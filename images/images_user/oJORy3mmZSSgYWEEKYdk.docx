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D4626" w14:textId="77777777" w:rsidR="006A3DF6" w:rsidRPr="00C44DC0" w:rsidRDefault="006A3DF6">
      <w:pPr>
        <w:pBdr>
          <w:top w:val="single" w:sz="36" w:space="1" w:color="000000"/>
          <w:left w:val="nil"/>
          <w:bottom w:val="nil"/>
          <w:right w:val="nil"/>
          <w:between w:val="nil"/>
        </w:pBdr>
        <w:spacing w:before="240" w:line="240" w:lineRule="auto"/>
        <w:jc w:val="right"/>
        <w:rPr>
          <w:b/>
          <w:color w:val="000000"/>
          <w:sz w:val="28"/>
          <w:szCs w:val="28"/>
        </w:rPr>
      </w:pPr>
    </w:p>
    <w:p w14:paraId="2FD91358" w14:textId="77777777" w:rsidR="006A3DF6" w:rsidRPr="00C44DC0" w:rsidRDefault="00CD54BA">
      <w:pPr>
        <w:pStyle w:val="Title"/>
        <w:rPr>
          <w:rFonts w:ascii="Times New Roman" w:hAnsi="Times New Roman"/>
          <w:sz w:val="28"/>
          <w:szCs w:val="28"/>
        </w:rPr>
      </w:pPr>
      <w:r w:rsidRPr="00C44DC0">
        <w:rPr>
          <w:rFonts w:ascii="Times New Roman" w:hAnsi="Times New Roman"/>
          <w:sz w:val="28"/>
          <w:szCs w:val="28"/>
        </w:rPr>
        <w:t>Tài liệu đặc tả yêu cầu</w:t>
      </w:r>
    </w:p>
    <w:p w14:paraId="35C7F441" w14:textId="77777777" w:rsidR="006A3DF6" w:rsidRPr="00C44DC0" w:rsidRDefault="00CD54BA">
      <w:pPr>
        <w:pStyle w:val="Title"/>
        <w:spacing w:before="0" w:after="400"/>
        <w:rPr>
          <w:rFonts w:ascii="Times New Roman" w:hAnsi="Times New Roman"/>
          <w:sz w:val="28"/>
          <w:szCs w:val="28"/>
        </w:rPr>
      </w:pPr>
      <w:r w:rsidRPr="00C44DC0">
        <w:rPr>
          <w:rFonts w:ascii="Times New Roman" w:hAnsi="Times New Roman"/>
          <w:sz w:val="28"/>
          <w:szCs w:val="28"/>
        </w:rPr>
        <w:t>cho</w:t>
      </w:r>
    </w:p>
    <w:p w14:paraId="52F240EC" w14:textId="3AE5BF19" w:rsidR="006A3DF6" w:rsidRPr="00C44DC0" w:rsidRDefault="00CD54BA">
      <w:pPr>
        <w:pStyle w:val="Title"/>
        <w:rPr>
          <w:rFonts w:ascii="Times New Roman" w:hAnsi="Times New Roman"/>
          <w:sz w:val="28"/>
          <w:szCs w:val="28"/>
        </w:rPr>
      </w:pPr>
      <w:r w:rsidRPr="00C44DC0">
        <w:rPr>
          <w:rFonts w:ascii="Times New Roman" w:hAnsi="Times New Roman"/>
          <w:sz w:val="28"/>
          <w:szCs w:val="28"/>
        </w:rPr>
        <w:t xml:space="preserve">Hệ thống web </w:t>
      </w:r>
      <w:r w:rsidR="005D067F" w:rsidRPr="00C44DC0">
        <w:rPr>
          <w:rFonts w:ascii="Times New Roman" w:hAnsi="Times New Roman"/>
          <w:sz w:val="28"/>
          <w:szCs w:val="28"/>
        </w:rPr>
        <w:t>bán</w:t>
      </w:r>
      <w:r w:rsidR="005D067F" w:rsidRPr="00C44DC0">
        <w:rPr>
          <w:rFonts w:ascii="Times New Roman" w:hAnsi="Times New Roman"/>
          <w:sz w:val="28"/>
          <w:szCs w:val="28"/>
          <w:lang w:val="vi-VN"/>
        </w:rPr>
        <w:t xml:space="preserve"> khóa học lập trình</w:t>
      </w:r>
      <w:r w:rsidRPr="00C44DC0">
        <w:rPr>
          <w:rFonts w:ascii="Times New Roman" w:hAnsi="Times New Roman"/>
          <w:sz w:val="28"/>
          <w:szCs w:val="28"/>
        </w:rPr>
        <w:t>,</w:t>
      </w:r>
    </w:p>
    <w:p w14:paraId="32B1795F" w14:textId="477D9726" w:rsidR="006A3DF6" w:rsidRPr="00C44DC0" w:rsidRDefault="00CD54BA">
      <w:pPr>
        <w:pStyle w:val="Title"/>
        <w:rPr>
          <w:rFonts w:ascii="Times New Roman" w:hAnsi="Times New Roman"/>
          <w:sz w:val="28"/>
          <w:szCs w:val="28"/>
        </w:rPr>
      </w:pPr>
      <w:r w:rsidRPr="00C44DC0">
        <w:rPr>
          <w:rFonts w:ascii="Times New Roman" w:hAnsi="Times New Roman"/>
          <w:sz w:val="28"/>
          <w:szCs w:val="28"/>
        </w:rPr>
        <w:t>Bản phát hành 1.</w:t>
      </w:r>
      <w:r w:rsidR="003F0CD9" w:rsidRPr="00C44DC0">
        <w:rPr>
          <w:rFonts w:ascii="Times New Roman" w:hAnsi="Times New Roman"/>
          <w:sz w:val="28"/>
          <w:szCs w:val="28"/>
        </w:rPr>
        <w:t>1</w:t>
      </w:r>
    </w:p>
    <w:p w14:paraId="14B9E3AC" w14:textId="77777777" w:rsidR="006A3DF6" w:rsidRPr="00C44DC0" w:rsidRDefault="00CD54BA">
      <w:pPr>
        <w:pBdr>
          <w:top w:val="nil"/>
          <w:left w:val="nil"/>
          <w:bottom w:val="nil"/>
          <w:right w:val="nil"/>
          <w:between w:val="nil"/>
        </w:pBdr>
        <w:spacing w:before="240" w:after="240" w:line="240" w:lineRule="auto"/>
        <w:jc w:val="right"/>
        <w:rPr>
          <w:b/>
          <w:color w:val="000000"/>
          <w:sz w:val="28"/>
          <w:szCs w:val="28"/>
        </w:rPr>
      </w:pPr>
      <w:r w:rsidRPr="00C44DC0">
        <w:rPr>
          <w:b/>
          <w:color w:val="000000"/>
          <w:sz w:val="28"/>
          <w:szCs w:val="28"/>
        </w:rPr>
        <w:t>Danh sách thành viên</w:t>
      </w:r>
    </w:p>
    <w:p w14:paraId="3A5FEE57" w14:textId="406BF88F" w:rsidR="006A3DF6" w:rsidRPr="00C44DC0" w:rsidRDefault="005D067F">
      <w:pPr>
        <w:pBdr>
          <w:top w:val="nil"/>
          <w:left w:val="nil"/>
          <w:bottom w:val="nil"/>
          <w:right w:val="nil"/>
          <w:between w:val="nil"/>
        </w:pBdr>
        <w:spacing w:line="240" w:lineRule="auto"/>
        <w:jc w:val="right"/>
        <w:rPr>
          <w:b/>
          <w:color w:val="000000"/>
          <w:sz w:val="28"/>
          <w:szCs w:val="28"/>
        </w:rPr>
      </w:pPr>
      <w:r w:rsidRPr="00C44DC0">
        <w:rPr>
          <w:b/>
          <w:color w:val="000000"/>
          <w:sz w:val="28"/>
          <w:szCs w:val="28"/>
        </w:rPr>
        <w:t>Vũ</w:t>
      </w:r>
      <w:r w:rsidRPr="00C44DC0">
        <w:rPr>
          <w:b/>
          <w:color w:val="000000"/>
          <w:sz w:val="28"/>
          <w:szCs w:val="28"/>
          <w:lang w:val="vi-VN"/>
        </w:rPr>
        <w:t xml:space="preserve"> Thị Thanh Nga</w:t>
      </w:r>
      <w:r w:rsidRPr="00C44DC0">
        <w:rPr>
          <w:b/>
          <w:color w:val="000000"/>
          <w:sz w:val="28"/>
          <w:szCs w:val="28"/>
        </w:rPr>
        <w:t xml:space="preserve"> 705105080</w:t>
      </w:r>
    </w:p>
    <w:p w14:paraId="0D474392" w14:textId="40D1A66C" w:rsidR="006A3DF6" w:rsidRPr="00C44DC0" w:rsidRDefault="005D067F">
      <w:pPr>
        <w:pBdr>
          <w:top w:val="nil"/>
          <w:left w:val="nil"/>
          <w:bottom w:val="nil"/>
          <w:right w:val="nil"/>
          <w:between w:val="nil"/>
        </w:pBdr>
        <w:spacing w:line="240" w:lineRule="auto"/>
        <w:jc w:val="right"/>
        <w:rPr>
          <w:b/>
          <w:color w:val="000000"/>
          <w:sz w:val="28"/>
          <w:szCs w:val="28"/>
        </w:rPr>
      </w:pPr>
      <w:r w:rsidRPr="00C44DC0">
        <w:rPr>
          <w:b/>
          <w:color w:val="000000"/>
          <w:sz w:val="28"/>
          <w:szCs w:val="28"/>
        </w:rPr>
        <w:t>Nguyễn</w:t>
      </w:r>
      <w:r w:rsidRPr="00C44DC0">
        <w:rPr>
          <w:b/>
          <w:color w:val="000000"/>
          <w:sz w:val="28"/>
          <w:szCs w:val="28"/>
          <w:lang w:val="vi-VN"/>
        </w:rPr>
        <w:t xml:space="preserve"> Thị Hồng Ngọc</w:t>
      </w:r>
      <w:r w:rsidRPr="00C44DC0">
        <w:rPr>
          <w:b/>
          <w:color w:val="000000"/>
          <w:sz w:val="28"/>
          <w:szCs w:val="28"/>
        </w:rPr>
        <w:t xml:space="preserve"> 705105083</w:t>
      </w:r>
    </w:p>
    <w:p w14:paraId="01F7E1DA" w14:textId="631A37BA" w:rsidR="006A3DF6" w:rsidRPr="00C44DC0" w:rsidRDefault="005D067F">
      <w:pPr>
        <w:pBdr>
          <w:top w:val="nil"/>
          <w:left w:val="nil"/>
          <w:bottom w:val="nil"/>
          <w:right w:val="nil"/>
          <w:between w:val="nil"/>
        </w:pBdr>
        <w:spacing w:line="240" w:lineRule="auto"/>
        <w:jc w:val="right"/>
        <w:rPr>
          <w:b/>
          <w:color w:val="000000"/>
          <w:sz w:val="28"/>
          <w:szCs w:val="28"/>
        </w:rPr>
      </w:pPr>
      <w:r w:rsidRPr="00C44DC0">
        <w:rPr>
          <w:b/>
          <w:color w:val="000000"/>
          <w:sz w:val="28"/>
          <w:szCs w:val="28"/>
        </w:rPr>
        <w:t>Nguyễn</w:t>
      </w:r>
      <w:r w:rsidRPr="00C44DC0">
        <w:rPr>
          <w:b/>
          <w:color w:val="000000"/>
          <w:sz w:val="28"/>
          <w:szCs w:val="28"/>
          <w:lang w:val="vi-VN"/>
        </w:rPr>
        <w:t xml:space="preserve"> Hàn Phong</w:t>
      </w:r>
      <w:r w:rsidRPr="00C44DC0">
        <w:rPr>
          <w:b/>
          <w:color w:val="000000"/>
          <w:sz w:val="28"/>
          <w:szCs w:val="28"/>
        </w:rPr>
        <w:t xml:space="preserve"> 705105087</w:t>
      </w:r>
    </w:p>
    <w:p w14:paraId="1DA0294F" w14:textId="2DF26452" w:rsidR="006A3DF6" w:rsidRPr="00C44DC0" w:rsidRDefault="005D067F">
      <w:pPr>
        <w:pBdr>
          <w:top w:val="nil"/>
          <w:left w:val="nil"/>
          <w:bottom w:val="nil"/>
          <w:right w:val="nil"/>
          <w:between w:val="nil"/>
        </w:pBdr>
        <w:spacing w:line="240" w:lineRule="auto"/>
        <w:jc w:val="right"/>
        <w:rPr>
          <w:b/>
          <w:color w:val="000000"/>
          <w:sz w:val="28"/>
          <w:szCs w:val="28"/>
        </w:rPr>
      </w:pPr>
      <w:r w:rsidRPr="00C44DC0">
        <w:rPr>
          <w:b/>
          <w:color w:val="000000"/>
          <w:sz w:val="28"/>
          <w:szCs w:val="28"/>
        </w:rPr>
        <w:t>Phạm</w:t>
      </w:r>
      <w:r w:rsidRPr="00C44DC0">
        <w:rPr>
          <w:b/>
          <w:color w:val="000000"/>
          <w:sz w:val="28"/>
          <w:szCs w:val="28"/>
          <w:lang w:val="vi-VN"/>
        </w:rPr>
        <w:t xml:space="preserve"> Hồng Phước</w:t>
      </w:r>
      <w:r w:rsidRPr="00C44DC0">
        <w:rPr>
          <w:b/>
          <w:color w:val="000000"/>
          <w:sz w:val="28"/>
          <w:szCs w:val="28"/>
        </w:rPr>
        <w:t xml:space="preserve"> 705105091</w:t>
      </w:r>
    </w:p>
    <w:p w14:paraId="245D8FA0" w14:textId="715BD58E" w:rsidR="006A3DF6" w:rsidRPr="00C44DC0" w:rsidRDefault="005D067F">
      <w:pPr>
        <w:pBdr>
          <w:top w:val="nil"/>
          <w:left w:val="nil"/>
          <w:bottom w:val="nil"/>
          <w:right w:val="nil"/>
          <w:between w:val="nil"/>
        </w:pBdr>
        <w:spacing w:line="240" w:lineRule="auto"/>
        <w:jc w:val="right"/>
        <w:rPr>
          <w:b/>
          <w:color w:val="000000"/>
          <w:sz w:val="28"/>
          <w:szCs w:val="28"/>
        </w:rPr>
      </w:pPr>
      <w:r w:rsidRPr="00C44DC0">
        <w:rPr>
          <w:b/>
          <w:color w:val="000000"/>
          <w:sz w:val="28"/>
          <w:szCs w:val="28"/>
        </w:rPr>
        <w:t>Phạm</w:t>
      </w:r>
      <w:r w:rsidRPr="00C44DC0">
        <w:rPr>
          <w:b/>
          <w:color w:val="000000"/>
          <w:sz w:val="28"/>
          <w:szCs w:val="28"/>
          <w:lang w:val="vi-VN"/>
        </w:rPr>
        <w:t xml:space="preserve"> Hữu Quân</w:t>
      </w:r>
      <w:r w:rsidRPr="00C44DC0">
        <w:rPr>
          <w:b/>
          <w:color w:val="000000"/>
          <w:sz w:val="28"/>
          <w:szCs w:val="28"/>
        </w:rPr>
        <w:t xml:space="preserve"> 705105095</w:t>
      </w:r>
    </w:p>
    <w:p w14:paraId="345BA207" w14:textId="32E59FA6" w:rsidR="006A3DF6" w:rsidRPr="00C44DC0" w:rsidRDefault="00CD54BA">
      <w:pPr>
        <w:pBdr>
          <w:top w:val="nil"/>
          <w:left w:val="nil"/>
          <w:bottom w:val="nil"/>
          <w:right w:val="nil"/>
          <w:between w:val="nil"/>
        </w:pBdr>
        <w:spacing w:before="240" w:after="720" w:line="240" w:lineRule="auto"/>
        <w:jc w:val="right"/>
        <w:rPr>
          <w:b/>
          <w:color w:val="000000"/>
          <w:sz w:val="28"/>
          <w:szCs w:val="28"/>
        </w:rPr>
      </w:pPr>
      <w:r w:rsidRPr="00C44DC0">
        <w:rPr>
          <w:b/>
          <w:color w:val="000000"/>
          <w:sz w:val="28"/>
          <w:szCs w:val="28"/>
        </w:rPr>
        <w:t xml:space="preserve">Nhóm </w:t>
      </w:r>
      <w:r w:rsidR="005D067F" w:rsidRPr="00C44DC0">
        <w:rPr>
          <w:b/>
          <w:color w:val="000000"/>
          <w:sz w:val="28"/>
          <w:szCs w:val="28"/>
        </w:rPr>
        <w:t>5</w:t>
      </w:r>
    </w:p>
    <w:p w14:paraId="3A63A329" w14:textId="2C4BAA91" w:rsidR="006A3DF6" w:rsidRPr="00C44DC0" w:rsidRDefault="00CD54BA">
      <w:pPr>
        <w:pBdr>
          <w:top w:val="nil"/>
          <w:left w:val="nil"/>
          <w:bottom w:val="nil"/>
          <w:right w:val="nil"/>
          <w:between w:val="nil"/>
        </w:pBdr>
        <w:spacing w:before="240" w:after="720" w:line="240" w:lineRule="auto"/>
        <w:jc w:val="right"/>
        <w:rPr>
          <w:b/>
          <w:color w:val="000000"/>
          <w:sz w:val="28"/>
          <w:szCs w:val="28"/>
        </w:rPr>
        <w:sectPr w:rsidR="006A3DF6" w:rsidRPr="00C44DC0">
          <w:pgSz w:w="12240" w:h="15840"/>
          <w:pgMar w:top="1440" w:right="1440" w:bottom="1440" w:left="1440" w:header="720" w:footer="720" w:gutter="0"/>
          <w:pgNumType w:start="1"/>
          <w:cols w:space="720"/>
        </w:sectPr>
      </w:pPr>
      <w:r w:rsidRPr="00C44DC0">
        <w:rPr>
          <w:b/>
          <w:color w:val="000000"/>
          <w:sz w:val="28"/>
          <w:szCs w:val="28"/>
        </w:rPr>
        <w:t xml:space="preserve">Ngày </w:t>
      </w:r>
      <w:r w:rsidR="003F0CD9" w:rsidRPr="00C44DC0">
        <w:rPr>
          <w:b/>
          <w:color w:val="000000"/>
          <w:sz w:val="28"/>
          <w:szCs w:val="28"/>
        </w:rPr>
        <w:t>15</w:t>
      </w:r>
      <w:r w:rsidRPr="00C44DC0">
        <w:rPr>
          <w:b/>
          <w:color w:val="000000"/>
          <w:sz w:val="28"/>
          <w:szCs w:val="28"/>
        </w:rPr>
        <w:t xml:space="preserve"> tháng </w:t>
      </w:r>
      <w:r w:rsidR="003F0CD9" w:rsidRPr="00C44DC0">
        <w:rPr>
          <w:b/>
          <w:color w:val="000000"/>
          <w:sz w:val="28"/>
          <w:szCs w:val="28"/>
        </w:rPr>
        <w:t>10</w:t>
      </w:r>
      <w:r w:rsidRPr="00C44DC0">
        <w:rPr>
          <w:b/>
          <w:color w:val="000000"/>
          <w:sz w:val="28"/>
          <w:szCs w:val="28"/>
        </w:rPr>
        <w:t xml:space="preserve"> năm 2023</w:t>
      </w:r>
    </w:p>
    <w:p w14:paraId="1B7733B7" w14:textId="77777777" w:rsidR="006A3DF6" w:rsidRPr="00C44DC0" w:rsidRDefault="00CD54BA">
      <w:pPr>
        <w:keepNext/>
        <w:keepLines/>
        <w:pBdr>
          <w:top w:val="nil"/>
          <w:left w:val="nil"/>
          <w:bottom w:val="nil"/>
          <w:right w:val="nil"/>
          <w:between w:val="nil"/>
        </w:pBdr>
        <w:spacing w:before="240" w:after="240" w:line="240" w:lineRule="auto"/>
        <w:rPr>
          <w:b/>
          <w:color w:val="000000"/>
          <w:sz w:val="28"/>
          <w:szCs w:val="28"/>
          <w:lang w:val="vi-VN"/>
        </w:rPr>
      </w:pPr>
      <w:bookmarkStart w:id="0" w:name="_heading=h.gjdgxs" w:colFirst="0" w:colLast="0"/>
      <w:bookmarkEnd w:id="0"/>
      <w:r w:rsidRPr="00C44DC0">
        <w:rPr>
          <w:b/>
          <w:color w:val="000000"/>
          <w:sz w:val="28"/>
          <w:szCs w:val="28"/>
        </w:rPr>
        <w:lastRenderedPageBreak/>
        <w:t>Mục lục</w:t>
      </w:r>
    </w:p>
    <w:sdt>
      <w:sdtPr>
        <w:rPr>
          <w:b w:val="0"/>
          <w:noProof w:val="0"/>
          <w:sz w:val="28"/>
          <w:szCs w:val="28"/>
        </w:rPr>
        <w:id w:val="-1924171642"/>
        <w:docPartObj>
          <w:docPartGallery w:val="Table of Contents"/>
          <w:docPartUnique/>
        </w:docPartObj>
      </w:sdtPr>
      <w:sdtContent>
        <w:p w14:paraId="17CEA4B0" w14:textId="07277FF0" w:rsidR="005D067F" w:rsidRPr="00C44DC0" w:rsidRDefault="00CD54BA">
          <w:pPr>
            <w:pStyle w:val="TOC1"/>
            <w:rPr>
              <w:rFonts w:eastAsiaTheme="minorEastAsia"/>
              <w:b w:val="0"/>
              <w:kern w:val="2"/>
              <w:sz w:val="28"/>
              <w:szCs w:val="28"/>
              <w14:ligatures w14:val="standardContextual"/>
            </w:rPr>
          </w:pPr>
          <w:r w:rsidRPr="00C44DC0">
            <w:rPr>
              <w:sz w:val="28"/>
              <w:szCs w:val="28"/>
            </w:rPr>
            <w:fldChar w:fldCharType="begin"/>
          </w:r>
          <w:r w:rsidRPr="00C44DC0">
            <w:rPr>
              <w:sz w:val="28"/>
              <w:szCs w:val="28"/>
            </w:rPr>
            <w:instrText xml:space="preserve"> TOC \h \u \z \t "Heading 1,1,Heading 2,2,Heading 3,3,Heading 4,4,Heading 5,5,Heading 6,6,"</w:instrText>
          </w:r>
          <w:r w:rsidRPr="00C44DC0">
            <w:rPr>
              <w:sz w:val="28"/>
              <w:szCs w:val="28"/>
            </w:rPr>
            <w:fldChar w:fldCharType="separate"/>
          </w:r>
          <w:hyperlink w:anchor="_Toc146383012" w:history="1">
            <w:r w:rsidR="005D067F" w:rsidRPr="00C44DC0">
              <w:rPr>
                <w:rStyle w:val="Hyperlink"/>
                <w:sz w:val="28"/>
                <w:szCs w:val="28"/>
              </w:rPr>
              <w:t>1.</w:t>
            </w:r>
            <w:r w:rsidR="005D067F" w:rsidRPr="00C44DC0">
              <w:rPr>
                <w:rFonts w:eastAsiaTheme="minorEastAsia"/>
                <w:b w:val="0"/>
                <w:kern w:val="2"/>
                <w:sz w:val="28"/>
                <w:szCs w:val="28"/>
                <w14:ligatures w14:val="standardContextual"/>
              </w:rPr>
              <w:tab/>
            </w:r>
            <w:r w:rsidR="005D067F" w:rsidRPr="00C44DC0">
              <w:rPr>
                <w:rStyle w:val="Hyperlink"/>
                <w:sz w:val="28"/>
                <w:szCs w:val="28"/>
              </w:rPr>
              <w:t>Giới thiệu</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_Toc146383012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1</w:t>
            </w:r>
            <w:r w:rsidR="005D067F" w:rsidRPr="00C44DC0">
              <w:rPr>
                <w:webHidden/>
                <w:sz w:val="28"/>
                <w:szCs w:val="28"/>
              </w:rPr>
              <w:fldChar w:fldCharType="end"/>
            </w:r>
          </w:hyperlink>
        </w:p>
        <w:p w14:paraId="6D90A4B7" w14:textId="4AC1B348" w:rsidR="005D067F" w:rsidRPr="00C44DC0" w:rsidRDefault="00920704">
          <w:pPr>
            <w:pStyle w:val="TOC2"/>
            <w:tabs>
              <w:tab w:val="left" w:pos="960"/>
            </w:tabs>
            <w:rPr>
              <w:rFonts w:eastAsiaTheme="minorEastAsia"/>
              <w:noProof/>
              <w:kern w:val="2"/>
              <w:sz w:val="28"/>
              <w:szCs w:val="28"/>
              <w14:ligatures w14:val="standardContextual"/>
            </w:rPr>
          </w:pPr>
          <w:hyperlink w:anchor="_Toc146383013" w:history="1">
            <w:r w:rsidR="005D067F" w:rsidRPr="00C44DC0">
              <w:rPr>
                <w:rStyle w:val="Hyperlink"/>
                <w:noProof/>
                <w:sz w:val="28"/>
                <w:szCs w:val="28"/>
              </w:rPr>
              <w:t>1.1</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Mục đích</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_Toc146383013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1</w:t>
            </w:r>
            <w:r w:rsidR="005D067F" w:rsidRPr="00C44DC0">
              <w:rPr>
                <w:noProof/>
                <w:webHidden/>
                <w:sz w:val="28"/>
                <w:szCs w:val="28"/>
              </w:rPr>
              <w:fldChar w:fldCharType="end"/>
            </w:r>
          </w:hyperlink>
        </w:p>
        <w:p w14:paraId="610BE3D5" w14:textId="53D356BB" w:rsidR="005D067F" w:rsidRPr="00C44DC0" w:rsidRDefault="00920704">
          <w:pPr>
            <w:pStyle w:val="TOC2"/>
            <w:tabs>
              <w:tab w:val="left" w:pos="960"/>
            </w:tabs>
            <w:rPr>
              <w:rFonts w:eastAsiaTheme="minorEastAsia"/>
              <w:noProof/>
              <w:kern w:val="2"/>
              <w:sz w:val="28"/>
              <w:szCs w:val="28"/>
              <w14:ligatures w14:val="standardContextual"/>
            </w:rPr>
          </w:pPr>
          <w:hyperlink w:anchor="_Toc146383014" w:history="1">
            <w:r w:rsidR="005D067F" w:rsidRPr="00C44DC0">
              <w:rPr>
                <w:rStyle w:val="Hyperlink"/>
                <w:noProof/>
                <w:sz w:val="28"/>
                <w:szCs w:val="28"/>
              </w:rPr>
              <w:t>1.2</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Các quy ước về tài liệu</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_Toc146383014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1</w:t>
            </w:r>
            <w:r w:rsidR="005D067F" w:rsidRPr="00C44DC0">
              <w:rPr>
                <w:noProof/>
                <w:webHidden/>
                <w:sz w:val="28"/>
                <w:szCs w:val="28"/>
              </w:rPr>
              <w:fldChar w:fldCharType="end"/>
            </w:r>
          </w:hyperlink>
        </w:p>
        <w:p w14:paraId="20305D30" w14:textId="0DED557F" w:rsidR="005D067F" w:rsidRPr="00C44DC0" w:rsidRDefault="00920704">
          <w:pPr>
            <w:pStyle w:val="TOC2"/>
            <w:tabs>
              <w:tab w:val="left" w:pos="960"/>
            </w:tabs>
            <w:rPr>
              <w:rFonts w:eastAsiaTheme="minorEastAsia"/>
              <w:noProof/>
              <w:kern w:val="2"/>
              <w:sz w:val="28"/>
              <w:szCs w:val="28"/>
              <w14:ligatures w14:val="standardContextual"/>
            </w:rPr>
          </w:pPr>
          <w:hyperlink w:anchor="_Toc146383015" w:history="1">
            <w:r w:rsidR="005D067F" w:rsidRPr="00C44DC0">
              <w:rPr>
                <w:rStyle w:val="Hyperlink"/>
                <w:noProof/>
                <w:sz w:val="28"/>
                <w:szCs w:val="28"/>
              </w:rPr>
              <w:t>1.3</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Phạm vi dự án và các đặc trưng của phần mềm</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_Toc146383015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1</w:t>
            </w:r>
            <w:r w:rsidR="005D067F" w:rsidRPr="00C44DC0">
              <w:rPr>
                <w:noProof/>
                <w:webHidden/>
                <w:sz w:val="28"/>
                <w:szCs w:val="28"/>
              </w:rPr>
              <w:fldChar w:fldCharType="end"/>
            </w:r>
          </w:hyperlink>
        </w:p>
        <w:p w14:paraId="7A73C91C" w14:textId="315BB344" w:rsidR="005D067F" w:rsidRPr="00C44DC0" w:rsidRDefault="00920704">
          <w:pPr>
            <w:pStyle w:val="TOC2"/>
            <w:tabs>
              <w:tab w:val="left" w:pos="960"/>
            </w:tabs>
            <w:rPr>
              <w:rFonts w:eastAsiaTheme="minorEastAsia"/>
              <w:noProof/>
              <w:kern w:val="2"/>
              <w:sz w:val="28"/>
              <w:szCs w:val="28"/>
              <w14:ligatures w14:val="standardContextual"/>
            </w:rPr>
          </w:pPr>
          <w:hyperlink w:anchor="_Toc146383016" w:history="1">
            <w:r w:rsidR="005D067F" w:rsidRPr="00C44DC0">
              <w:rPr>
                <w:rStyle w:val="Hyperlink"/>
                <w:noProof/>
                <w:sz w:val="28"/>
                <w:szCs w:val="28"/>
              </w:rPr>
              <w:t>1.4</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Tài liệu</w:t>
            </w:r>
            <w:r w:rsidR="005D067F" w:rsidRPr="00C44DC0">
              <w:rPr>
                <w:rStyle w:val="Hyperlink"/>
                <w:noProof/>
                <w:sz w:val="28"/>
                <w:szCs w:val="28"/>
                <w:lang w:val="vi-VN"/>
              </w:rPr>
              <w:t xml:space="preserve"> </w:t>
            </w:r>
            <w:r w:rsidR="005D067F" w:rsidRPr="00C44DC0">
              <w:rPr>
                <w:rStyle w:val="Hyperlink"/>
                <w:noProof/>
                <w:sz w:val="28"/>
                <w:szCs w:val="28"/>
              </w:rPr>
              <w:t>tham khảo</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_Toc146383016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2</w:t>
            </w:r>
            <w:r w:rsidR="005D067F" w:rsidRPr="00C44DC0">
              <w:rPr>
                <w:noProof/>
                <w:webHidden/>
                <w:sz w:val="28"/>
                <w:szCs w:val="28"/>
              </w:rPr>
              <w:fldChar w:fldCharType="end"/>
            </w:r>
          </w:hyperlink>
        </w:p>
        <w:p w14:paraId="46F72CBC" w14:textId="715137B2" w:rsidR="005D067F" w:rsidRPr="00C44DC0" w:rsidRDefault="00920704">
          <w:pPr>
            <w:pStyle w:val="TOC1"/>
            <w:rPr>
              <w:rFonts w:eastAsiaTheme="minorEastAsia"/>
              <w:b w:val="0"/>
              <w:kern w:val="2"/>
              <w:sz w:val="28"/>
              <w:szCs w:val="28"/>
              <w14:ligatures w14:val="standardContextual"/>
            </w:rPr>
          </w:pPr>
          <w:hyperlink w:anchor="_Toc146383017" w:history="1">
            <w:r w:rsidR="005D067F" w:rsidRPr="00C44DC0">
              <w:rPr>
                <w:rStyle w:val="Hyperlink"/>
                <w:sz w:val="28"/>
                <w:szCs w:val="28"/>
              </w:rPr>
              <w:t>2.</w:t>
            </w:r>
            <w:r w:rsidR="005D067F" w:rsidRPr="00C44DC0">
              <w:rPr>
                <w:rFonts w:eastAsiaTheme="minorEastAsia"/>
                <w:b w:val="0"/>
                <w:kern w:val="2"/>
                <w:sz w:val="28"/>
                <w:szCs w:val="28"/>
                <w14:ligatures w14:val="standardContextual"/>
              </w:rPr>
              <w:tab/>
            </w:r>
            <w:r w:rsidR="005D067F" w:rsidRPr="00C44DC0">
              <w:rPr>
                <w:rStyle w:val="Hyperlink"/>
                <w:sz w:val="28"/>
                <w:szCs w:val="28"/>
              </w:rPr>
              <w:t>Mô tả tổng quan</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_Toc146383017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3</w:t>
            </w:r>
            <w:r w:rsidR="005D067F" w:rsidRPr="00C44DC0">
              <w:rPr>
                <w:webHidden/>
                <w:sz w:val="28"/>
                <w:szCs w:val="28"/>
              </w:rPr>
              <w:fldChar w:fldCharType="end"/>
            </w:r>
          </w:hyperlink>
        </w:p>
        <w:p w14:paraId="137C01FD" w14:textId="3B3B70D6" w:rsidR="005D067F" w:rsidRPr="00C44DC0" w:rsidRDefault="00920704">
          <w:pPr>
            <w:pStyle w:val="TOC2"/>
            <w:tabs>
              <w:tab w:val="left" w:pos="960"/>
            </w:tabs>
            <w:rPr>
              <w:rFonts w:eastAsiaTheme="minorEastAsia"/>
              <w:noProof/>
              <w:kern w:val="2"/>
              <w:sz w:val="28"/>
              <w:szCs w:val="28"/>
              <w14:ligatures w14:val="standardContextual"/>
            </w:rPr>
          </w:pPr>
          <w:hyperlink w:anchor="_Toc146383018" w:history="1">
            <w:r w:rsidR="005D067F" w:rsidRPr="00C44DC0">
              <w:rPr>
                <w:rStyle w:val="Hyperlink"/>
                <w:noProof/>
                <w:sz w:val="28"/>
                <w:szCs w:val="28"/>
              </w:rPr>
              <w:t>2.1</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Bối cảnh hệ thống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_Toc146383018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3</w:t>
            </w:r>
            <w:r w:rsidR="005D067F" w:rsidRPr="00C44DC0">
              <w:rPr>
                <w:noProof/>
                <w:webHidden/>
                <w:sz w:val="28"/>
                <w:szCs w:val="28"/>
              </w:rPr>
              <w:fldChar w:fldCharType="end"/>
            </w:r>
          </w:hyperlink>
        </w:p>
        <w:p w14:paraId="17650AA6" w14:textId="41B2DD74" w:rsidR="005D067F" w:rsidRPr="00C44DC0" w:rsidRDefault="00920704">
          <w:pPr>
            <w:pStyle w:val="TOC2"/>
            <w:tabs>
              <w:tab w:val="left" w:pos="960"/>
            </w:tabs>
            <w:rPr>
              <w:rFonts w:eastAsiaTheme="minorEastAsia"/>
              <w:noProof/>
              <w:kern w:val="2"/>
              <w:sz w:val="28"/>
              <w:szCs w:val="28"/>
              <w14:ligatures w14:val="standardContextual"/>
            </w:rPr>
          </w:pPr>
          <w:hyperlink w:anchor="_Toc146383019" w:history="1">
            <w:r w:rsidR="005D067F" w:rsidRPr="00C44DC0">
              <w:rPr>
                <w:rStyle w:val="Hyperlink"/>
                <w:noProof/>
                <w:sz w:val="28"/>
                <w:szCs w:val="28"/>
              </w:rPr>
              <w:t>2.2</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Các lớp người sử dụng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_Toc146383019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4</w:t>
            </w:r>
            <w:r w:rsidR="005D067F" w:rsidRPr="00C44DC0">
              <w:rPr>
                <w:noProof/>
                <w:webHidden/>
                <w:sz w:val="28"/>
                <w:szCs w:val="28"/>
              </w:rPr>
              <w:fldChar w:fldCharType="end"/>
            </w:r>
          </w:hyperlink>
        </w:p>
        <w:p w14:paraId="1A563D93" w14:textId="40AFB5DD" w:rsidR="005D067F" w:rsidRPr="00C44DC0" w:rsidRDefault="00920704">
          <w:pPr>
            <w:pStyle w:val="TOC2"/>
            <w:tabs>
              <w:tab w:val="left" w:pos="960"/>
            </w:tabs>
            <w:rPr>
              <w:rFonts w:eastAsiaTheme="minorEastAsia"/>
              <w:noProof/>
              <w:kern w:val="2"/>
              <w:sz w:val="28"/>
              <w:szCs w:val="28"/>
              <w14:ligatures w14:val="standardContextual"/>
            </w:rPr>
          </w:pPr>
          <w:hyperlink w:anchor="_Toc146383020" w:history="1">
            <w:r w:rsidR="005D067F" w:rsidRPr="00C44DC0">
              <w:rPr>
                <w:rStyle w:val="Hyperlink"/>
                <w:noProof/>
                <w:sz w:val="28"/>
                <w:szCs w:val="28"/>
              </w:rPr>
              <w:t>2.3</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Môi trường vận hành</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_Toc146383020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w:t>
            </w:r>
            <w:r w:rsidR="005D067F" w:rsidRPr="00C44DC0">
              <w:rPr>
                <w:noProof/>
                <w:webHidden/>
                <w:sz w:val="28"/>
                <w:szCs w:val="28"/>
              </w:rPr>
              <w:fldChar w:fldCharType="end"/>
            </w:r>
          </w:hyperlink>
        </w:p>
        <w:p w14:paraId="7984FDE0" w14:textId="4DEC2E90" w:rsidR="005D067F" w:rsidRPr="00C44DC0" w:rsidRDefault="00920704">
          <w:pPr>
            <w:pStyle w:val="TOC2"/>
            <w:tabs>
              <w:tab w:val="left" w:pos="960"/>
            </w:tabs>
            <w:rPr>
              <w:rFonts w:eastAsiaTheme="minorEastAsia"/>
              <w:noProof/>
              <w:kern w:val="2"/>
              <w:sz w:val="28"/>
              <w:szCs w:val="28"/>
              <w14:ligatures w14:val="standardContextual"/>
            </w:rPr>
          </w:pPr>
          <w:hyperlink w:anchor="_Toc146383021" w:history="1">
            <w:r w:rsidR="005D067F" w:rsidRPr="00C44DC0">
              <w:rPr>
                <w:rStyle w:val="Hyperlink"/>
                <w:noProof/>
                <w:sz w:val="28"/>
                <w:szCs w:val="28"/>
              </w:rPr>
              <w:t>2.4</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Các ràng buộc về cài đặt và thiết kế</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_Toc146383021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6</w:t>
            </w:r>
            <w:r w:rsidR="005D067F" w:rsidRPr="00C44DC0">
              <w:rPr>
                <w:noProof/>
                <w:webHidden/>
                <w:sz w:val="28"/>
                <w:szCs w:val="28"/>
              </w:rPr>
              <w:fldChar w:fldCharType="end"/>
            </w:r>
          </w:hyperlink>
        </w:p>
        <w:p w14:paraId="7E0C7388" w14:textId="2612C5C0" w:rsidR="005D067F" w:rsidRPr="00C44DC0" w:rsidRDefault="00920704">
          <w:pPr>
            <w:pStyle w:val="TOC2"/>
            <w:tabs>
              <w:tab w:val="left" w:pos="960"/>
            </w:tabs>
            <w:rPr>
              <w:rFonts w:eastAsiaTheme="minorEastAsia"/>
              <w:noProof/>
              <w:kern w:val="2"/>
              <w:sz w:val="28"/>
              <w:szCs w:val="28"/>
              <w14:ligatures w14:val="standardContextual"/>
            </w:rPr>
          </w:pPr>
          <w:hyperlink w:anchor="_Toc146383022" w:history="1">
            <w:r w:rsidR="005D067F" w:rsidRPr="00C44DC0">
              <w:rPr>
                <w:rStyle w:val="Hyperlink"/>
                <w:noProof/>
                <w:sz w:val="28"/>
                <w:szCs w:val="28"/>
              </w:rPr>
              <w:t>2.5</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Các giả định và phụ thuộc</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_Toc146383022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7</w:t>
            </w:r>
            <w:r w:rsidR="005D067F" w:rsidRPr="00C44DC0">
              <w:rPr>
                <w:noProof/>
                <w:webHidden/>
                <w:sz w:val="28"/>
                <w:szCs w:val="28"/>
              </w:rPr>
              <w:fldChar w:fldCharType="end"/>
            </w:r>
          </w:hyperlink>
        </w:p>
        <w:p w14:paraId="3EB91DAB" w14:textId="28623D59" w:rsidR="005D067F" w:rsidRPr="00C44DC0" w:rsidRDefault="00920704">
          <w:pPr>
            <w:pStyle w:val="TOC1"/>
            <w:rPr>
              <w:rFonts w:eastAsiaTheme="minorEastAsia"/>
              <w:b w:val="0"/>
              <w:kern w:val="2"/>
              <w:sz w:val="28"/>
              <w:szCs w:val="28"/>
              <w14:ligatures w14:val="standardContextual"/>
            </w:rPr>
          </w:pPr>
          <w:hyperlink w:anchor="_Toc146383023" w:history="1">
            <w:r w:rsidR="005D067F" w:rsidRPr="00C44DC0">
              <w:rPr>
                <w:rStyle w:val="Hyperlink"/>
                <w:sz w:val="28"/>
                <w:szCs w:val="28"/>
              </w:rPr>
              <w:t>3.</w:t>
            </w:r>
            <w:r w:rsidR="005D067F" w:rsidRPr="00C44DC0">
              <w:rPr>
                <w:rFonts w:eastAsiaTheme="minorEastAsia"/>
                <w:b w:val="0"/>
                <w:kern w:val="2"/>
                <w:sz w:val="28"/>
                <w:szCs w:val="28"/>
                <w14:ligatures w14:val="standardContextual"/>
              </w:rPr>
              <w:tab/>
            </w:r>
            <w:r w:rsidR="005D067F" w:rsidRPr="00C44DC0">
              <w:rPr>
                <w:rStyle w:val="Hyperlink"/>
                <w:sz w:val="28"/>
                <w:szCs w:val="28"/>
              </w:rPr>
              <w:t>Các</w:t>
            </w:r>
            <w:r w:rsidR="00B509A3" w:rsidRPr="00C44DC0">
              <w:rPr>
                <w:rStyle w:val="Hyperlink"/>
                <w:sz w:val="28"/>
                <w:szCs w:val="28"/>
                <w:lang w:val="vi-VN"/>
              </w:rPr>
              <w:t xml:space="preserve"> tính năng</w:t>
            </w:r>
            <w:r w:rsidR="005D067F" w:rsidRPr="00C44DC0">
              <w:rPr>
                <w:rStyle w:val="Hyperlink"/>
                <w:sz w:val="28"/>
                <w:szCs w:val="28"/>
              </w:rPr>
              <w:t xml:space="preserve"> của hệ thống</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_Toc146383023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10</w:t>
            </w:r>
            <w:r w:rsidR="005D067F" w:rsidRPr="00C44DC0">
              <w:rPr>
                <w:webHidden/>
                <w:sz w:val="28"/>
                <w:szCs w:val="28"/>
              </w:rPr>
              <w:fldChar w:fldCharType="end"/>
            </w:r>
          </w:hyperlink>
        </w:p>
        <w:p w14:paraId="5EB40D4C" w14:textId="2A98A733" w:rsidR="005D067F" w:rsidRPr="00C44DC0" w:rsidRDefault="00920704">
          <w:pPr>
            <w:pStyle w:val="TOC3"/>
            <w:rPr>
              <w:rFonts w:eastAsiaTheme="minorEastAsia"/>
              <w:kern w:val="2"/>
              <w:sz w:val="28"/>
              <w:szCs w:val="28"/>
              <w14:ligatures w14:val="standardContextual"/>
            </w:rPr>
          </w:pPr>
          <w:hyperlink w:anchor="_Toc146383024" w:history="1">
            <w:r w:rsidR="005D067F" w:rsidRPr="00C44DC0">
              <w:rPr>
                <w:rStyle w:val="Hyperlink"/>
                <w:sz w:val="28"/>
                <w:szCs w:val="28"/>
              </w:rPr>
              <w:t>3.1.</w:t>
            </w:r>
            <w:r w:rsidR="005D067F" w:rsidRPr="00C44DC0">
              <w:rPr>
                <w:rFonts w:eastAsiaTheme="minorEastAsia"/>
                <w:kern w:val="2"/>
                <w:sz w:val="28"/>
                <w:szCs w:val="28"/>
                <w14:ligatures w14:val="standardContextual"/>
              </w:rPr>
              <w:tab/>
            </w:r>
            <w:r w:rsidR="005D067F" w:rsidRPr="00C44DC0">
              <w:rPr>
                <w:rStyle w:val="Hyperlink"/>
                <w:sz w:val="28"/>
                <w:szCs w:val="28"/>
              </w:rPr>
              <w:t>Đăng nhập</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_Toc146383024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10</w:t>
            </w:r>
            <w:r w:rsidR="005D067F" w:rsidRPr="00C44DC0">
              <w:rPr>
                <w:webHidden/>
                <w:sz w:val="28"/>
                <w:szCs w:val="28"/>
              </w:rPr>
              <w:fldChar w:fldCharType="end"/>
            </w:r>
          </w:hyperlink>
        </w:p>
        <w:p w14:paraId="3C6F1731" w14:textId="26A9608E" w:rsidR="005D067F" w:rsidRPr="00C44DC0" w:rsidRDefault="00920704">
          <w:pPr>
            <w:pStyle w:val="TOC3"/>
            <w:rPr>
              <w:rFonts w:eastAsiaTheme="minorEastAsia"/>
              <w:kern w:val="2"/>
              <w:sz w:val="28"/>
              <w:szCs w:val="28"/>
              <w14:ligatures w14:val="standardContextual"/>
            </w:rPr>
          </w:pPr>
          <w:hyperlink w:anchor="_Toc146383025" w:history="1">
            <w:r w:rsidR="005D067F" w:rsidRPr="00C44DC0">
              <w:rPr>
                <w:rStyle w:val="Hyperlink"/>
                <w:sz w:val="28"/>
                <w:szCs w:val="28"/>
              </w:rPr>
              <w:t>3.2.</w:t>
            </w:r>
            <w:r w:rsidR="005D067F" w:rsidRPr="00C44DC0">
              <w:rPr>
                <w:rFonts w:eastAsiaTheme="minorEastAsia"/>
                <w:kern w:val="2"/>
                <w:sz w:val="28"/>
                <w:szCs w:val="28"/>
                <w14:ligatures w14:val="standardContextual"/>
              </w:rPr>
              <w:tab/>
            </w:r>
            <w:r w:rsidR="005D067F" w:rsidRPr="00C44DC0">
              <w:rPr>
                <w:rStyle w:val="Hyperlink"/>
                <w:sz w:val="28"/>
                <w:szCs w:val="28"/>
              </w:rPr>
              <w:t>Nâng cấp tài khoản VIP</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_Toc146383025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12</w:t>
            </w:r>
            <w:r w:rsidR="005D067F" w:rsidRPr="00C44DC0">
              <w:rPr>
                <w:webHidden/>
                <w:sz w:val="28"/>
                <w:szCs w:val="28"/>
              </w:rPr>
              <w:fldChar w:fldCharType="end"/>
            </w:r>
          </w:hyperlink>
        </w:p>
        <w:p w14:paraId="0CD992F0" w14:textId="3D7C6C9C" w:rsidR="005D067F" w:rsidRPr="00C44DC0" w:rsidRDefault="00920704">
          <w:pPr>
            <w:pStyle w:val="TOC1"/>
            <w:rPr>
              <w:rFonts w:eastAsiaTheme="minorEastAsia"/>
              <w:b w:val="0"/>
              <w:kern w:val="2"/>
              <w:sz w:val="28"/>
              <w:szCs w:val="28"/>
              <w14:ligatures w14:val="standardContextual"/>
            </w:rPr>
          </w:pPr>
          <w:hyperlink w:anchor="_Toc146383026" w:history="1">
            <w:r w:rsidR="005D067F" w:rsidRPr="00C44DC0">
              <w:rPr>
                <w:rStyle w:val="Hyperlink"/>
                <w:sz w:val="28"/>
                <w:szCs w:val="28"/>
              </w:rPr>
              <w:t>4.</w:t>
            </w:r>
            <w:r w:rsidR="005D067F" w:rsidRPr="00C44DC0">
              <w:rPr>
                <w:rFonts w:eastAsiaTheme="minorEastAsia"/>
                <w:b w:val="0"/>
                <w:kern w:val="2"/>
                <w:sz w:val="28"/>
                <w:szCs w:val="28"/>
                <w14:ligatures w14:val="standardContextual"/>
              </w:rPr>
              <w:tab/>
            </w:r>
            <w:r w:rsidR="005D067F" w:rsidRPr="00C44DC0">
              <w:rPr>
                <w:rStyle w:val="Hyperlink"/>
                <w:sz w:val="28"/>
                <w:szCs w:val="28"/>
              </w:rPr>
              <w:t>Yêu cầu dữ liệu</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_Toc146383026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42</w:t>
            </w:r>
            <w:r w:rsidR="005D067F" w:rsidRPr="00C44DC0">
              <w:rPr>
                <w:webHidden/>
                <w:sz w:val="28"/>
                <w:szCs w:val="28"/>
              </w:rPr>
              <w:fldChar w:fldCharType="end"/>
            </w:r>
          </w:hyperlink>
        </w:p>
        <w:p w14:paraId="11E6B664" w14:textId="76F36478" w:rsidR="005D067F" w:rsidRPr="00C44DC0" w:rsidRDefault="00920704">
          <w:pPr>
            <w:pStyle w:val="TOC2"/>
            <w:tabs>
              <w:tab w:val="left" w:pos="960"/>
            </w:tabs>
            <w:rPr>
              <w:rFonts w:eastAsiaTheme="minorEastAsia"/>
              <w:noProof/>
              <w:kern w:val="2"/>
              <w:sz w:val="28"/>
              <w:szCs w:val="28"/>
              <w14:ligatures w14:val="standardContextual"/>
            </w:rPr>
          </w:pPr>
          <w:hyperlink w:anchor="_Toc146383027" w:history="1">
            <w:r w:rsidR="005D067F" w:rsidRPr="00C44DC0">
              <w:rPr>
                <w:rStyle w:val="Hyperlink"/>
                <w:noProof/>
                <w:sz w:val="28"/>
                <w:szCs w:val="28"/>
              </w:rPr>
              <w:t>4.1</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Sơ đồ lớp diễn đạt cấu trúc hệ thống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_Toc146383027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42</w:t>
            </w:r>
            <w:r w:rsidR="005D067F" w:rsidRPr="00C44DC0">
              <w:rPr>
                <w:noProof/>
                <w:webHidden/>
                <w:sz w:val="28"/>
                <w:szCs w:val="28"/>
              </w:rPr>
              <w:fldChar w:fldCharType="end"/>
            </w:r>
          </w:hyperlink>
        </w:p>
        <w:p w14:paraId="5AEFCC74" w14:textId="1087659B" w:rsidR="005D067F" w:rsidRPr="00C44DC0" w:rsidRDefault="00920704">
          <w:pPr>
            <w:pStyle w:val="TOC2"/>
            <w:tabs>
              <w:tab w:val="left" w:pos="960"/>
            </w:tabs>
            <w:rPr>
              <w:rFonts w:eastAsiaTheme="minorEastAsia"/>
              <w:noProof/>
              <w:kern w:val="2"/>
              <w:sz w:val="28"/>
              <w:szCs w:val="28"/>
              <w14:ligatures w14:val="standardContextual"/>
            </w:rPr>
          </w:pPr>
          <w:hyperlink w:anchor="_Toc146383028" w:history="1">
            <w:r w:rsidR="005D067F" w:rsidRPr="00C44DC0">
              <w:rPr>
                <w:rStyle w:val="Hyperlink"/>
                <w:noProof/>
                <w:sz w:val="28"/>
                <w:szCs w:val="28"/>
              </w:rPr>
              <w:t>4.2</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Mô tả các lớp dữ liệu</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_Toc146383028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42</w:t>
            </w:r>
            <w:r w:rsidR="005D067F" w:rsidRPr="00C44DC0">
              <w:rPr>
                <w:noProof/>
                <w:webHidden/>
                <w:sz w:val="28"/>
                <w:szCs w:val="28"/>
              </w:rPr>
              <w:fldChar w:fldCharType="end"/>
            </w:r>
          </w:hyperlink>
        </w:p>
        <w:p w14:paraId="3C836BD6" w14:textId="3E24E49F" w:rsidR="005D067F" w:rsidRPr="00C44DC0" w:rsidRDefault="00920704">
          <w:pPr>
            <w:pStyle w:val="TOC2"/>
            <w:tabs>
              <w:tab w:val="left" w:pos="960"/>
            </w:tabs>
            <w:rPr>
              <w:rFonts w:eastAsiaTheme="minorEastAsia"/>
              <w:noProof/>
              <w:kern w:val="2"/>
              <w:sz w:val="28"/>
              <w:szCs w:val="28"/>
              <w14:ligatures w14:val="standardContextual"/>
            </w:rPr>
          </w:pPr>
          <w:hyperlink w:anchor="_Toc146383029" w:history="1">
            <w:r w:rsidR="005D067F" w:rsidRPr="00C44DC0">
              <w:rPr>
                <w:rStyle w:val="Hyperlink"/>
                <w:noProof/>
                <w:sz w:val="28"/>
                <w:szCs w:val="28"/>
              </w:rPr>
              <w:t>4.3</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Báo cáo</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_Toc146383029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48</w:t>
            </w:r>
            <w:r w:rsidR="005D067F" w:rsidRPr="00C44DC0">
              <w:rPr>
                <w:noProof/>
                <w:webHidden/>
                <w:sz w:val="28"/>
                <w:szCs w:val="28"/>
              </w:rPr>
              <w:fldChar w:fldCharType="end"/>
            </w:r>
          </w:hyperlink>
        </w:p>
        <w:p w14:paraId="18CCC796" w14:textId="4C6EB658" w:rsidR="005D067F" w:rsidRPr="00C44DC0" w:rsidRDefault="00920704">
          <w:pPr>
            <w:pStyle w:val="TOC3"/>
            <w:rPr>
              <w:rFonts w:eastAsiaTheme="minorEastAsia"/>
              <w:kern w:val="2"/>
              <w:sz w:val="28"/>
              <w:szCs w:val="28"/>
              <w14:ligatures w14:val="standardContextual"/>
            </w:rPr>
          </w:pPr>
          <w:hyperlink w:anchor="_Toc146383030" w:history="1">
            <w:r w:rsidR="005D067F" w:rsidRPr="00C44DC0">
              <w:rPr>
                <w:rStyle w:val="Hyperlink"/>
                <w:sz w:val="28"/>
                <w:szCs w:val="28"/>
              </w:rPr>
              <w:t>4.3.1</w:t>
            </w:r>
            <w:r w:rsidR="005D067F" w:rsidRPr="00C44DC0">
              <w:rPr>
                <w:rFonts w:eastAsiaTheme="minorEastAsia"/>
                <w:kern w:val="2"/>
                <w:sz w:val="28"/>
                <w:szCs w:val="28"/>
                <w14:ligatures w14:val="standardContextual"/>
              </w:rPr>
              <w:tab/>
            </w:r>
            <w:r w:rsidR="005D067F" w:rsidRPr="00C44DC0">
              <w:rPr>
                <w:rStyle w:val="Hyperlink"/>
                <w:sz w:val="28"/>
                <w:szCs w:val="28"/>
              </w:rPr>
              <w:t>Báo cáo doanh thu</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_Toc146383030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48</w:t>
            </w:r>
            <w:r w:rsidR="005D067F" w:rsidRPr="00C44DC0">
              <w:rPr>
                <w:webHidden/>
                <w:sz w:val="28"/>
                <w:szCs w:val="28"/>
              </w:rPr>
              <w:fldChar w:fldCharType="end"/>
            </w:r>
          </w:hyperlink>
        </w:p>
        <w:p w14:paraId="03118CFA" w14:textId="73CBA02C" w:rsidR="005D067F" w:rsidRPr="00C44DC0" w:rsidRDefault="00920704">
          <w:pPr>
            <w:pStyle w:val="TOC2"/>
            <w:tabs>
              <w:tab w:val="left" w:pos="960"/>
            </w:tabs>
            <w:rPr>
              <w:rFonts w:eastAsiaTheme="minorEastAsia"/>
              <w:noProof/>
              <w:kern w:val="2"/>
              <w:sz w:val="28"/>
              <w:szCs w:val="28"/>
              <w14:ligatures w14:val="standardContextual"/>
            </w:rPr>
          </w:pPr>
          <w:hyperlink w:anchor="_Toc146383031" w:history="1">
            <w:r w:rsidR="005D067F" w:rsidRPr="00C44DC0">
              <w:rPr>
                <w:rStyle w:val="Hyperlink"/>
                <w:noProof/>
                <w:sz w:val="28"/>
                <w:szCs w:val="28"/>
              </w:rPr>
              <w:t>4.4</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Tính toàn vẹn, lưu giữ và xử lý dữ liệu</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_Toc146383031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49</w:t>
            </w:r>
            <w:r w:rsidR="005D067F" w:rsidRPr="00C44DC0">
              <w:rPr>
                <w:noProof/>
                <w:webHidden/>
                <w:sz w:val="28"/>
                <w:szCs w:val="28"/>
              </w:rPr>
              <w:fldChar w:fldCharType="end"/>
            </w:r>
          </w:hyperlink>
        </w:p>
        <w:p w14:paraId="535A113C" w14:textId="3186C738" w:rsidR="005D067F" w:rsidRPr="00C44DC0" w:rsidRDefault="00920704">
          <w:pPr>
            <w:pStyle w:val="TOC1"/>
            <w:rPr>
              <w:rFonts w:eastAsiaTheme="minorEastAsia"/>
              <w:b w:val="0"/>
              <w:kern w:val="2"/>
              <w:sz w:val="28"/>
              <w:szCs w:val="28"/>
              <w14:ligatures w14:val="standardContextual"/>
            </w:rPr>
          </w:pPr>
          <w:hyperlink w:anchor="_Toc146383032" w:history="1">
            <w:r w:rsidR="005D067F" w:rsidRPr="00C44DC0">
              <w:rPr>
                <w:rStyle w:val="Hyperlink"/>
                <w:sz w:val="28"/>
                <w:szCs w:val="28"/>
              </w:rPr>
              <w:t>5.</w:t>
            </w:r>
            <w:r w:rsidR="005D067F" w:rsidRPr="00C44DC0">
              <w:rPr>
                <w:rFonts w:eastAsiaTheme="minorEastAsia"/>
                <w:b w:val="0"/>
                <w:kern w:val="2"/>
                <w:sz w:val="28"/>
                <w:szCs w:val="28"/>
                <w14:ligatures w14:val="standardContextual"/>
              </w:rPr>
              <w:tab/>
            </w:r>
            <w:r w:rsidR="005D067F" w:rsidRPr="00C44DC0">
              <w:rPr>
                <w:rStyle w:val="Hyperlink"/>
                <w:sz w:val="28"/>
                <w:szCs w:val="28"/>
              </w:rPr>
              <w:t>Các yêu cầu giao tiếp bên ngoài</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_Toc146383032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50</w:t>
            </w:r>
            <w:r w:rsidR="005D067F" w:rsidRPr="00C44DC0">
              <w:rPr>
                <w:webHidden/>
                <w:sz w:val="28"/>
                <w:szCs w:val="28"/>
              </w:rPr>
              <w:fldChar w:fldCharType="end"/>
            </w:r>
          </w:hyperlink>
        </w:p>
        <w:p w14:paraId="41541067" w14:textId="04C3D0A4" w:rsidR="005D067F" w:rsidRPr="00C44DC0" w:rsidRDefault="00920704">
          <w:pPr>
            <w:pStyle w:val="TOC2"/>
            <w:tabs>
              <w:tab w:val="left" w:pos="960"/>
            </w:tabs>
            <w:rPr>
              <w:rFonts w:eastAsiaTheme="minorEastAsia"/>
              <w:noProof/>
              <w:kern w:val="2"/>
              <w:sz w:val="28"/>
              <w:szCs w:val="28"/>
              <w14:ligatures w14:val="standardContextual"/>
            </w:rPr>
          </w:pPr>
          <w:hyperlink w:anchor="_Toc146383033" w:history="1">
            <w:r w:rsidR="005D067F" w:rsidRPr="00C44DC0">
              <w:rPr>
                <w:rStyle w:val="Hyperlink"/>
                <w:noProof/>
                <w:sz w:val="28"/>
                <w:szCs w:val="28"/>
              </w:rPr>
              <w:t>5.1</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Giao diện người dùng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_Toc146383033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50</w:t>
            </w:r>
            <w:r w:rsidR="005D067F" w:rsidRPr="00C44DC0">
              <w:rPr>
                <w:noProof/>
                <w:webHidden/>
                <w:sz w:val="28"/>
                <w:szCs w:val="28"/>
              </w:rPr>
              <w:fldChar w:fldCharType="end"/>
            </w:r>
          </w:hyperlink>
        </w:p>
        <w:p w14:paraId="51061596" w14:textId="092C7016" w:rsidR="005D067F" w:rsidRPr="00C44DC0" w:rsidRDefault="00920704">
          <w:pPr>
            <w:pStyle w:val="TOC2"/>
            <w:tabs>
              <w:tab w:val="left" w:pos="960"/>
            </w:tabs>
            <w:rPr>
              <w:rFonts w:eastAsiaTheme="minorEastAsia"/>
              <w:noProof/>
              <w:kern w:val="2"/>
              <w:sz w:val="28"/>
              <w:szCs w:val="28"/>
              <w14:ligatures w14:val="standardContextual"/>
            </w:rPr>
          </w:pPr>
          <w:hyperlink w:anchor="_Toc146383034" w:history="1">
            <w:r w:rsidR="005D067F" w:rsidRPr="00C44DC0">
              <w:rPr>
                <w:rStyle w:val="Hyperlink"/>
                <w:noProof/>
                <w:sz w:val="28"/>
                <w:szCs w:val="28"/>
              </w:rPr>
              <w:t>5.2</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Giao tiếp phần mềm</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_Toc146383034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50</w:t>
            </w:r>
            <w:r w:rsidR="005D067F" w:rsidRPr="00C44DC0">
              <w:rPr>
                <w:noProof/>
                <w:webHidden/>
                <w:sz w:val="28"/>
                <w:szCs w:val="28"/>
              </w:rPr>
              <w:fldChar w:fldCharType="end"/>
            </w:r>
          </w:hyperlink>
        </w:p>
        <w:p w14:paraId="7176F0FC" w14:textId="1C997F09" w:rsidR="005D067F" w:rsidRPr="00C44DC0" w:rsidRDefault="00920704">
          <w:pPr>
            <w:pStyle w:val="TOC2"/>
            <w:tabs>
              <w:tab w:val="left" w:pos="960"/>
            </w:tabs>
            <w:rPr>
              <w:rFonts w:eastAsiaTheme="minorEastAsia"/>
              <w:noProof/>
              <w:kern w:val="2"/>
              <w:sz w:val="28"/>
              <w:szCs w:val="28"/>
              <w14:ligatures w14:val="standardContextual"/>
            </w:rPr>
          </w:pPr>
          <w:hyperlink w:anchor="_Toc146383035" w:history="1">
            <w:r w:rsidR="005D067F" w:rsidRPr="00C44DC0">
              <w:rPr>
                <w:rStyle w:val="Hyperlink"/>
                <w:noProof/>
                <w:sz w:val="28"/>
                <w:szCs w:val="28"/>
              </w:rPr>
              <w:t>5.3</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Giao tiếp phần cứng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_Toc146383035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51</w:t>
            </w:r>
            <w:r w:rsidR="005D067F" w:rsidRPr="00C44DC0">
              <w:rPr>
                <w:noProof/>
                <w:webHidden/>
                <w:sz w:val="28"/>
                <w:szCs w:val="28"/>
              </w:rPr>
              <w:fldChar w:fldCharType="end"/>
            </w:r>
          </w:hyperlink>
        </w:p>
        <w:p w14:paraId="7B07D70C" w14:textId="61DDD87A" w:rsidR="005D067F" w:rsidRPr="00C44DC0" w:rsidRDefault="00920704">
          <w:pPr>
            <w:pStyle w:val="TOC2"/>
            <w:tabs>
              <w:tab w:val="left" w:pos="960"/>
            </w:tabs>
            <w:rPr>
              <w:rFonts w:eastAsiaTheme="minorEastAsia"/>
              <w:noProof/>
              <w:kern w:val="2"/>
              <w:sz w:val="28"/>
              <w:szCs w:val="28"/>
              <w14:ligatures w14:val="standardContextual"/>
            </w:rPr>
          </w:pPr>
          <w:hyperlink w:anchor="_Toc146383036" w:history="1">
            <w:r w:rsidR="005D067F" w:rsidRPr="00C44DC0">
              <w:rPr>
                <w:rStyle w:val="Hyperlink"/>
                <w:noProof/>
                <w:sz w:val="28"/>
                <w:szCs w:val="28"/>
              </w:rPr>
              <w:t>5.4</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Giao tiếp truyền thông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_Toc146383036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52</w:t>
            </w:r>
            <w:r w:rsidR="005D067F" w:rsidRPr="00C44DC0">
              <w:rPr>
                <w:noProof/>
                <w:webHidden/>
                <w:sz w:val="28"/>
                <w:szCs w:val="28"/>
              </w:rPr>
              <w:fldChar w:fldCharType="end"/>
            </w:r>
          </w:hyperlink>
        </w:p>
        <w:p w14:paraId="76D1EFF3" w14:textId="22BB813C" w:rsidR="005D067F" w:rsidRPr="00C44DC0" w:rsidRDefault="00920704">
          <w:pPr>
            <w:pStyle w:val="TOC1"/>
            <w:rPr>
              <w:rFonts w:eastAsiaTheme="minorEastAsia"/>
              <w:b w:val="0"/>
              <w:kern w:val="2"/>
              <w:sz w:val="28"/>
              <w:szCs w:val="28"/>
              <w14:ligatures w14:val="standardContextual"/>
            </w:rPr>
          </w:pPr>
          <w:hyperlink w:anchor="_Toc146383037" w:history="1">
            <w:r w:rsidR="005D067F" w:rsidRPr="00C44DC0">
              <w:rPr>
                <w:rStyle w:val="Hyperlink"/>
                <w:sz w:val="28"/>
                <w:szCs w:val="28"/>
              </w:rPr>
              <w:t>6.</w:t>
            </w:r>
            <w:r w:rsidR="005D067F" w:rsidRPr="00C44DC0">
              <w:rPr>
                <w:rFonts w:eastAsiaTheme="minorEastAsia"/>
                <w:b w:val="0"/>
                <w:kern w:val="2"/>
                <w:sz w:val="28"/>
                <w:szCs w:val="28"/>
                <w14:ligatures w14:val="standardContextual"/>
              </w:rPr>
              <w:tab/>
            </w:r>
            <w:r w:rsidR="005D067F" w:rsidRPr="00C44DC0">
              <w:rPr>
                <w:rStyle w:val="Hyperlink"/>
                <w:sz w:val="28"/>
                <w:szCs w:val="28"/>
              </w:rPr>
              <w:t>Các thuộc tính chất lượng</w:t>
            </w:r>
            <w:r w:rsidR="005D067F" w:rsidRPr="00C44DC0">
              <w:rPr>
                <w:webHidden/>
                <w:sz w:val="28"/>
                <w:szCs w:val="28"/>
              </w:rPr>
              <w:tab/>
            </w:r>
            <w:r w:rsidR="005D067F" w:rsidRPr="00C44DC0">
              <w:rPr>
                <w:webHidden/>
                <w:sz w:val="28"/>
                <w:szCs w:val="28"/>
              </w:rPr>
              <w:fldChar w:fldCharType="begin"/>
            </w:r>
            <w:r w:rsidR="005D067F" w:rsidRPr="00C44DC0">
              <w:rPr>
                <w:webHidden/>
                <w:sz w:val="28"/>
                <w:szCs w:val="28"/>
              </w:rPr>
              <w:instrText xml:space="preserve"> PAGEREF _Toc146383037 \h </w:instrText>
            </w:r>
            <w:r w:rsidR="005D067F" w:rsidRPr="00C44DC0">
              <w:rPr>
                <w:webHidden/>
                <w:sz w:val="28"/>
                <w:szCs w:val="28"/>
              </w:rPr>
            </w:r>
            <w:r w:rsidR="005D067F" w:rsidRPr="00C44DC0">
              <w:rPr>
                <w:webHidden/>
                <w:sz w:val="28"/>
                <w:szCs w:val="28"/>
              </w:rPr>
              <w:fldChar w:fldCharType="separate"/>
            </w:r>
            <w:r w:rsidR="005D067F" w:rsidRPr="00C44DC0">
              <w:rPr>
                <w:webHidden/>
                <w:sz w:val="28"/>
                <w:szCs w:val="28"/>
              </w:rPr>
              <w:t>53</w:t>
            </w:r>
            <w:r w:rsidR="005D067F" w:rsidRPr="00C44DC0">
              <w:rPr>
                <w:webHidden/>
                <w:sz w:val="28"/>
                <w:szCs w:val="28"/>
              </w:rPr>
              <w:fldChar w:fldCharType="end"/>
            </w:r>
          </w:hyperlink>
        </w:p>
        <w:p w14:paraId="6EEF4292" w14:textId="3DF27C94" w:rsidR="005D067F" w:rsidRPr="00C44DC0" w:rsidRDefault="00920704">
          <w:pPr>
            <w:pStyle w:val="TOC2"/>
            <w:tabs>
              <w:tab w:val="left" w:pos="960"/>
            </w:tabs>
            <w:rPr>
              <w:rFonts w:eastAsiaTheme="minorEastAsia"/>
              <w:noProof/>
              <w:kern w:val="2"/>
              <w:sz w:val="28"/>
              <w:szCs w:val="28"/>
              <w14:ligatures w14:val="standardContextual"/>
            </w:rPr>
          </w:pPr>
          <w:hyperlink w:anchor="_Toc146383038" w:history="1">
            <w:r w:rsidR="005D067F" w:rsidRPr="00C44DC0">
              <w:rPr>
                <w:rStyle w:val="Hyperlink"/>
                <w:noProof/>
                <w:sz w:val="28"/>
                <w:szCs w:val="28"/>
              </w:rPr>
              <w:t>6.1</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Yêu cầu về khả năng sử dụng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_Toc146383038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53</w:t>
            </w:r>
            <w:r w:rsidR="005D067F" w:rsidRPr="00C44DC0">
              <w:rPr>
                <w:noProof/>
                <w:webHidden/>
                <w:sz w:val="28"/>
                <w:szCs w:val="28"/>
              </w:rPr>
              <w:fldChar w:fldCharType="end"/>
            </w:r>
          </w:hyperlink>
        </w:p>
        <w:p w14:paraId="6BD9E0A2" w14:textId="389A7333" w:rsidR="005D067F" w:rsidRPr="00C44DC0" w:rsidRDefault="00920704">
          <w:pPr>
            <w:pStyle w:val="TOC2"/>
            <w:tabs>
              <w:tab w:val="left" w:pos="960"/>
            </w:tabs>
            <w:rPr>
              <w:rFonts w:eastAsiaTheme="minorEastAsia"/>
              <w:noProof/>
              <w:kern w:val="2"/>
              <w:sz w:val="28"/>
              <w:szCs w:val="28"/>
              <w14:ligatures w14:val="standardContextual"/>
            </w:rPr>
          </w:pPr>
          <w:hyperlink w:anchor="_Toc146383039" w:history="1">
            <w:r w:rsidR="005D067F" w:rsidRPr="00C44DC0">
              <w:rPr>
                <w:rStyle w:val="Hyperlink"/>
                <w:noProof/>
                <w:sz w:val="28"/>
                <w:szCs w:val="28"/>
              </w:rPr>
              <w:t>6.2</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Yêu cầu về hiệu năng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_Toc146383039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54</w:t>
            </w:r>
            <w:r w:rsidR="005D067F" w:rsidRPr="00C44DC0">
              <w:rPr>
                <w:noProof/>
                <w:webHidden/>
                <w:sz w:val="28"/>
                <w:szCs w:val="28"/>
              </w:rPr>
              <w:fldChar w:fldCharType="end"/>
            </w:r>
          </w:hyperlink>
        </w:p>
        <w:p w14:paraId="208BA1F6" w14:textId="7091A9BE" w:rsidR="005D067F" w:rsidRPr="00C44DC0" w:rsidRDefault="00920704">
          <w:pPr>
            <w:pStyle w:val="TOC2"/>
            <w:tabs>
              <w:tab w:val="left" w:pos="960"/>
            </w:tabs>
            <w:rPr>
              <w:rFonts w:eastAsiaTheme="minorEastAsia"/>
              <w:noProof/>
              <w:kern w:val="2"/>
              <w:sz w:val="28"/>
              <w:szCs w:val="28"/>
              <w14:ligatures w14:val="standardContextual"/>
            </w:rPr>
          </w:pPr>
          <w:hyperlink w:anchor="_Toc146383040" w:history="1">
            <w:r w:rsidR="005D067F" w:rsidRPr="00C44DC0">
              <w:rPr>
                <w:rStyle w:val="Hyperlink"/>
                <w:noProof/>
                <w:sz w:val="28"/>
                <w:szCs w:val="28"/>
              </w:rPr>
              <w:t>6.3</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Yêu cầu về bảo mật</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_Toc146383040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55</w:t>
            </w:r>
            <w:r w:rsidR="005D067F" w:rsidRPr="00C44DC0">
              <w:rPr>
                <w:noProof/>
                <w:webHidden/>
                <w:sz w:val="28"/>
                <w:szCs w:val="28"/>
              </w:rPr>
              <w:fldChar w:fldCharType="end"/>
            </w:r>
          </w:hyperlink>
        </w:p>
        <w:p w14:paraId="27D11EA1" w14:textId="3BB435A1" w:rsidR="005D067F" w:rsidRPr="00C44DC0" w:rsidRDefault="00920704">
          <w:pPr>
            <w:pStyle w:val="TOC2"/>
            <w:tabs>
              <w:tab w:val="left" w:pos="960"/>
            </w:tabs>
            <w:rPr>
              <w:rFonts w:eastAsiaTheme="minorEastAsia"/>
              <w:noProof/>
              <w:kern w:val="2"/>
              <w:sz w:val="28"/>
              <w:szCs w:val="28"/>
              <w14:ligatures w14:val="standardContextual"/>
            </w:rPr>
          </w:pPr>
          <w:hyperlink w:anchor="_Toc146383041" w:history="1">
            <w:r w:rsidR="005D067F" w:rsidRPr="00C44DC0">
              <w:rPr>
                <w:rStyle w:val="Hyperlink"/>
                <w:noProof/>
                <w:sz w:val="28"/>
                <w:szCs w:val="28"/>
              </w:rPr>
              <w:t>6.4</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Yêu cầu về tính an toàn</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_Toc146383041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56</w:t>
            </w:r>
            <w:r w:rsidR="005D067F" w:rsidRPr="00C44DC0">
              <w:rPr>
                <w:noProof/>
                <w:webHidden/>
                <w:sz w:val="28"/>
                <w:szCs w:val="28"/>
              </w:rPr>
              <w:fldChar w:fldCharType="end"/>
            </w:r>
          </w:hyperlink>
        </w:p>
        <w:p w14:paraId="1C90CC2D" w14:textId="74C3B181" w:rsidR="005D067F" w:rsidRPr="00C44DC0" w:rsidRDefault="00920704">
          <w:pPr>
            <w:pStyle w:val="TOC2"/>
            <w:tabs>
              <w:tab w:val="left" w:pos="960"/>
            </w:tabs>
            <w:rPr>
              <w:rFonts w:eastAsiaTheme="minorEastAsia"/>
              <w:noProof/>
              <w:kern w:val="2"/>
              <w:sz w:val="28"/>
              <w:szCs w:val="28"/>
              <w14:ligatures w14:val="standardContextual"/>
            </w:rPr>
          </w:pPr>
          <w:hyperlink w:anchor="_Toc146383042" w:history="1">
            <w:r w:rsidR="005D067F" w:rsidRPr="00C44DC0">
              <w:rPr>
                <w:rStyle w:val="Hyperlink"/>
                <w:noProof/>
                <w:sz w:val="28"/>
                <w:szCs w:val="28"/>
              </w:rPr>
              <w:t>6.5</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Yêu cầu về tính khả dụng</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_Toc146383042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56</w:t>
            </w:r>
            <w:r w:rsidR="005D067F" w:rsidRPr="00C44DC0">
              <w:rPr>
                <w:noProof/>
                <w:webHidden/>
                <w:sz w:val="28"/>
                <w:szCs w:val="28"/>
              </w:rPr>
              <w:fldChar w:fldCharType="end"/>
            </w:r>
          </w:hyperlink>
        </w:p>
        <w:p w14:paraId="79F58AF9" w14:textId="0047869D" w:rsidR="005D067F" w:rsidRPr="00C44DC0" w:rsidRDefault="00920704">
          <w:pPr>
            <w:pStyle w:val="TOC2"/>
            <w:tabs>
              <w:tab w:val="left" w:pos="960"/>
            </w:tabs>
            <w:rPr>
              <w:rFonts w:eastAsiaTheme="minorEastAsia"/>
              <w:noProof/>
              <w:kern w:val="2"/>
              <w:sz w:val="28"/>
              <w:szCs w:val="28"/>
              <w14:ligatures w14:val="standardContextual"/>
            </w:rPr>
          </w:pPr>
          <w:hyperlink w:anchor="_Toc146383043" w:history="1">
            <w:r w:rsidR="005D067F" w:rsidRPr="00C44DC0">
              <w:rPr>
                <w:rStyle w:val="Hyperlink"/>
                <w:noProof/>
                <w:sz w:val="28"/>
                <w:szCs w:val="28"/>
              </w:rPr>
              <w:t>6.6</w:t>
            </w:r>
            <w:r w:rsidR="005D067F" w:rsidRPr="00C44DC0">
              <w:rPr>
                <w:rFonts w:eastAsiaTheme="minorEastAsia"/>
                <w:noProof/>
                <w:kern w:val="2"/>
                <w:sz w:val="28"/>
                <w:szCs w:val="28"/>
                <w14:ligatures w14:val="standardContextual"/>
              </w:rPr>
              <w:tab/>
            </w:r>
            <w:r w:rsidR="005D067F" w:rsidRPr="00C44DC0">
              <w:rPr>
                <w:rStyle w:val="Hyperlink"/>
                <w:noProof/>
                <w:sz w:val="28"/>
                <w:szCs w:val="28"/>
              </w:rPr>
              <w:t>Yêu cầu về độ bên/xử lý ngoại lệ</w:t>
            </w:r>
            <w:r w:rsidR="005D067F" w:rsidRPr="00C44DC0">
              <w:rPr>
                <w:noProof/>
                <w:webHidden/>
                <w:sz w:val="28"/>
                <w:szCs w:val="28"/>
              </w:rPr>
              <w:tab/>
            </w:r>
            <w:r w:rsidR="005D067F" w:rsidRPr="00C44DC0">
              <w:rPr>
                <w:noProof/>
                <w:webHidden/>
                <w:sz w:val="28"/>
                <w:szCs w:val="28"/>
              </w:rPr>
              <w:fldChar w:fldCharType="begin"/>
            </w:r>
            <w:r w:rsidR="005D067F" w:rsidRPr="00C44DC0">
              <w:rPr>
                <w:noProof/>
                <w:webHidden/>
                <w:sz w:val="28"/>
                <w:szCs w:val="28"/>
              </w:rPr>
              <w:instrText xml:space="preserve"> PAGEREF _Toc146383043 \h </w:instrText>
            </w:r>
            <w:r w:rsidR="005D067F" w:rsidRPr="00C44DC0">
              <w:rPr>
                <w:noProof/>
                <w:webHidden/>
                <w:sz w:val="28"/>
                <w:szCs w:val="28"/>
              </w:rPr>
            </w:r>
            <w:r w:rsidR="005D067F" w:rsidRPr="00C44DC0">
              <w:rPr>
                <w:noProof/>
                <w:webHidden/>
                <w:sz w:val="28"/>
                <w:szCs w:val="28"/>
              </w:rPr>
              <w:fldChar w:fldCharType="separate"/>
            </w:r>
            <w:r w:rsidR="005D067F" w:rsidRPr="00C44DC0">
              <w:rPr>
                <w:noProof/>
                <w:webHidden/>
                <w:sz w:val="28"/>
                <w:szCs w:val="28"/>
              </w:rPr>
              <w:t>56</w:t>
            </w:r>
            <w:r w:rsidR="005D067F" w:rsidRPr="00C44DC0">
              <w:rPr>
                <w:noProof/>
                <w:webHidden/>
                <w:sz w:val="28"/>
                <w:szCs w:val="28"/>
              </w:rPr>
              <w:fldChar w:fldCharType="end"/>
            </w:r>
          </w:hyperlink>
        </w:p>
        <w:p w14:paraId="43A0F48D" w14:textId="5BE16E3D" w:rsidR="006A3DF6" w:rsidRPr="00C44DC0" w:rsidRDefault="00CD54BA">
          <w:pPr>
            <w:rPr>
              <w:b/>
              <w:sz w:val="28"/>
              <w:szCs w:val="28"/>
            </w:rPr>
          </w:pPr>
          <w:r w:rsidRPr="00C44DC0">
            <w:rPr>
              <w:sz w:val="28"/>
              <w:szCs w:val="28"/>
            </w:rPr>
            <w:fldChar w:fldCharType="end"/>
          </w:r>
        </w:p>
      </w:sdtContent>
    </w:sdt>
    <w:p w14:paraId="10D2A941" w14:textId="77777777" w:rsidR="006A3DF6" w:rsidRPr="00C44DC0" w:rsidRDefault="006A3DF6">
      <w:pPr>
        <w:rPr>
          <w:b/>
          <w:sz w:val="28"/>
          <w:szCs w:val="28"/>
        </w:rPr>
      </w:pPr>
    </w:p>
    <w:p w14:paraId="7CB3E8E5" w14:textId="77777777" w:rsidR="006A3DF6" w:rsidRPr="00C44DC0" w:rsidRDefault="00CD54BA">
      <w:pPr>
        <w:keepNext/>
        <w:keepLines/>
        <w:pBdr>
          <w:top w:val="nil"/>
          <w:left w:val="nil"/>
          <w:bottom w:val="nil"/>
          <w:right w:val="nil"/>
          <w:between w:val="nil"/>
        </w:pBdr>
        <w:spacing w:before="240" w:after="240" w:line="240" w:lineRule="auto"/>
        <w:rPr>
          <w:b/>
          <w:color w:val="000000"/>
          <w:sz w:val="28"/>
          <w:szCs w:val="28"/>
        </w:rPr>
      </w:pPr>
      <w:bookmarkStart w:id="1" w:name="_heading=h.30j0zll" w:colFirst="0" w:colLast="0"/>
      <w:bookmarkEnd w:id="1"/>
      <w:r w:rsidRPr="00C44DC0">
        <w:rPr>
          <w:b/>
          <w:color w:val="000000"/>
          <w:sz w:val="28"/>
          <w:szCs w:val="28"/>
        </w:rPr>
        <w:t>Lịch sử sửa đổi</w:t>
      </w:r>
    </w:p>
    <w:tbl>
      <w:tblPr>
        <w:tblW w:w="990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167"/>
        <w:gridCol w:w="1646"/>
        <w:gridCol w:w="4394"/>
        <w:gridCol w:w="1694"/>
      </w:tblGrid>
      <w:tr w:rsidR="006A3DF6" w:rsidRPr="00C44DC0" w14:paraId="3B43F605" w14:textId="77777777">
        <w:trPr>
          <w:trHeight w:val="981"/>
        </w:trPr>
        <w:tc>
          <w:tcPr>
            <w:tcW w:w="2167" w:type="dxa"/>
            <w:tcBorders>
              <w:top w:val="single" w:sz="12" w:space="0" w:color="000000"/>
              <w:bottom w:val="single" w:sz="12" w:space="0" w:color="000000"/>
            </w:tcBorders>
          </w:tcPr>
          <w:p w14:paraId="1CFA8192" w14:textId="77777777" w:rsidR="006A3DF6" w:rsidRPr="00C44DC0" w:rsidRDefault="00CD54BA">
            <w:pPr>
              <w:spacing w:before="40" w:after="40"/>
              <w:rPr>
                <w:b/>
                <w:sz w:val="28"/>
                <w:szCs w:val="28"/>
              </w:rPr>
            </w:pPr>
            <w:r w:rsidRPr="00C44DC0">
              <w:rPr>
                <w:b/>
                <w:sz w:val="28"/>
                <w:szCs w:val="28"/>
              </w:rPr>
              <w:t>Người sửa</w:t>
            </w:r>
          </w:p>
        </w:tc>
        <w:tc>
          <w:tcPr>
            <w:tcW w:w="1646" w:type="dxa"/>
            <w:tcBorders>
              <w:top w:val="single" w:sz="12" w:space="0" w:color="000000"/>
              <w:bottom w:val="single" w:sz="12" w:space="0" w:color="000000"/>
            </w:tcBorders>
          </w:tcPr>
          <w:p w14:paraId="51497290" w14:textId="77777777" w:rsidR="006A3DF6" w:rsidRPr="00C44DC0" w:rsidRDefault="00CD54BA">
            <w:pPr>
              <w:spacing w:before="40" w:after="40"/>
              <w:rPr>
                <w:b/>
                <w:sz w:val="28"/>
                <w:szCs w:val="28"/>
              </w:rPr>
            </w:pPr>
            <w:r w:rsidRPr="00C44DC0">
              <w:rPr>
                <w:b/>
                <w:sz w:val="28"/>
                <w:szCs w:val="28"/>
              </w:rPr>
              <w:t>Thời gian sửa</w:t>
            </w:r>
          </w:p>
        </w:tc>
        <w:tc>
          <w:tcPr>
            <w:tcW w:w="4394" w:type="dxa"/>
            <w:tcBorders>
              <w:top w:val="single" w:sz="12" w:space="0" w:color="000000"/>
              <w:bottom w:val="single" w:sz="12" w:space="0" w:color="000000"/>
            </w:tcBorders>
          </w:tcPr>
          <w:p w14:paraId="09BCE4D1" w14:textId="77777777" w:rsidR="006A3DF6" w:rsidRPr="00C44DC0" w:rsidRDefault="00CD54BA">
            <w:pPr>
              <w:spacing w:before="40" w:after="40"/>
              <w:rPr>
                <w:b/>
                <w:sz w:val="28"/>
                <w:szCs w:val="28"/>
              </w:rPr>
            </w:pPr>
            <w:r w:rsidRPr="00C44DC0">
              <w:rPr>
                <w:b/>
                <w:sz w:val="28"/>
                <w:szCs w:val="28"/>
              </w:rPr>
              <w:t>Lý do thay đổi</w:t>
            </w:r>
          </w:p>
        </w:tc>
        <w:tc>
          <w:tcPr>
            <w:tcW w:w="1694" w:type="dxa"/>
            <w:tcBorders>
              <w:top w:val="single" w:sz="12" w:space="0" w:color="000000"/>
              <w:bottom w:val="single" w:sz="12" w:space="0" w:color="000000"/>
            </w:tcBorders>
          </w:tcPr>
          <w:p w14:paraId="2EA2EBFC" w14:textId="77777777" w:rsidR="006A3DF6" w:rsidRPr="00C44DC0" w:rsidRDefault="00CD54BA">
            <w:pPr>
              <w:spacing w:before="40" w:after="40"/>
              <w:rPr>
                <w:b/>
                <w:sz w:val="28"/>
                <w:szCs w:val="28"/>
              </w:rPr>
            </w:pPr>
            <w:r w:rsidRPr="00C44DC0">
              <w:rPr>
                <w:b/>
                <w:sz w:val="28"/>
                <w:szCs w:val="28"/>
              </w:rPr>
              <w:t>Phiên bản</w:t>
            </w:r>
          </w:p>
        </w:tc>
      </w:tr>
      <w:tr w:rsidR="006A3DF6" w:rsidRPr="00C44DC0" w14:paraId="4CFB199C" w14:textId="77777777">
        <w:trPr>
          <w:trHeight w:val="531"/>
        </w:trPr>
        <w:tc>
          <w:tcPr>
            <w:tcW w:w="2167" w:type="dxa"/>
            <w:tcBorders>
              <w:top w:val="nil"/>
            </w:tcBorders>
          </w:tcPr>
          <w:p w14:paraId="3941DEA1" w14:textId="1CB78AE9" w:rsidR="006A3DF6" w:rsidRPr="00C44DC0" w:rsidRDefault="00CD54BA">
            <w:pPr>
              <w:spacing w:before="40" w:after="40"/>
              <w:rPr>
                <w:sz w:val="28"/>
                <w:szCs w:val="28"/>
              </w:rPr>
            </w:pPr>
            <w:r w:rsidRPr="00C44DC0">
              <w:rPr>
                <w:sz w:val="28"/>
                <w:szCs w:val="28"/>
              </w:rPr>
              <w:t xml:space="preserve">Nhóm </w:t>
            </w:r>
            <w:r w:rsidR="005D067F" w:rsidRPr="00C44DC0">
              <w:rPr>
                <w:sz w:val="28"/>
                <w:szCs w:val="28"/>
              </w:rPr>
              <w:t>5</w:t>
            </w:r>
          </w:p>
        </w:tc>
        <w:tc>
          <w:tcPr>
            <w:tcW w:w="1646" w:type="dxa"/>
            <w:tcBorders>
              <w:top w:val="nil"/>
            </w:tcBorders>
          </w:tcPr>
          <w:p w14:paraId="2F06A4E6" w14:textId="6B011F3A" w:rsidR="006A3DF6" w:rsidRPr="00C44DC0" w:rsidRDefault="005D067F">
            <w:pPr>
              <w:spacing w:before="40" w:after="40"/>
              <w:rPr>
                <w:sz w:val="28"/>
                <w:szCs w:val="28"/>
              </w:rPr>
            </w:pPr>
            <w:r w:rsidRPr="00C44DC0">
              <w:rPr>
                <w:sz w:val="28"/>
                <w:szCs w:val="28"/>
              </w:rPr>
              <w:t>22/09/2023</w:t>
            </w:r>
          </w:p>
        </w:tc>
        <w:tc>
          <w:tcPr>
            <w:tcW w:w="4394" w:type="dxa"/>
            <w:tcBorders>
              <w:top w:val="nil"/>
            </w:tcBorders>
          </w:tcPr>
          <w:p w14:paraId="2CF0E04D" w14:textId="77777777" w:rsidR="006A3DF6" w:rsidRPr="00C44DC0" w:rsidRDefault="00CD54BA">
            <w:pPr>
              <w:spacing w:before="40" w:after="40"/>
              <w:rPr>
                <w:sz w:val="28"/>
                <w:szCs w:val="28"/>
              </w:rPr>
            </w:pPr>
            <w:r w:rsidRPr="00C44DC0">
              <w:rPr>
                <w:sz w:val="28"/>
                <w:szCs w:val="28"/>
              </w:rPr>
              <w:t>Dự thảo ban đầu</w:t>
            </w:r>
          </w:p>
        </w:tc>
        <w:tc>
          <w:tcPr>
            <w:tcW w:w="1694" w:type="dxa"/>
            <w:tcBorders>
              <w:top w:val="nil"/>
            </w:tcBorders>
          </w:tcPr>
          <w:p w14:paraId="2FD9AE29" w14:textId="77777777" w:rsidR="006A3DF6" w:rsidRPr="00C44DC0" w:rsidRDefault="00CD54BA">
            <w:pPr>
              <w:spacing w:before="40" w:after="40"/>
              <w:rPr>
                <w:sz w:val="28"/>
                <w:szCs w:val="28"/>
              </w:rPr>
            </w:pPr>
            <w:r w:rsidRPr="00C44DC0">
              <w:rPr>
                <w:sz w:val="28"/>
                <w:szCs w:val="28"/>
              </w:rPr>
              <w:t>1.0 dự thảo</w:t>
            </w:r>
          </w:p>
        </w:tc>
      </w:tr>
      <w:tr w:rsidR="006A3DF6" w:rsidRPr="00C44DC0" w14:paraId="4FD33AEB" w14:textId="77777777">
        <w:trPr>
          <w:trHeight w:val="369"/>
        </w:trPr>
        <w:tc>
          <w:tcPr>
            <w:tcW w:w="2167" w:type="dxa"/>
            <w:tcBorders>
              <w:bottom w:val="single" w:sz="12" w:space="0" w:color="000000"/>
            </w:tcBorders>
          </w:tcPr>
          <w:p w14:paraId="581250C9" w14:textId="0B5E9843" w:rsidR="006A3DF6" w:rsidRPr="00C44DC0" w:rsidRDefault="003F0CD9">
            <w:pPr>
              <w:spacing w:before="40" w:after="40"/>
              <w:rPr>
                <w:sz w:val="28"/>
                <w:szCs w:val="28"/>
                <w:lang w:val="vi-VN"/>
              </w:rPr>
            </w:pPr>
            <w:r w:rsidRPr="00C44DC0">
              <w:rPr>
                <w:sz w:val="28"/>
                <w:szCs w:val="28"/>
              </w:rPr>
              <w:t>Nhóm</w:t>
            </w:r>
            <w:r w:rsidRPr="00C44DC0">
              <w:rPr>
                <w:sz w:val="28"/>
                <w:szCs w:val="28"/>
                <w:lang w:val="vi-VN"/>
              </w:rPr>
              <w:t xml:space="preserve"> 5</w:t>
            </w:r>
          </w:p>
        </w:tc>
        <w:tc>
          <w:tcPr>
            <w:tcW w:w="1646" w:type="dxa"/>
            <w:tcBorders>
              <w:bottom w:val="single" w:sz="12" w:space="0" w:color="000000"/>
            </w:tcBorders>
          </w:tcPr>
          <w:p w14:paraId="51B20410" w14:textId="16BFC7D1" w:rsidR="006A3DF6" w:rsidRPr="00C44DC0" w:rsidRDefault="003F0CD9">
            <w:pPr>
              <w:spacing w:before="40" w:after="40"/>
              <w:rPr>
                <w:sz w:val="28"/>
                <w:szCs w:val="28"/>
                <w:lang w:val="vi-VN"/>
              </w:rPr>
            </w:pPr>
            <w:r w:rsidRPr="00C44DC0">
              <w:rPr>
                <w:sz w:val="28"/>
                <w:szCs w:val="28"/>
              </w:rPr>
              <w:t>15</w:t>
            </w:r>
            <w:r w:rsidRPr="00C44DC0">
              <w:rPr>
                <w:sz w:val="28"/>
                <w:szCs w:val="28"/>
                <w:lang w:val="vi-VN"/>
              </w:rPr>
              <w:t>/10</w:t>
            </w:r>
          </w:p>
        </w:tc>
        <w:tc>
          <w:tcPr>
            <w:tcW w:w="4394" w:type="dxa"/>
            <w:tcBorders>
              <w:bottom w:val="single" w:sz="12" w:space="0" w:color="000000"/>
            </w:tcBorders>
          </w:tcPr>
          <w:p w14:paraId="3552B9DF" w14:textId="224B32B4" w:rsidR="006A3DF6" w:rsidRPr="00C44DC0" w:rsidRDefault="003F0CD9">
            <w:pPr>
              <w:spacing w:before="40" w:after="40"/>
              <w:rPr>
                <w:sz w:val="28"/>
                <w:szCs w:val="28"/>
                <w:lang w:val="vi-VN"/>
              </w:rPr>
            </w:pPr>
            <w:r w:rsidRPr="00C44DC0">
              <w:rPr>
                <w:sz w:val="28"/>
                <w:szCs w:val="28"/>
              </w:rPr>
              <w:t>Bổ</w:t>
            </w:r>
            <w:r w:rsidRPr="00C44DC0">
              <w:rPr>
                <w:sz w:val="28"/>
                <w:szCs w:val="28"/>
                <w:lang w:val="vi-VN"/>
              </w:rPr>
              <w:t xml:space="preserve"> sung một số yêu cầu </w:t>
            </w:r>
            <w:r w:rsidR="00C44DC0" w:rsidRPr="00C44DC0">
              <w:rPr>
                <w:sz w:val="28"/>
                <w:szCs w:val="28"/>
                <w:lang w:val="vi-VN"/>
              </w:rPr>
              <w:t>về dữ liệu, giao tiếp bên ngoài và chất lượng</w:t>
            </w:r>
          </w:p>
        </w:tc>
        <w:tc>
          <w:tcPr>
            <w:tcW w:w="1694" w:type="dxa"/>
            <w:tcBorders>
              <w:bottom w:val="single" w:sz="12" w:space="0" w:color="000000"/>
            </w:tcBorders>
          </w:tcPr>
          <w:p w14:paraId="41B1749B" w14:textId="2DCCCCC2" w:rsidR="006A3DF6" w:rsidRPr="00C44DC0" w:rsidRDefault="00C44DC0">
            <w:pPr>
              <w:spacing w:before="40" w:after="40"/>
              <w:rPr>
                <w:sz w:val="28"/>
                <w:szCs w:val="28"/>
                <w:lang w:val="vi-VN"/>
              </w:rPr>
            </w:pPr>
            <w:r w:rsidRPr="00C44DC0">
              <w:rPr>
                <w:sz w:val="28"/>
                <w:szCs w:val="28"/>
              </w:rPr>
              <w:t>1</w:t>
            </w:r>
            <w:r w:rsidRPr="00C44DC0">
              <w:rPr>
                <w:sz w:val="28"/>
                <w:szCs w:val="28"/>
                <w:lang w:val="vi-VN"/>
              </w:rPr>
              <w:t>.1</w:t>
            </w:r>
          </w:p>
        </w:tc>
      </w:tr>
    </w:tbl>
    <w:p w14:paraId="758836B0" w14:textId="77777777" w:rsidR="006A3DF6" w:rsidRPr="00C44DC0" w:rsidRDefault="006A3DF6">
      <w:pPr>
        <w:rPr>
          <w:sz w:val="28"/>
          <w:szCs w:val="28"/>
        </w:rPr>
        <w:sectPr w:rsidR="006A3DF6" w:rsidRPr="00C44DC0">
          <w:headerReference w:type="default" r:id="rId9"/>
          <w:footerReference w:type="default" r:id="rId10"/>
          <w:pgSz w:w="12240" w:h="15840"/>
          <w:pgMar w:top="1440" w:right="1440" w:bottom="1440" w:left="1440" w:header="720" w:footer="720" w:gutter="0"/>
          <w:cols w:space="720"/>
        </w:sectPr>
      </w:pPr>
    </w:p>
    <w:p w14:paraId="05A6FEAB" w14:textId="77777777" w:rsidR="006A3DF6" w:rsidRPr="00C44DC0" w:rsidRDefault="00CD54BA">
      <w:pPr>
        <w:pStyle w:val="Heading1"/>
        <w:rPr>
          <w:sz w:val="28"/>
          <w:szCs w:val="28"/>
        </w:rPr>
      </w:pPr>
      <w:bookmarkStart w:id="2" w:name="_Toc146383012"/>
      <w:r w:rsidRPr="00C44DC0">
        <w:rPr>
          <w:sz w:val="28"/>
          <w:szCs w:val="28"/>
        </w:rPr>
        <w:lastRenderedPageBreak/>
        <w:t>Giới thiệu</w:t>
      </w:r>
      <w:bookmarkEnd w:id="2"/>
    </w:p>
    <w:p w14:paraId="72849BFE" w14:textId="77777777" w:rsidR="006A3DF6" w:rsidRPr="00C44DC0" w:rsidRDefault="00CD54BA">
      <w:pPr>
        <w:pStyle w:val="Heading2"/>
        <w:rPr>
          <w:szCs w:val="28"/>
        </w:rPr>
      </w:pPr>
      <w:bookmarkStart w:id="3" w:name="_Toc146383013"/>
      <w:r w:rsidRPr="00C44DC0">
        <w:rPr>
          <w:szCs w:val="28"/>
        </w:rPr>
        <w:t>Mục đích</w:t>
      </w:r>
      <w:bookmarkEnd w:id="3"/>
      <w:r w:rsidRPr="00C44DC0">
        <w:rPr>
          <w:szCs w:val="28"/>
        </w:rPr>
        <w:t xml:space="preserve"> </w:t>
      </w:r>
    </w:p>
    <w:p w14:paraId="6461501D" w14:textId="77777777" w:rsidR="006A3DF6" w:rsidRPr="00C44DC0" w:rsidRDefault="00CD54BA">
      <w:pPr>
        <w:spacing w:before="120" w:line="240" w:lineRule="auto"/>
        <w:jc w:val="both"/>
        <w:rPr>
          <w:sz w:val="28"/>
          <w:szCs w:val="28"/>
        </w:rPr>
      </w:pPr>
      <w:r w:rsidRPr="00C44DC0">
        <w:rPr>
          <w:sz w:val="28"/>
          <w:szCs w:val="28"/>
        </w:rPr>
        <w:t>Giới thiệu về dự án: Mục đích ý nghĩa của dự án.</w:t>
      </w:r>
    </w:p>
    <w:p w14:paraId="044B57A8" w14:textId="77777777" w:rsidR="006A3DF6" w:rsidRPr="00C44DC0" w:rsidRDefault="00CD54BA">
      <w:pPr>
        <w:spacing w:before="120" w:line="240" w:lineRule="auto"/>
        <w:jc w:val="both"/>
        <w:rPr>
          <w:sz w:val="28"/>
          <w:szCs w:val="28"/>
        </w:rPr>
      </w:pPr>
      <w:r w:rsidRPr="00C44DC0">
        <w:rPr>
          <w:sz w:val="28"/>
          <w:szCs w:val="28"/>
        </w:rPr>
        <w:t>Lập kế hoạch cho toàn bộ dự án.</w:t>
      </w:r>
    </w:p>
    <w:p w14:paraId="596E89D1" w14:textId="77777777" w:rsidR="006A3DF6" w:rsidRPr="00C44DC0" w:rsidRDefault="00CD54BA">
      <w:pPr>
        <w:spacing w:before="120" w:line="240" w:lineRule="auto"/>
        <w:jc w:val="both"/>
        <w:rPr>
          <w:sz w:val="28"/>
          <w:szCs w:val="28"/>
        </w:rPr>
      </w:pPr>
      <w:r w:rsidRPr="00C44DC0">
        <w:rPr>
          <w:sz w:val="28"/>
          <w:szCs w:val="28"/>
        </w:rPr>
        <w:t>Lượng hóa về thời gian của dự án.</w:t>
      </w:r>
    </w:p>
    <w:p w14:paraId="00AA0334" w14:textId="77777777" w:rsidR="006A3DF6" w:rsidRPr="00C44DC0" w:rsidRDefault="00CD54BA">
      <w:pPr>
        <w:spacing w:before="120" w:line="240" w:lineRule="auto"/>
        <w:jc w:val="both"/>
        <w:rPr>
          <w:sz w:val="28"/>
          <w:szCs w:val="28"/>
        </w:rPr>
      </w:pPr>
      <w:r w:rsidRPr="00C44DC0">
        <w:rPr>
          <w:sz w:val="28"/>
          <w:szCs w:val="28"/>
        </w:rPr>
        <w:t>Mô tả về sự án: Bối cảnh phát triển dự án, các yêu cầu về môi trường vận hành và các ràng buộc của dự án.</w:t>
      </w:r>
    </w:p>
    <w:p w14:paraId="15498110" w14:textId="77777777" w:rsidR="006A3DF6" w:rsidRPr="00C44DC0" w:rsidRDefault="00CD54BA">
      <w:pPr>
        <w:spacing w:before="120" w:line="240" w:lineRule="auto"/>
        <w:jc w:val="both"/>
        <w:rPr>
          <w:sz w:val="28"/>
          <w:szCs w:val="28"/>
        </w:rPr>
      </w:pPr>
      <w:r w:rsidRPr="00C44DC0">
        <w:rPr>
          <w:sz w:val="28"/>
          <w:szCs w:val="28"/>
        </w:rPr>
        <w:t>Phân tích các yêu cầu nghiệp vụ của hệ thống.</w:t>
      </w:r>
    </w:p>
    <w:p w14:paraId="3FE90BDE" w14:textId="77777777" w:rsidR="006A3DF6" w:rsidRPr="00C44DC0" w:rsidRDefault="00CD54BA">
      <w:pPr>
        <w:spacing w:before="120" w:line="240" w:lineRule="auto"/>
        <w:jc w:val="both"/>
        <w:rPr>
          <w:sz w:val="28"/>
          <w:szCs w:val="28"/>
        </w:rPr>
      </w:pPr>
      <w:r w:rsidRPr="00C44DC0">
        <w:rPr>
          <w:sz w:val="28"/>
          <w:szCs w:val="28"/>
        </w:rPr>
        <w:t>Tài liệu được xây dựng dựa trên quá trình khảo sát, phỏng vấn các đối tượng có liên quan và nghiên cứu các tài liệu có liên quan tới nghiệp vụ của hệ thống.</w:t>
      </w:r>
    </w:p>
    <w:p w14:paraId="6A792CCF" w14:textId="77777777" w:rsidR="006A3DF6" w:rsidRPr="00C44DC0" w:rsidRDefault="00CD54BA">
      <w:pPr>
        <w:spacing w:before="120" w:line="240" w:lineRule="auto"/>
        <w:jc w:val="both"/>
        <w:rPr>
          <w:sz w:val="28"/>
          <w:szCs w:val="28"/>
        </w:rPr>
      </w:pPr>
      <w:r w:rsidRPr="00C44DC0">
        <w:rPr>
          <w:sz w:val="28"/>
          <w:szCs w:val="28"/>
        </w:rPr>
        <w:t>Các chức năng của hệ thống được xây dựng sửa đổi và bổ sung so với phiên bản trước.</w:t>
      </w:r>
    </w:p>
    <w:p w14:paraId="45B8EB99" w14:textId="77777777" w:rsidR="006A3DF6" w:rsidRPr="00C44DC0" w:rsidRDefault="00CD54BA">
      <w:pPr>
        <w:spacing w:before="120" w:line="240" w:lineRule="auto"/>
        <w:jc w:val="both"/>
        <w:rPr>
          <w:sz w:val="28"/>
          <w:szCs w:val="28"/>
        </w:rPr>
      </w:pPr>
      <w:r w:rsidRPr="00C44DC0">
        <w:rPr>
          <w:sz w:val="28"/>
          <w:szCs w:val="28"/>
        </w:rPr>
        <w:t>Tài liệu này được dùng làm đầu vào cho các quá trình: thiết kế giao diện, cài đặt hệ thống, quá trình kiểm thử và lập kế hoạch kiểm thử.</w:t>
      </w:r>
    </w:p>
    <w:p w14:paraId="623323B9" w14:textId="65B2AD3B" w:rsidR="006A3DF6" w:rsidRPr="00C44DC0" w:rsidRDefault="00CD54BA">
      <w:pPr>
        <w:spacing w:before="120" w:line="240" w:lineRule="auto"/>
        <w:jc w:val="both"/>
        <w:rPr>
          <w:sz w:val="28"/>
          <w:szCs w:val="28"/>
          <w:lang w:val="vi-VN"/>
        </w:rPr>
      </w:pPr>
      <w:r w:rsidRPr="00C44DC0">
        <w:rPr>
          <w:sz w:val="28"/>
          <w:szCs w:val="28"/>
        </w:rPr>
        <w:t>SRS này mô tả các yêu cầu chức năng và phi chức năng đối với bản phát hành phần mềm 1.0 của Hệ thốn</w:t>
      </w:r>
      <w:r w:rsidR="00EC6D05" w:rsidRPr="00C44DC0">
        <w:rPr>
          <w:sz w:val="28"/>
          <w:szCs w:val="28"/>
        </w:rPr>
        <w:t xml:space="preserve">g website </w:t>
      </w:r>
      <w:r w:rsidR="00EC6D05" w:rsidRPr="00C44DC0">
        <w:rPr>
          <w:sz w:val="28"/>
          <w:szCs w:val="28"/>
          <w:lang w:val="vi-VN"/>
        </w:rPr>
        <w:t>bán khóa học lập trình.</w:t>
      </w:r>
    </w:p>
    <w:p w14:paraId="5EEE538F" w14:textId="77777777" w:rsidR="006A3DF6" w:rsidRPr="00C44DC0" w:rsidRDefault="00CD54BA">
      <w:pPr>
        <w:spacing w:before="120" w:line="240" w:lineRule="auto"/>
        <w:jc w:val="both"/>
        <w:rPr>
          <w:sz w:val="28"/>
          <w:szCs w:val="28"/>
          <w:lang w:val="vi-VN"/>
        </w:rPr>
      </w:pPr>
      <w:r w:rsidRPr="00C44DC0">
        <w:rPr>
          <w:sz w:val="28"/>
          <w:szCs w:val="28"/>
          <w:lang w:val="vi-VN"/>
        </w:rPr>
        <w:t xml:space="preserve">Tài liệu này nhằm mục đích sử dụng cho các thành viên của nhóm dự án, những người sẽ triển khai và xác minh hoạt động chính xác của hệ thống. </w:t>
      </w:r>
    </w:p>
    <w:p w14:paraId="78088F9B" w14:textId="77777777" w:rsidR="006A3DF6" w:rsidRPr="00C44DC0" w:rsidRDefault="00CD54BA">
      <w:pPr>
        <w:spacing w:before="120" w:line="240" w:lineRule="auto"/>
        <w:jc w:val="both"/>
        <w:rPr>
          <w:sz w:val="28"/>
          <w:szCs w:val="28"/>
          <w:lang w:val="vi-VN"/>
        </w:rPr>
      </w:pPr>
      <w:r w:rsidRPr="00C44DC0">
        <w:rPr>
          <w:sz w:val="28"/>
          <w:szCs w:val="28"/>
          <w:lang w:val="vi-VN"/>
        </w:rPr>
        <w:t>Trừ khi có ghi chú khác, tất cả các yêu cầu được chỉ định ở đây được cam kết cho phiên bản 1.0.</w:t>
      </w:r>
    </w:p>
    <w:p w14:paraId="7B7A1468" w14:textId="77777777" w:rsidR="006A3DF6" w:rsidRPr="00C44DC0" w:rsidRDefault="00CD54BA">
      <w:pPr>
        <w:pStyle w:val="Heading2"/>
        <w:rPr>
          <w:color w:val="000000"/>
          <w:szCs w:val="28"/>
          <w:lang w:val="vi-VN"/>
        </w:rPr>
      </w:pPr>
      <w:bookmarkStart w:id="4" w:name="_Toc146383014"/>
      <w:r w:rsidRPr="00C44DC0">
        <w:rPr>
          <w:color w:val="000000"/>
          <w:szCs w:val="28"/>
          <w:lang w:val="vi-VN"/>
        </w:rPr>
        <w:t>Các quy ước về tài liệu</w:t>
      </w:r>
      <w:bookmarkEnd w:id="4"/>
    </w:p>
    <w:p w14:paraId="156DD797" w14:textId="40D2C8A6" w:rsidR="006A3DF6" w:rsidRPr="00C44DC0" w:rsidRDefault="00CD54BA">
      <w:pPr>
        <w:pBdr>
          <w:top w:val="nil"/>
          <w:left w:val="nil"/>
          <w:bottom w:val="nil"/>
          <w:right w:val="nil"/>
          <w:between w:val="nil"/>
        </w:pBdr>
        <w:spacing w:line="240" w:lineRule="auto"/>
        <w:rPr>
          <w:color w:val="000000"/>
          <w:sz w:val="28"/>
          <w:szCs w:val="28"/>
          <w:lang w:val="vi-VN"/>
        </w:rPr>
      </w:pPr>
      <w:r w:rsidRPr="00C44DC0">
        <w:rPr>
          <w:color w:val="000000"/>
          <w:sz w:val="28"/>
          <w:szCs w:val="28"/>
        </w:rPr>
        <w:t xml:space="preserve">Cỡ chữ: </w:t>
      </w:r>
      <w:r w:rsidR="00C44DC0" w:rsidRPr="00C44DC0">
        <w:rPr>
          <w:color w:val="000000"/>
          <w:sz w:val="28"/>
          <w:szCs w:val="28"/>
        </w:rPr>
        <w:t>14</w:t>
      </w:r>
    </w:p>
    <w:p w14:paraId="31F46E6F" w14:textId="77777777" w:rsidR="006A3DF6" w:rsidRPr="00C44DC0" w:rsidRDefault="00CD54BA">
      <w:pPr>
        <w:pBdr>
          <w:top w:val="nil"/>
          <w:left w:val="nil"/>
          <w:bottom w:val="nil"/>
          <w:right w:val="nil"/>
          <w:between w:val="nil"/>
        </w:pBdr>
        <w:spacing w:line="240" w:lineRule="auto"/>
        <w:rPr>
          <w:color w:val="000000"/>
          <w:sz w:val="28"/>
          <w:szCs w:val="28"/>
        </w:rPr>
      </w:pPr>
      <w:r w:rsidRPr="00C44DC0">
        <w:rPr>
          <w:color w:val="000000"/>
          <w:sz w:val="28"/>
          <w:szCs w:val="28"/>
        </w:rPr>
        <w:t>Phông chữ: Time New Roman</w:t>
      </w:r>
    </w:p>
    <w:p w14:paraId="093D631B" w14:textId="77777777" w:rsidR="006A3DF6" w:rsidRPr="00C44DC0" w:rsidRDefault="00CD54BA">
      <w:pPr>
        <w:pBdr>
          <w:top w:val="nil"/>
          <w:left w:val="nil"/>
          <w:bottom w:val="nil"/>
          <w:right w:val="nil"/>
          <w:between w:val="nil"/>
        </w:pBdr>
        <w:spacing w:line="240" w:lineRule="auto"/>
        <w:rPr>
          <w:color w:val="000000"/>
          <w:sz w:val="28"/>
          <w:szCs w:val="28"/>
        </w:rPr>
      </w:pPr>
      <w:r w:rsidRPr="00C44DC0">
        <w:rPr>
          <w:color w:val="000000"/>
          <w:sz w:val="28"/>
          <w:szCs w:val="28"/>
        </w:rPr>
        <w:t>Khổ giấy A4</w:t>
      </w:r>
    </w:p>
    <w:p w14:paraId="130FC0ED" w14:textId="77777777" w:rsidR="006A3DF6" w:rsidRPr="00C44DC0" w:rsidRDefault="006A3DF6">
      <w:pPr>
        <w:pBdr>
          <w:top w:val="nil"/>
          <w:left w:val="nil"/>
          <w:bottom w:val="nil"/>
          <w:right w:val="nil"/>
          <w:between w:val="nil"/>
        </w:pBdr>
        <w:spacing w:line="240" w:lineRule="auto"/>
        <w:rPr>
          <w:color w:val="000000"/>
          <w:sz w:val="28"/>
          <w:szCs w:val="28"/>
        </w:rPr>
      </w:pPr>
    </w:p>
    <w:p w14:paraId="5E690DD3" w14:textId="77777777" w:rsidR="006A3DF6" w:rsidRPr="00C44DC0" w:rsidRDefault="00CD54BA">
      <w:pPr>
        <w:pStyle w:val="Heading2"/>
        <w:rPr>
          <w:szCs w:val="28"/>
        </w:rPr>
      </w:pPr>
      <w:bookmarkStart w:id="5" w:name="_Toc146383015"/>
      <w:r w:rsidRPr="00C44DC0">
        <w:rPr>
          <w:szCs w:val="28"/>
        </w:rPr>
        <w:t>Phạm vi dự án và các đặc trưng của phần mềm</w:t>
      </w:r>
      <w:bookmarkEnd w:id="5"/>
    </w:p>
    <w:p w14:paraId="53CED220" w14:textId="138F386B" w:rsidR="00A42F60" w:rsidRPr="00C44DC0" w:rsidRDefault="00944542" w:rsidP="00944542">
      <w:pPr>
        <w:spacing w:line="360" w:lineRule="auto"/>
        <w:rPr>
          <w:sz w:val="28"/>
          <w:szCs w:val="28"/>
        </w:rPr>
      </w:pPr>
      <w:r w:rsidRPr="00C44DC0">
        <w:rPr>
          <w:sz w:val="28"/>
          <w:szCs w:val="28"/>
        </w:rPr>
        <w:t>Hệ thống website bán khóa học lập trình sẽ là một ứng dụng web đa nền tảng, được xây dựng trên mô hình khách/hệ thống máy chủ. Dự án hệ thống website bán</w:t>
      </w:r>
      <w:r w:rsidRPr="00C44DC0">
        <w:rPr>
          <w:sz w:val="28"/>
          <w:szCs w:val="28"/>
          <w:lang w:val="vi-VN"/>
        </w:rPr>
        <w:t xml:space="preserve"> </w:t>
      </w:r>
      <w:r w:rsidRPr="00C44DC0">
        <w:rPr>
          <w:sz w:val="28"/>
          <w:szCs w:val="28"/>
        </w:rPr>
        <w:t>kh</w:t>
      </w:r>
      <w:r w:rsidR="00A42F60" w:rsidRPr="00C44DC0">
        <w:rPr>
          <w:sz w:val="28"/>
          <w:szCs w:val="28"/>
        </w:rPr>
        <w:t>óa học lập trình có thể bao gồm các phạm vi sau:</w:t>
      </w:r>
    </w:p>
    <w:p w14:paraId="405FFFF3" w14:textId="778D2F23" w:rsidR="00A42F60" w:rsidRPr="00C44DC0" w:rsidRDefault="00A42F60" w:rsidP="00944542">
      <w:pPr>
        <w:spacing w:line="360" w:lineRule="auto"/>
        <w:rPr>
          <w:sz w:val="28"/>
          <w:szCs w:val="28"/>
        </w:rPr>
      </w:pPr>
      <w:r w:rsidRPr="00C44DC0">
        <w:rPr>
          <w:sz w:val="28"/>
          <w:szCs w:val="28"/>
        </w:rPr>
        <w:lastRenderedPageBreak/>
        <w:t>1.Đăng ký và quản lý thành viên: Hệ thống cần cung cấp chức năng đăng ký tài khoản cho người dùng và quản lý thông tin thành viên, bao gồm thông tin cá nhân, lịch sử mua hàng, và khóa học đã tham gia.</w:t>
      </w:r>
    </w:p>
    <w:p w14:paraId="3DEADD73" w14:textId="59DE0292" w:rsidR="00A42F60" w:rsidRPr="00C44DC0" w:rsidRDefault="00A42F60" w:rsidP="00944542">
      <w:pPr>
        <w:spacing w:line="360" w:lineRule="auto"/>
        <w:rPr>
          <w:sz w:val="28"/>
          <w:szCs w:val="28"/>
        </w:rPr>
      </w:pPr>
      <w:r w:rsidRPr="00C44DC0">
        <w:rPr>
          <w:sz w:val="28"/>
          <w:szCs w:val="28"/>
        </w:rPr>
        <w:t xml:space="preserve">2.Danh sách khóa học: Hệ thống cần hiển thị danh sách các khóa học lập trình có sẵn, bao gồm thông tin về mô tả, </w:t>
      </w:r>
      <w:r w:rsidR="004C42F4" w:rsidRPr="00C44DC0">
        <w:rPr>
          <w:sz w:val="28"/>
          <w:szCs w:val="28"/>
        </w:rPr>
        <w:t>giảng</w:t>
      </w:r>
      <w:r w:rsidR="004C42F4" w:rsidRPr="00C44DC0">
        <w:rPr>
          <w:sz w:val="28"/>
          <w:szCs w:val="28"/>
          <w:lang w:val="vi-VN"/>
        </w:rPr>
        <w:t xml:space="preserve"> </w:t>
      </w:r>
      <w:proofErr w:type="gramStart"/>
      <w:r w:rsidR="004C42F4" w:rsidRPr="00C44DC0">
        <w:rPr>
          <w:sz w:val="28"/>
          <w:szCs w:val="28"/>
          <w:lang w:val="vi-VN"/>
        </w:rPr>
        <w:t>viên,</w:t>
      </w:r>
      <w:r w:rsidRPr="00C44DC0">
        <w:rPr>
          <w:sz w:val="28"/>
          <w:szCs w:val="28"/>
        </w:rPr>
        <w:t>giá</w:t>
      </w:r>
      <w:proofErr w:type="gramEnd"/>
      <w:r w:rsidRPr="00C44DC0">
        <w:rPr>
          <w:sz w:val="28"/>
          <w:szCs w:val="28"/>
        </w:rPr>
        <w:t xml:space="preserve"> cả và thời gian học.</w:t>
      </w:r>
    </w:p>
    <w:p w14:paraId="7E72A0FE" w14:textId="77777777" w:rsidR="001C7B3C" w:rsidRPr="00C44DC0" w:rsidRDefault="00A42F60" w:rsidP="00944542">
      <w:pPr>
        <w:spacing w:line="360" w:lineRule="auto"/>
        <w:rPr>
          <w:sz w:val="28"/>
          <w:szCs w:val="28"/>
        </w:rPr>
      </w:pPr>
      <w:r w:rsidRPr="00C44DC0">
        <w:rPr>
          <w:sz w:val="28"/>
          <w:szCs w:val="28"/>
        </w:rPr>
        <w:t>3.Tìm và lọc khóa học</w:t>
      </w:r>
    </w:p>
    <w:p w14:paraId="763E6C40" w14:textId="06B8E695" w:rsidR="00A42F60" w:rsidRPr="00C44DC0" w:rsidRDefault="00A42F60" w:rsidP="00944542">
      <w:pPr>
        <w:spacing w:line="360" w:lineRule="auto"/>
        <w:rPr>
          <w:sz w:val="28"/>
          <w:szCs w:val="28"/>
          <w:lang w:val="vi-VN"/>
        </w:rPr>
      </w:pPr>
      <w:r w:rsidRPr="00C44DC0">
        <w:rPr>
          <w:sz w:val="28"/>
          <w:szCs w:val="28"/>
        </w:rPr>
        <w:t xml:space="preserve">: Người dùng cần có khả năng tìm kiếm và lọc khóa học dựa trên các tiêu chí </w:t>
      </w:r>
      <w:r w:rsidR="00944542" w:rsidRPr="00C44DC0">
        <w:rPr>
          <w:sz w:val="28"/>
          <w:szCs w:val="28"/>
        </w:rPr>
        <w:t xml:space="preserve">kiếm </w:t>
      </w:r>
      <w:r w:rsidRPr="00C44DC0">
        <w:rPr>
          <w:sz w:val="28"/>
          <w:szCs w:val="28"/>
        </w:rPr>
        <w:t xml:space="preserve">như ngôn ngữ lập trình, cấp độ, thời gian học, hoặc giá </w:t>
      </w:r>
      <w:proofErr w:type="gramStart"/>
      <w:r w:rsidR="00944542" w:rsidRPr="00C44DC0">
        <w:rPr>
          <w:sz w:val="28"/>
          <w:szCs w:val="28"/>
        </w:rPr>
        <w:t>cả</w:t>
      </w:r>
      <w:r w:rsidR="00944542" w:rsidRPr="00C44DC0">
        <w:rPr>
          <w:sz w:val="28"/>
          <w:szCs w:val="28"/>
          <w:lang w:val="vi-VN"/>
        </w:rPr>
        <w:t>,...</w:t>
      </w:r>
      <w:proofErr w:type="gramEnd"/>
    </w:p>
    <w:p w14:paraId="53CBCD88" w14:textId="149ADD44" w:rsidR="00A42F60" w:rsidRPr="00C44DC0" w:rsidRDefault="00A42F60" w:rsidP="00944542">
      <w:pPr>
        <w:spacing w:line="360" w:lineRule="auto"/>
        <w:rPr>
          <w:sz w:val="28"/>
          <w:szCs w:val="28"/>
          <w:lang w:val="vi-VN"/>
        </w:rPr>
      </w:pPr>
      <w:r w:rsidRPr="00C44DC0">
        <w:rPr>
          <w:sz w:val="28"/>
          <w:szCs w:val="28"/>
          <w:lang w:val="vi-VN"/>
        </w:rPr>
        <w:t>4.Chi tiết khóa học: Hệ thống cần cung cấp trang thông tin chi tiết về mỗi khóa học, bao gồm nội dung chi tiết, chương trình học, yêu cầu tiên quyết, đánh giá từ người học trước đó.</w:t>
      </w:r>
    </w:p>
    <w:p w14:paraId="4C98C507" w14:textId="3403D036" w:rsidR="00A42F60" w:rsidRPr="00C44DC0" w:rsidRDefault="00A42F60" w:rsidP="00944542">
      <w:pPr>
        <w:spacing w:line="360" w:lineRule="auto"/>
        <w:rPr>
          <w:sz w:val="28"/>
          <w:szCs w:val="28"/>
          <w:lang w:val="vi-VN"/>
        </w:rPr>
      </w:pPr>
      <w:r w:rsidRPr="00C44DC0">
        <w:rPr>
          <w:sz w:val="28"/>
          <w:szCs w:val="28"/>
          <w:lang w:val="vi-VN"/>
        </w:rPr>
        <w:t>5.Giao diện học trực tuyến: Hệ thống nên hỗ trợ giao diện học trực tuyến, cho phép người dùng truy cập vào tài liệu học, bài giảng, bài tập và các tài nguyên học tập khác.</w:t>
      </w:r>
    </w:p>
    <w:p w14:paraId="1BCB8998" w14:textId="58513186" w:rsidR="00A42F60" w:rsidRPr="00C44DC0" w:rsidRDefault="00A42F60" w:rsidP="00944542">
      <w:pPr>
        <w:spacing w:line="360" w:lineRule="auto"/>
        <w:rPr>
          <w:sz w:val="28"/>
          <w:szCs w:val="28"/>
          <w:lang w:val="vi-VN"/>
        </w:rPr>
      </w:pPr>
      <w:r w:rsidRPr="00C44DC0">
        <w:rPr>
          <w:sz w:val="28"/>
          <w:szCs w:val="28"/>
          <w:lang w:val="vi-VN"/>
        </w:rPr>
        <w:t>6.Quản lý thanh toán: Người dùng cần có khả năng thanh toán các khóa học đã chọn.</w:t>
      </w:r>
    </w:p>
    <w:p w14:paraId="6A6A3CD8" w14:textId="699BDDC4" w:rsidR="00A42F60" w:rsidRPr="00C44DC0" w:rsidRDefault="00A42F60" w:rsidP="00944542">
      <w:pPr>
        <w:spacing w:line="360" w:lineRule="auto"/>
        <w:rPr>
          <w:sz w:val="28"/>
          <w:szCs w:val="28"/>
          <w:lang w:val="vi-VN"/>
        </w:rPr>
      </w:pPr>
      <w:r w:rsidRPr="00C44DC0">
        <w:rPr>
          <w:sz w:val="28"/>
          <w:szCs w:val="28"/>
          <w:lang w:val="vi-VN"/>
        </w:rPr>
        <w:t>7.Đánh giá và phản hồi: Hệ thống nên cho phép người dùng đánh giá và viết phản hồi về khóa học đã tham gia, giúp người dùng khác có thể đánh giá chất lượng khóa học.</w:t>
      </w:r>
    </w:p>
    <w:p w14:paraId="08AD2641" w14:textId="1B9793F4" w:rsidR="00A42F60" w:rsidRPr="00C44DC0" w:rsidRDefault="00A42F60" w:rsidP="00944542">
      <w:pPr>
        <w:spacing w:line="360" w:lineRule="auto"/>
        <w:rPr>
          <w:sz w:val="28"/>
          <w:szCs w:val="28"/>
          <w:lang w:val="vi-VN"/>
        </w:rPr>
      </w:pPr>
      <w:r w:rsidRPr="00C44DC0">
        <w:rPr>
          <w:sz w:val="28"/>
          <w:szCs w:val="28"/>
          <w:lang w:val="vi-VN"/>
        </w:rPr>
        <w:t>8.Quản lý nội dung: Hệ thống nên cung cấp giao diện quản lý nội dung cho quản trị viên, giúp quản trị viên có thể thêm, sửa đổi và xóa khóa học, cập nhật thông tin giảng viên, và quản lý thành viên.</w:t>
      </w:r>
    </w:p>
    <w:p w14:paraId="61BB5D74" w14:textId="114B87A9" w:rsidR="00944542" w:rsidRPr="00C44DC0" w:rsidRDefault="00540278" w:rsidP="00944542">
      <w:pPr>
        <w:spacing w:line="360" w:lineRule="auto"/>
        <w:rPr>
          <w:sz w:val="28"/>
          <w:szCs w:val="28"/>
          <w:lang w:val="vi-VN"/>
        </w:rPr>
      </w:pPr>
      <w:r w:rsidRPr="00C44DC0">
        <w:rPr>
          <w:sz w:val="28"/>
          <w:szCs w:val="28"/>
          <w:lang w:val="vi-VN"/>
        </w:rPr>
        <w:t>9</w:t>
      </w:r>
      <w:r w:rsidR="004C42F4" w:rsidRPr="00C44DC0">
        <w:rPr>
          <w:sz w:val="28"/>
          <w:szCs w:val="28"/>
          <w:lang w:val="vi-VN"/>
        </w:rPr>
        <w:t>.</w:t>
      </w:r>
      <w:r w:rsidR="00944542" w:rsidRPr="00C44DC0">
        <w:rPr>
          <w:sz w:val="28"/>
          <w:szCs w:val="28"/>
          <w:lang w:val="vi-VN"/>
        </w:rPr>
        <w:t>Quản lí diễn đàn: Hệ thống cho phép người dùng có khả năng trao đổi kiến thức hoặc thắc mắc với nhau trên diễn đàn chung, đánh giá về các khóa học,......</w:t>
      </w:r>
    </w:p>
    <w:p w14:paraId="7F444DA9" w14:textId="11400DF3" w:rsidR="006A3DF6" w:rsidRPr="00C44DC0" w:rsidRDefault="00CD54BA">
      <w:pPr>
        <w:spacing w:before="120" w:after="120" w:line="360" w:lineRule="auto"/>
        <w:rPr>
          <w:sz w:val="28"/>
          <w:szCs w:val="28"/>
          <w:lang w:val="vi-VN"/>
        </w:rPr>
      </w:pPr>
      <w:r w:rsidRPr="00C44DC0">
        <w:rPr>
          <w:sz w:val="28"/>
          <w:szCs w:val="28"/>
          <w:lang w:val="vi-VN"/>
        </w:rPr>
        <w:t>Phần mềm này sẽ được phát triển và triển khai cho</w:t>
      </w:r>
      <w:r w:rsidR="004C42F4" w:rsidRPr="00C44DC0">
        <w:rPr>
          <w:sz w:val="28"/>
          <w:szCs w:val="28"/>
          <w:lang w:val="vi-VN"/>
        </w:rPr>
        <w:t xml:space="preserve"> một số</w:t>
      </w:r>
      <w:r w:rsidRPr="00C44DC0">
        <w:rPr>
          <w:sz w:val="28"/>
          <w:szCs w:val="28"/>
          <w:lang w:val="vi-VN"/>
        </w:rPr>
        <w:t xml:space="preserve"> nền tảng web phổ biến như </w:t>
      </w:r>
      <w:r w:rsidR="00A42F60" w:rsidRPr="00C44DC0">
        <w:rPr>
          <w:sz w:val="28"/>
          <w:szCs w:val="28"/>
          <w:lang w:val="vi-VN"/>
        </w:rPr>
        <w:t>google, microsoft edge,</w:t>
      </w:r>
      <w:r w:rsidR="004C42F4" w:rsidRPr="00C44DC0">
        <w:rPr>
          <w:sz w:val="28"/>
          <w:szCs w:val="28"/>
          <w:lang w:val="vi-VN"/>
        </w:rPr>
        <w:t xml:space="preserve"> Cốc Cốc,</w:t>
      </w:r>
      <w:r w:rsidR="00A42F60" w:rsidRPr="00C44DC0">
        <w:rPr>
          <w:sz w:val="28"/>
          <w:szCs w:val="28"/>
          <w:lang w:val="vi-VN"/>
        </w:rPr>
        <w:t>v.v....</w:t>
      </w:r>
    </w:p>
    <w:p w14:paraId="7A644FD1" w14:textId="4BED364E" w:rsidR="006A3DF6" w:rsidRPr="00C44DC0" w:rsidRDefault="00CD54BA">
      <w:pPr>
        <w:spacing w:before="120" w:after="120" w:line="360" w:lineRule="auto"/>
        <w:rPr>
          <w:sz w:val="28"/>
          <w:szCs w:val="28"/>
          <w:lang w:val="vi-VN"/>
        </w:rPr>
      </w:pPr>
      <w:r w:rsidRPr="00C44DC0">
        <w:rPr>
          <w:sz w:val="28"/>
          <w:szCs w:val="28"/>
          <w:lang w:val="vi-VN"/>
        </w:rPr>
        <w:t>Hệ thống phù hợp với</w:t>
      </w:r>
      <w:r w:rsidR="00A42F60" w:rsidRPr="00C44DC0">
        <w:rPr>
          <w:sz w:val="28"/>
          <w:szCs w:val="28"/>
          <w:lang w:val="vi-VN"/>
        </w:rPr>
        <w:t xml:space="preserve"> </w:t>
      </w:r>
      <w:r w:rsidRPr="00C44DC0">
        <w:rPr>
          <w:sz w:val="28"/>
          <w:szCs w:val="28"/>
          <w:lang w:val="vi-VN"/>
        </w:rPr>
        <w:t xml:space="preserve">khách hàng </w:t>
      </w:r>
      <w:r w:rsidR="00A42F60" w:rsidRPr="00C44DC0">
        <w:rPr>
          <w:sz w:val="28"/>
          <w:szCs w:val="28"/>
          <w:lang w:val="vi-VN"/>
        </w:rPr>
        <w:t>nhiều</w:t>
      </w:r>
      <w:r w:rsidRPr="00C44DC0">
        <w:rPr>
          <w:sz w:val="28"/>
          <w:szCs w:val="28"/>
          <w:lang w:val="vi-VN"/>
        </w:rPr>
        <w:t xml:space="preserve"> lứa tuổi, cho phép </w:t>
      </w:r>
      <w:r w:rsidR="004C42F4" w:rsidRPr="00C44DC0">
        <w:rPr>
          <w:sz w:val="28"/>
          <w:szCs w:val="28"/>
          <w:lang w:val="vi-VN"/>
        </w:rPr>
        <w:t>người dùng yêu thích lập trình có thể tìm hiểu về kiến thúc lập trình từ cơ bản đến nâng cao.</w:t>
      </w:r>
    </w:p>
    <w:p w14:paraId="24222F1F" w14:textId="32246868" w:rsidR="006A3DF6" w:rsidRPr="00C44DC0" w:rsidRDefault="00CD54BA">
      <w:pPr>
        <w:shd w:val="clear" w:color="auto" w:fill="FFFFFF"/>
        <w:spacing w:before="240" w:line="360" w:lineRule="auto"/>
        <w:jc w:val="both"/>
        <w:rPr>
          <w:sz w:val="28"/>
          <w:szCs w:val="28"/>
          <w:lang w:val="vi-VN"/>
        </w:rPr>
      </w:pPr>
      <w:r w:rsidRPr="00C44DC0">
        <w:rPr>
          <w:sz w:val="28"/>
          <w:szCs w:val="28"/>
          <w:lang w:val="vi-VN"/>
        </w:rPr>
        <w:lastRenderedPageBreak/>
        <w:t>Hệ thống phải</w:t>
      </w:r>
      <w:r w:rsidR="004C42F4" w:rsidRPr="00C44DC0">
        <w:rPr>
          <w:sz w:val="28"/>
          <w:szCs w:val="28"/>
          <w:lang w:val="vi-VN"/>
        </w:rPr>
        <w:t xml:space="preserve"> có k</w:t>
      </w:r>
      <w:r w:rsidRPr="00C44DC0">
        <w:rPr>
          <w:sz w:val="28"/>
          <w:szCs w:val="28"/>
          <w:lang w:val="vi-VN"/>
        </w:rPr>
        <w:t xml:space="preserve">hả năng xử lý các yêu cầu ở mức độ cao trong khi đủ thân thiện với người dùng. Nếu hệ thống được phát triển không thực tế để sử dụng, thì nó sẽ nhanh chóng không được khách hàng ưa chuộng và thất bại. Điều này luôn được hệ thống của chúng tôi đặt lên hàng đầu </w:t>
      </w:r>
    </w:p>
    <w:p w14:paraId="4E766F09" w14:textId="38D6A105" w:rsidR="006A3DF6" w:rsidRPr="00C44DC0" w:rsidRDefault="00CD54BA">
      <w:pPr>
        <w:pStyle w:val="Heading2"/>
        <w:rPr>
          <w:color w:val="000000"/>
          <w:szCs w:val="28"/>
        </w:rPr>
      </w:pPr>
      <w:bookmarkStart w:id="6" w:name="_Toc146383016"/>
      <w:r w:rsidRPr="00C44DC0">
        <w:rPr>
          <w:color w:val="000000"/>
          <w:szCs w:val="28"/>
        </w:rPr>
        <w:t>Tài liệu tham khảo</w:t>
      </w:r>
      <w:bookmarkEnd w:id="6"/>
    </w:p>
    <w:p w14:paraId="308E7DA5" w14:textId="77777777" w:rsidR="006A3DF6" w:rsidRPr="00C44DC0" w:rsidRDefault="00CD54BA" w:rsidP="004C42F4">
      <w:pPr>
        <w:spacing w:before="120" w:after="120" w:line="360" w:lineRule="auto"/>
        <w:rPr>
          <w:sz w:val="28"/>
          <w:szCs w:val="28"/>
        </w:rPr>
      </w:pPr>
      <w:r w:rsidRPr="00C44DC0">
        <w:rPr>
          <w:sz w:val="28"/>
          <w:szCs w:val="28"/>
        </w:rPr>
        <w:t>"Requirements Engineering: From System Goals to UML Models to Software Specifications" của Axel van Lamsweerde: Cuốn sách này giới thiệu các phương pháp và kỹ thuật phân tích yêu cầu, từ mục tiêu hệ thống đến các mô hình UML và các chỉ tiêu kỹ thuật phần mềm.</w:t>
      </w:r>
    </w:p>
    <w:p w14:paraId="6576E075" w14:textId="77777777" w:rsidR="006A3DF6" w:rsidRPr="00C44DC0" w:rsidRDefault="00CD54BA" w:rsidP="004C42F4">
      <w:pPr>
        <w:spacing w:before="120" w:after="120" w:line="360" w:lineRule="auto"/>
        <w:rPr>
          <w:sz w:val="28"/>
          <w:szCs w:val="28"/>
        </w:rPr>
      </w:pPr>
      <w:r w:rsidRPr="00C44DC0">
        <w:rPr>
          <w:sz w:val="28"/>
          <w:szCs w:val="28"/>
        </w:rPr>
        <w:t>"Software Requirements" của Karl Wiegers và Joy Beatty: Đây là một cuốn sách cơ bản về phân tích yêu cầu, giúp bạn hiểu rõ về quá trình phân tích yêu cầu, đặc biệt là trong các dự án phát triển phần mềm.</w:t>
      </w:r>
    </w:p>
    <w:p w14:paraId="1C8DC737" w14:textId="77777777" w:rsidR="006A3DF6" w:rsidRPr="00C44DC0" w:rsidRDefault="00CD54BA" w:rsidP="004C42F4">
      <w:pPr>
        <w:spacing w:before="120" w:after="120" w:line="360" w:lineRule="auto"/>
        <w:rPr>
          <w:sz w:val="28"/>
          <w:szCs w:val="28"/>
        </w:rPr>
      </w:pPr>
      <w:r w:rsidRPr="00C44DC0">
        <w:rPr>
          <w:sz w:val="28"/>
          <w:szCs w:val="28"/>
        </w:rPr>
        <w:t>"User Stories Applied: For Agile Software Development" của Mike Cohn: Cuốn sách này giúp bạn hiểu rõ về cách sử dụng câu chuyện người dùng (user stories) để phân tích yêu cầu và phát triển phần mềm theo phương pháp Agile.</w:t>
      </w:r>
    </w:p>
    <w:p w14:paraId="0620533D" w14:textId="77777777" w:rsidR="006A3DF6" w:rsidRPr="00C44DC0" w:rsidRDefault="00CD54BA" w:rsidP="004C42F4">
      <w:pPr>
        <w:spacing w:before="120" w:after="120" w:line="360" w:lineRule="auto"/>
        <w:rPr>
          <w:sz w:val="28"/>
          <w:szCs w:val="28"/>
        </w:rPr>
      </w:pPr>
      <w:r w:rsidRPr="00C44DC0">
        <w:rPr>
          <w:sz w:val="28"/>
          <w:szCs w:val="28"/>
        </w:rPr>
        <w:t>"Mastering the Requirements Process" của Suzanne Robertson và James Robertson: Đây là một cuốn sách rất phổ biến về phân tích yêu cầu, giúp bạn hiểu rõ về quy trình phân tích yêu cầu, các kỹ thuật và công cụ để phân tích yêu cầu.</w:t>
      </w:r>
    </w:p>
    <w:p w14:paraId="2125FEDD" w14:textId="77777777" w:rsidR="006A3DF6" w:rsidRPr="00C44DC0" w:rsidRDefault="00CD54BA" w:rsidP="004C42F4">
      <w:pPr>
        <w:spacing w:before="120" w:after="120" w:line="360" w:lineRule="auto"/>
        <w:rPr>
          <w:sz w:val="28"/>
          <w:szCs w:val="28"/>
        </w:rPr>
      </w:pPr>
      <w:r w:rsidRPr="00C44DC0">
        <w:rPr>
          <w:sz w:val="28"/>
          <w:szCs w:val="28"/>
        </w:rPr>
        <w:t>"Writing Effective Use Cases" của Alistair Cockburn: Cuốn sách này giúp bạn hiểu rõ về cách sử dụng Use Case để phân tích yêu cầu, xác định các tác nhân, hành động và kết quả.</w:t>
      </w:r>
    </w:p>
    <w:p w14:paraId="49AF2480" w14:textId="77777777" w:rsidR="006A3DF6" w:rsidRPr="00C44DC0" w:rsidRDefault="00CD54BA" w:rsidP="004C42F4">
      <w:pPr>
        <w:spacing w:before="120" w:after="120" w:line="360" w:lineRule="auto"/>
        <w:rPr>
          <w:sz w:val="28"/>
          <w:szCs w:val="28"/>
        </w:rPr>
      </w:pPr>
      <w:r w:rsidRPr="00C44DC0">
        <w:rPr>
          <w:sz w:val="28"/>
          <w:szCs w:val="28"/>
        </w:rPr>
        <w:t>"Software Requirements 3" của Karl Wiegers và Joy Beatty: Đây là phiên bản mới nhất của cuốn sách "Software Requirements" nổi tiếng, cung cấp cho bạn các kiến thức và kỹ năng cần thiết để phân tích yêu cầu một cách hiệu quả trong các dự án phát triển phần mềm.</w:t>
      </w:r>
    </w:p>
    <w:p w14:paraId="5F180F86" w14:textId="77777777" w:rsidR="006A3DF6" w:rsidRPr="00C44DC0" w:rsidRDefault="00CD54BA" w:rsidP="004C42F4">
      <w:pPr>
        <w:spacing w:before="120" w:after="120" w:line="360" w:lineRule="auto"/>
        <w:rPr>
          <w:sz w:val="28"/>
          <w:szCs w:val="28"/>
        </w:rPr>
      </w:pPr>
      <w:r w:rsidRPr="00C44DC0">
        <w:rPr>
          <w:sz w:val="28"/>
          <w:szCs w:val="28"/>
        </w:rPr>
        <w:lastRenderedPageBreak/>
        <w:t>"Requirements Engineering Fundamentals: A Study Guide for the Certified Professional for Requirements Engineering Exam - Foundation Level - IREB compliant" của Klaus Pohl và Chris Rupp: Cuốn sách này cung cấp cho bạn kiến thức về phân tích yêu cầu, đặc biệt là trong khuôn khổ của chứng chỉ IREB (Certified Professional for Requirements Engineering).</w:t>
      </w:r>
    </w:p>
    <w:p w14:paraId="39187D65" w14:textId="77777777" w:rsidR="006A3DF6" w:rsidRPr="00C44DC0" w:rsidRDefault="00CD54BA" w:rsidP="004C42F4">
      <w:pPr>
        <w:spacing w:before="120" w:after="120" w:line="360" w:lineRule="auto"/>
        <w:rPr>
          <w:sz w:val="28"/>
          <w:szCs w:val="28"/>
        </w:rPr>
      </w:pPr>
      <w:r w:rsidRPr="00C44DC0">
        <w:rPr>
          <w:sz w:val="28"/>
          <w:szCs w:val="28"/>
        </w:rPr>
        <w:t>Beatty, Joy. Process Impact Intranet Development Standard, Version 1.3, www.processimpact.com/corporate/standards/PI Intranet Development Standard.pdf</w:t>
      </w:r>
    </w:p>
    <w:p w14:paraId="7B8F4CE0" w14:textId="5F4EA883" w:rsidR="006A3DF6" w:rsidRPr="00C44DC0" w:rsidRDefault="00CD54BA" w:rsidP="004C42F4">
      <w:pPr>
        <w:spacing w:before="120" w:after="120" w:line="360" w:lineRule="auto"/>
        <w:rPr>
          <w:sz w:val="28"/>
          <w:szCs w:val="28"/>
        </w:rPr>
      </w:pPr>
      <w:r w:rsidRPr="00C44DC0">
        <w:rPr>
          <w:sz w:val="28"/>
          <w:szCs w:val="28"/>
        </w:rPr>
        <w:t xml:space="preserve">Rath, Andrew. Process Impact Internet Application User Interface Standard, Version 2.0, </w:t>
      </w:r>
      <w:hyperlink r:id="rId11" w:history="1">
        <w:r w:rsidR="0024751F" w:rsidRPr="00C44DC0">
          <w:rPr>
            <w:rStyle w:val="Hyperlink"/>
            <w:sz w:val="28"/>
            <w:szCs w:val="28"/>
          </w:rPr>
          <w:t>www.processimpact.com/corporate/standards/PI Internet UI Standard.pdf</w:t>
        </w:r>
      </w:hyperlink>
    </w:p>
    <w:p w14:paraId="26FA634B" w14:textId="6ADD62DC" w:rsidR="0024751F" w:rsidRPr="00C44DC0" w:rsidRDefault="0024751F" w:rsidP="004C42F4">
      <w:pPr>
        <w:spacing w:before="120" w:after="120" w:line="360" w:lineRule="auto"/>
        <w:rPr>
          <w:sz w:val="28"/>
          <w:szCs w:val="28"/>
          <w:lang w:val="vi-VN"/>
        </w:rPr>
      </w:pPr>
      <w:r w:rsidRPr="00C44DC0">
        <w:rPr>
          <w:sz w:val="28"/>
          <w:szCs w:val="28"/>
        </w:rPr>
        <w:t>Website</w:t>
      </w:r>
      <w:r w:rsidRPr="00C44DC0">
        <w:rPr>
          <w:sz w:val="28"/>
          <w:szCs w:val="28"/>
          <w:lang w:val="vi-VN"/>
        </w:rPr>
        <w:t xml:space="preserve"> tham khảo:</w:t>
      </w:r>
      <w:r w:rsidR="002E6D37" w:rsidRPr="00C44DC0">
        <w:rPr>
          <w:color w:val="212529"/>
          <w:sz w:val="28"/>
          <w:szCs w:val="28"/>
          <w:lang w:val="vi-VN"/>
        </w:rPr>
        <w:t xml:space="preserve"> </w:t>
      </w:r>
      <w:r w:rsidR="002E6D37" w:rsidRPr="00C44DC0">
        <w:rPr>
          <w:color w:val="212529"/>
          <w:sz w:val="28"/>
          <w:szCs w:val="28"/>
        </w:rPr>
        <w:t xml:space="preserve">website bán khoá học lập trình (tham khảo </w:t>
      </w:r>
      <w:hyperlink r:id="rId12" w:tgtFrame="_blank" w:history="1">
        <w:r w:rsidR="002E6D37" w:rsidRPr="00C44DC0">
          <w:rPr>
            <w:rStyle w:val="Hyperlink"/>
            <w:sz w:val="28"/>
            <w:szCs w:val="28"/>
          </w:rPr>
          <w:t>https://fullstack.edu.vn/)</w:t>
        </w:r>
      </w:hyperlink>
    </w:p>
    <w:p w14:paraId="43852EA0" w14:textId="77777777" w:rsidR="006A3DF6" w:rsidRPr="00C44DC0" w:rsidRDefault="00CD54BA">
      <w:pPr>
        <w:pStyle w:val="Heading1"/>
        <w:rPr>
          <w:sz w:val="28"/>
          <w:szCs w:val="28"/>
        </w:rPr>
      </w:pPr>
      <w:bookmarkStart w:id="7" w:name="_Toc146383017"/>
      <w:r w:rsidRPr="00C44DC0">
        <w:rPr>
          <w:sz w:val="28"/>
          <w:szCs w:val="28"/>
        </w:rPr>
        <w:t>Mô tả tổng quan</w:t>
      </w:r>
      <w:bookmarkEnd w:id="7"/>
    </w:p>
    <w:p w14:paraId="675A96B3" w14:textId="77777777" w:rsidR="006A3DF6" w:rsidRPr="00C44DC0" w:rsidRDefault="00CD54BA">
      <w:pPr>
        <w:pStyle w:val="Heading2"/>
        <w:rPr>
          <w:szCs w:val="28"/>
        </w:rPr>
      </w:pPr>
      <w:bookmarkStart w:id="8" w:name="_Toc146383018"/>
      <w:r w:rsidRPr="00C44DC0">
        <w:rPr>
          <w:szCs w:val="28"/>
        </w:rPr>
        <w:t>Bối cảnh hệ thống</w:t>
      </w:r>
      <w:bookmarkEnd w:id="8"/>
    </w:p>
    <w:p w14:paraId="10C00AD7" w14:textId="77777777" w:rsidR="00EC6D05" w:rsidRPr="00C44DC0" w:rsidRDefault="00EC6D05" w:rsidP="00A42F60">
      <w:pPr>
        <w:spacing w:line="360" w:lineRule="auto"/>
        <w:rPr>
          <w:sz w:val="28"/>
          <w:szCs w:val="28"/>
        </w:rPr>
      </w:pPr>
      <w:r w:rsidRPr="00C44DC0">
        <w:rPr>
          <w:sz w:val="28"/>
          <w:szCs w:val="28"/>
        </w:rPr>
        <w:t>Bối cảnh của hệ thống phần mềm bán khóa học lập trình có thể được xem xét từ các góc độ sau:</w:t>
      </w:r>
    </w:p>
    <w:p w14:paraId="326C911B" w14:textId="5D80B940" w:rsidR="00EC6D05" w:rsidRPr="00C44DC0" w:rsidRDefault="00EC6D05" w:rsidP="00A42F60">
      <w:pPr>
        <w:spacing w:line="360" w:lineRule="auto"/>
        <w:rPr>
          <w:sz w:val="28"/>
          <w:szCs w:val="28"/>
        </w:rPr>
      </w:pPr>
      <w:r w:rsidRPr="00C44DC0">
        <w:rPr>
          <w:sz w:val="28"/>
          <w:szCs w:val="28"/>
        </w:rPr>
        <w:t>1.Xu hướng học trực tuyến: Trong những năm gần đây, học trực tuyến đã trở thành một xu hướng phổ biến với sự phát triển của công nghệ và Internet. Ngày càng nhiều người quan tâm đến việc học lập trình và các kỹ năng liên quan thông qua các khóa học trực tuyến để nâng cao trình độ và mở rộng cơ hội nghề nghiệp.</w:t>
      </w:r>
    </w:p>
    <w:p w14:paraId="0A07843A" w14:textId="22E24513" w:rsidR="00EC6D05" w:rsidRPr="00C44DC0" w:rsidRDefault="00EC6D05" w:rsidP="00A42F60">
      <w:pPr>
        <w:spacing w:line="360" w:lineRule="auto"/>
        <w:rPr>
          <w:sz w:val="28"/>
          <w:szCs w:val="28"/>
        </w:rPr>
      </w:pPr>
      <w:r w:rsidRPr="00C44DC0">
        <w:rPr>
          <w:sz w:val="28"/>
          <w:szCs w:val="28"/>
        </w:rPr>
        <w:t>2.Sự phát triển của ngành công nghiệp giáo dục trực tuyến: Việc học trực tuyến đã trở thành một phần không thể thiếu của ngành công nghiệp giáo dục. Các nền tảng học trực tuyến, như Coursera, Udemy, hay edX, đã thu hút hàng triệu học viên và giáo viên trên toàn thế giới. Hệ thống bán khóa học lập trình có xu hướng tận dụng sự phát triển này để cung cấp các khóa học lập trình chất lượng cao và thu hút cộng đồng học viên đam mê lập trình.</w:t>
      </w:r>
    </w:p>
    <w:p w14:paraId="5D6864DF" w14:textId="2E7A3F7C" w:rsidR="00EC6D05" w:rsidRPr="00C44DC0" w:rsidRDefault="00EC6D05" w:rsidP="00A42F60">
      <w:pPr>
        <w:spacing w:line="360" w:lineRule="auto"/>
        <w:rPr>
          <w:sz w:val="28"/>
          <w:szCs w:val="28"/>
        </w:rPr>
      </w:pPr>
      <w:r w:rsidRPr="00C44DC0">
        <w:rPr>
          <w:sz w:val="28"/>
          <w:szCs w:val="28"/>
        </w:rPr>
        <w:lastRenderedPageBreak/>
        <w:t>3.Sự gia tăng nhu cầu về kỹ năng lập trình: Lập trình đã trở thành một kỹ năng quan trọng trong nhiều lĩnh vực công việc. Với sự phát triển của công nghệ thông tin, nhu cầu về lập trình viên và các kỹ năng lập trình liên quan ngày càng tăng. Do đó, hệ thống bán khóa học lập trình có vai trò quan trọng trong việc đáp ứng nhu cầu này và cung cấp các khóa học phù hợp với các mục tiêu và yêu cầu của người học.</w:t>
      </w:r>
    </w:p>
    <w:p w14:paraId="1A4980C5" w14:textId="594E5E08" w:rsidR="006A3DF6" w:rsidRPr="00C44DC0" w:rsidRDefault="00EC6D05" w:rsidP="00A42F60">
      <w:pPr>
        <w:spacing w:line="360" w:lineRule="auto"/>
        <w:rPr>
          <w:sz w:val="28"/>
          <w:szCs w:val="28"/>
        </w:rPr>
      </w:pPr>
      <w:r w:rsidRPr="00C44DC0">
        <w:rPr>
          <w:sz w:val="28"/>
          <w:szCs w:val="28"/>
        </w:rPr>
        <w:t>4.Đa dạng về ngôn ngữ lập trình: Có nhiều ngôn ngữ lập trình khác nhau phục vụ cho các mục đích và lĩnh vực khác nhau. Hệ thống bán khóa học lập trình cần cung cấp các khóa học cho các ngôn ngữ phổ biến như Python, Java, C++, JavaScript, Ruby, và nhiều ngôn ngữ khác để đáp ứng nhu cầu đa dạng của người học.</w:t>
      </w:r>
    </w:p>
    <w:p w14:paraId="18534FA1" w14:textId="08986459" w:rsidR="00EC6D05" w:rsidRPr="00C44DC0" w:rsidRDefault="00EC6D05" w:rsidP="00A42F60">
      <w:pPr>
        <w:spacing w:line="360" w:lineRule="auto"/>
        <w:rPr>
          <w:sz w:val="28"/>
          <w:szCs w:val="28"/>
        </w:rPr>
      </w:pPr>
      <w:r w:rsidRPr="00C44DC0">
        <w:rPr>
          <w:sz w:val="28"/>
          <w:szCs w:val="28"/>
        </w:rPr>
        <w:t>5.Cộng đồng lập trình viên: Cộng đồng lập trình viên trên toàn thế giới đang phát triển mạnh mẽ, với việc chia sẻ kiến thức, ý tưởng và tài nguyên qua các diễn đàn, trang web và mạng xã hội. Hệ thống bán khóa học lập trình cần tận dụng và tạo môi trường cho người học tham gia vào cộng đồng này, chia sẻ kinh nghiệm và tương tác với nhau.</w:t>
      </w:r>
    </w:p>
    <w:p w14:paraId="10DDCBA1" w14:textId="61732143" w:rsidR="006A3DF6" w:rsidRPr="00C44DC0" w:rsidRDefault="00990F83">
      <w:pPr>
        <w:keepLines/>
        <w:widowControl w:val="0"/>
        <w:pBdr>
          <w:top w:val="nil"/>
          <w:left w:val="nil"/>
          <w:bottom w:val="nil"/>
          <w:right w:val="nil"/>
          <w:between w:val="nil"/>
        </w:pBdr>
        <w:spacing w:before="240" w:after="360" w:line="240" w:lineRule="auto"/>
        <w:rPr>
          <w:b/>
          <w:color w:val="2E2F30"/>
          <w:sz w:val="28"/>
          <w:szCs w:val="28"/>
          <w:shd w:val="clear" w:color="auto" w:fill="F5F5F7"/>
        </w:rPr>
      </w:pPr>
      <w:bookmarkStart w:id="9" w:name="_heading=h.2s8eyo1" w:colFirst="0" w:colLast="0"/>
      <w:bookmarkEnd w:id="9"/>
      <w:r w:rsidRPr="00C44DC0">
        <w:rPr>
          <w:b/>
          <w:noProof/>
          <w:color w:val="2E2F30"/>
          <w:sz w:val="28"/>
          <w:szCs w:val="28"/>
          <w:shd w:val="clear" w:color="auto" w:fill="F5F5F7"/>
        </w:rPr>
        <w:lastRenderedPageBreak/>
        <w:drawing>
          <wp:inline distT="0" distB="0" distL="0" distR="0" wp14:anchorId="18CFE3E1" wp14:editId="0105D069">
            <wp:extent cx="6126480" cy="3829050"/>
            <wp:effectExtent l="0" t="0" r="7620" b="0"/>
            <wp:docPr id="123796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8998" name=""/>
                    <pic:cNvPicPr/>
                  </pic:nvPicPr>
                  <pic:blipFill>
                    <a:blip r:embed="rId13"/>
                    <a:stretch>
                      <a:fillRect/>
                    </a:stretch>
                  </pic:blipFill>
                  <pic:spPr>
                    <a:xfrm>
                      <a:off x="0" y="0"/>
                      <a:ext cx="6126480" cy="3829050"/>
                    </a:xfrm>
                    <a:prstGeom prst="rect">
                      <a:avLst/>
                    </a:prstGeom>
                  </pic:spPr>
                </pic:pic>
              </a:graphicData>
            </a:graphic>
          </wp:inline>
        </w:drawing>
      </w:r>
    </w:p>
    <w:p w14:paraId="57E879C5" w14:textId="77777777" w:rsidR="004C42F4" w:rsidRPr="00C44DC0" w:rsidRDefault="004C42F4">
      <w:pPr>
        <w:keepLines/>
        <w:widowControl w:val="0"/>
        <w:pBdr>
          <w:top w:val="nil"/>
          <w:left w:val="nil"/>
          <w:bottom w:val="nil"/>
          <w:right w:val="nil"/>
          <w:between w:val="nil"/>
        </w:pBdr>
        <w:spacing w:before="240" w:after="360" w:line="240" w:lineRule="auto"/>
        <w:rPr>
          <w:b/>
          <w:color w:val="2E2F30"/>
          <w:sz w:val="28"/>
          <w:szCs w:val="28"/>
          <w:shd w:val="clear" w:color="auto" w:fill="F5F5F7"/>
        </w:rPr>
      </w:pPr>
    </w:p>
    <w:p w14:paraId="27D98C99" w14:textId="77777777" w:rsidR="006A3DF6" w:rsidRPr="00C44DC0" w:rsidRDefault="00CD54BA">
      <w:pPr>
        <w:keepLines/>
        <w:widowControl w:val="0"/>
        <w:pBdr>
          <w:top w:val="nil"/>
          <w:left w:val="nil"/>
          <w:bottom w:val="nil"/>
          <w:right w:val="nil"/>
          <w:between w:val="nil"/>
        </w:pBdr>
        <w:spacing w:before="240" w:after="360" w:line="240" w:lineRule="auto"/>
        <w:ind w:left="2635" w:firstLine="245"/>
        <w:rPr>
          <w:b/>
          <w:color w:val="000000"/>
          <w:sz w:val="28"/>
          <w:szCs w:val="28"/>
        </w:rPr>
      </w:pPr>
      <w:r w:rsidRPr="00C44DC0">
        <w:rPr>
          <w:b/>
          <w:color w:val="2E2F30"/>
          <w:sz w:val="28"/>
          <w:szCs w:val="28"/>
          <w:shd w:val="clear" w:color="auto" w:fill="F5F5F7"/>
        </w:rPr>
        <w:t>Sơ đồ ca sử dụng tổng quát của hệ thống.</w:t>
      </w:r>
      <w:r w:rsidRPr="00C44DC0">
        <w:rPr>
          <w:b/>
          <w:color w:val="000000"/>
          <w:sz w:val="28"/>
          <w:szCs w:val="28"/>
        </w:rPr>
        <w:t xml:space="preserve"> </w:t>
      </w:r>
    </w:p>
    <w:p w14:paraId="5FF38A65" w14:textId="6DC3F0C7" w:rsidR="006A3DF6" w:rsidRPr="00C44DC0" w:rsidRDefault="00CD54BA">
      <w:pPr>
        <w:keepLines/>
        <w:widowControl w:val="0"/>
        <w:pBdr>
          <w:top w:val="nil"/>
          <w:left w:val="nil"/>
          <w:bottom w:val="nil"/>
          <w:right w:val="nil"/>
          <w:between w:val="nil"/>
        </w:pBdr>
        <w:spacing w:before="240" w:after="360" w:line="240" w:lineRule="auto"/>
        <w:ind w:left="475"/>
        <w:jc w:val="center"/>
        <w:rPr>
          <w:b/>
          <w:color w:val="000000"/>
          <w:sz w:val="28"/>
          <w:szCs w:val="28"/>
          <w:lang w:val="vi-VN"/>
        </w:rPr>
      </w:pPr>
      <w:r w:rsidRPr="00C44DC0">
        <w:rPr>
          <w:b/>
          <w:color w:val="000000"/>
          <w:sz w:val="28"/>
          <w:szCs w:val="28"/>
        </w:rPr>
        <w:t xml:space="preserve">Hình 1. Sơ đồ ca sử dụng tổng quát cho phiên bản phát hành 01 hệ thống </w:t>
      </w:r>
      <w:r w:rsidR="003B5D22" w:rsidRPr="00C44DC0">
        <w:rPr>
          <w:b/>
          <w:color w:val="000000"/>
          <w:sz w:val="28"/>
          <w:szCs w:val="28"/>
        </w:rPr>
        <w:t>website</w:t>
      </w:r>
      <w:r w:rsidR="003B5D22" w:rsidRPr="00C44DC0">
        <w:rPr>
          <w:b/>
          <w:color w:val="000000"/>
          <w:sz w:val="28"/>
          <w:szCs w:val="28"/>
          <w:lang w:val="vi-VN"/>
        </w:rPr>
        <w:t xml:space="preserve"> bán khóa học lập trình</w:t>
      </w:r>
    </w:p>
    <w:p w14:paraId="1D11231A" w14:textId="77777777" w:rsidR="006A3DF6" w:rsidRPr="00C44DC0" w:rsidRDefault="00CD54BA">
      <w:pPr>
        <w:spacing w:line="360" w:lineRule="auto"/>
        <w:rPr>
          <w:i/>
          <w:sz w:val="28"/>
          <w:szCs w:val="28"/>
          <w:lang w:val="vi-VN"/>
        </w:rPr>
      </w:pPr>
      <w:r w:rsidRPr="00C44DC0">
        <w:rPr>
          <w:i/>
          <w:sz w:val="28"/>
          <w:szCs w:val="28"/>
          <w:lang w:val="vi-VN"/>
        </w:rPr>
        <w:t>Chú ý: Giải thích tóm tắt ranh giới hệ thống, giới thiệu các tác nhân bên ngoài và các ca sử dụng bên trong</w:t>
      </w:r>
    </w:p>
    <w:p w14:paraId="357C7131" w14:textId="77777777" w:rsidR="006A3DF6" w:rsidRPr="00C44DC0" w:rsidRDefault="00CD54BA">
      <w:pPr>
        <w:pStyle w:val="Heading2"/>
        <w:keepNext w:val="0"/>
        <w:keepLines w:val="0"/>
        <w:spacing w:line="360" w:lineRule="auto"/>
        <w:rPr>
          <w:szCs w:val="28"/>
        </w:rPr>
      </w:pPr>
      <w:bookmarkStart w:id="10" w:name="_Toc146383019"/>
      <w:r w:rsidRPr="00C44DC0">
        <w:rPr>
          <w:szCs w:val="28"/>
        </w:rPr>
        <w:t>Các lớp người sử dụng</w:t>
      </w:r>
      <w:bookmarkEnd w:id="10"/>
    </w:p>
    <w:tbl>
      <w:tblPr>
        <w:tblW w:w="9864" w:type="dxa"/>
        <w:tblLayout w:type="fixed"/>
        <w:tblCellMar>
          <w:left w:w="115" w:type="dxa"/>
          <w:right w:w="115" w:type="dxa"/>
        </w:tblCellMar>
        <w:tblLook w:val="0000" w:firstRow="0" w:lastRow="0" w:firstColumn="0" w:lastColumn="0" w:noHBand="0" w:noVBand="0"/>
      </w:tblPr>
      <w:tblGrid>
        <w:gridCol w:w="2552"/>
        <w:gridCol w:w="7312"/>
      </w:tblGrid>
      <w:tr w:rsidR="006A3DF6" w:rsidRPr="00C44DC0" w14:paraId="05B4FC5E" w14:textId="77777777">
        <w:tc>
          <w:tcPr>
            <w:tcW w:w="2552" w:type="dxa"/>
          </w:tcPr>
          <w:p w14:paraId="020F28FD" w14:textId="20C3D8DA" w:rsidR="006A3DF6" w:rsidRPr="00C44DC0" w:rsidRDefault="00001B92">
            <w:pPr>
              <w:spacing w:before="120" w:after="120" w:line="240" w:lineRule="auto"/>
              <w:rPr>
                <w:sz w:val="28"/>
                <w:szCs w:val="28"/>
                <w:lang w:val="vi-VN"/>
              </w:rPr>
            </w:pPr>
            <w:r w:rsidRPr="00C44DC0">
              <w:rPr>
                <w:sz w:val="28"/>
                <w:szCs w:val="28"/>
              </w:rPr>
              <w:t>Người</w:t>
            </w:r>
            <w:r w:rsidRPr="00C44DC0">
              <w:rPr>
                <w:sz w:val="28"/>
                <w:szCs w:val="28"/>
                <w:lang w:val="vi-VN"/>
              </w:rPr>
              <w:t xml:space="preserve"> dùng</w:t>
            </w:r>
          </w:p>
        </w:tc>
        <w:tc>
          <w:tcPr>
            <w:tcW w:w="7312" w:type="dxa"/>
          </w:tcPr>
          <w:p w14:paraId="1AA430A1" w14:textId="77777777" w:rsidR="006A3DF6" w:rsidRPr="00C44DC0" w:rsidRDefault="00CD54BA">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t>Là những người trực tiếp sử dụng hệ thống, họ đã đăng ký và có tài khoản trên hệ thống.</w:t>
            </w:r>
          </w:p>
          <w:p w14:paraId="27EA453E" w14:textId="77777777" w:rsidR="006A3DF6" w:rsidRPr="00C44DC0" w:rsidRDefault="00CD54BA">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t>Là những người thường xuyên sử dụng hệ thống nhất</w:t>
            </w:r>
          </w:p>
          <w:p w14:paraId="616F2134" w14:textId="27BACFD3" w:rsidR="006A3DF6" w:rsidRPr="00C44DC0" w:rsidRDefault="00CD54BA">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t xml:space="preserve">Những người ở mọi lứa tuổi có </w:t>
            </w:r>
            <w:r w:rsidR="00001B92" w:rsidRPr="00C44DC0">
              <w:rPr>
                <w:color w:val="000000"/>
                <w:sz w:val="28"/>
                <w:szCs w:val="28"/>
                <w:lang w:val="vi-VN"/>
              </w:rPr>
              <w:t>nhu cầu tìm hiểu, tìm tòi các kiến thức về lập trình cơ bản đến nâng cao</w:t>
            </w:r>
          </w:p>
          <w:p w14:paraId="7F59C53E" w14:textId="3D4AAAC0" w:rsidR="006A3DF6" w:rsidRPr="00C44DC0" w:rsidRDefault="00CD54BA">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lastRenderedPageBreak/>
              <w:t>Họ cũng có thể</w:t>
            </w:r>
            <w:r w:rsidR="00001B92" w:rsidRPr="00C44DC0">
              <w:rPr>
                <w:color w:val="000000"/>
                <w:sz w:val="28"/>
                <w:szCs w:val="28"/>
                <w:lang w:val="vi-VN"/>
              </w:rPr>
              <w:t xml:space="preserve"> bình luận, trao đổi kiến thức, chia sẻ kinh nghiệm với nhau trên diễn đàn chung</w:t>
            </w:r>
          </w:p>
          <w:p w14:paraId="31F0D74E" w14:textId="6183447B" w:rsidR="006A3DF6" w:rsidRPr="00C44DC0" w:rsidRDefault="00CD54BA">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t xml:space="preserve">Họ cũng là đối tượng đem lại doanh thu cho hệ thống thông qua việc </w:t>
            </w:r>
            <w:r w:rsidR="00001B92" w:rsidRPr="00C44DC0">
              <w:rPr>
                <w:color w:val="000000"/>
                <w:sz w:val="28"/>
                <w:szCs w:val="28"/>
                <w:lang w:val="vi-VN"/>
              </w:rPr>
              <w:t>mua khóa học Pro của hệ thống</w:t>
            </w:r>
          </w:p>
          <w:p w14:paraId="7F80A7DE" w14:textId="738B428F" w:rsidR="00446C7F" w:rsidRPr="00C44DC0" w:rsidRDefault="00CD54BA" w:rsidP="00446C7F">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t>Nếu</w:t>
            </w:r>
            <w:r w:rsidR="00001B92" w:rsidRPr="00C44DC0">
              <w:rPr>
                <w:color w:val="000000"/>
                <w:sz w:val="28"/>
                <w:szCs w:val="28"/>
                <w:lang w:val="vi-VN"/>
              </w:rPr>
              <w:t xml:space="preserve"> người dùng</w:t>
            </w:r>
            <w:r w:rsidRPr="00C44DC0">
              <w:rPr>
                <w:color w:val="000000"/>
                <w:sz w:val="28"/>
                <w:szCs w:val="28"/>
                <w:lang w:val="vi-VN"/>
              </w:rPr>
              <w:t xml:space="preserve"> là </w:t>
            </w:r>
            <w:r w:rsidR="00001B92" w:rsidRPr="00C44DC0">
              <w:rPr>
                <w:color w:val="000000"/>
                <w:sz w:val="28"/>
                <w:szCs w:val="28"/>
                <w:lang w:val="vi-VN"/>
              </w:rPr>
              <w:t xml:space="preserve">mua khóa học Pro </w:t>
            </w:r>
            <w:r w:rsidRPr="00C44DC0">
              <w:rPr>
                <w:color w:val="000000"/>
                <w:sz w:val="28"/>
                <w:szCs w:val="28"/>
                <w:lang w:val="vi-VN"/>
              </w:rPr>
              <w:t xml:space="preserve">của hệ thống, họ có thể </w:t>
            </w:r>
            <w:r w:rsidR="00001B92" w:rsidRPr="00C44DC0">
              <w:rPr>
                <w:color w:val="000000"/>
                <w:sz w:val="28"/>
                <w:szCs w:val="28"/>
                <w:lang w:val="vi-VN"/>
              </w:rPr>
              <w:t xml:space="preserve">học các khóa học nâng cao hơn của hệ </w:t>
            </w:r>
            <w:r w:rsidR="00F43A07" w:rsidRPr="00C44DC0">
              <w:rPr>
                <w:color w:val="000000"/>
                <w:sz w:val="28"/>
                <w:szCs w:val="28"/>
                <w:lang w:val="vi-VN"/>
              </w:rPr>
              <w:t>thống(có giảng viên hướng dẫn..),</w:t>
            </w:r>
            <w:r w:rsidR="00446C7F" w:rsidRPr="00C44DC0">
              <w:rPr>
                <w:color w:val="000000"/>
                <w:sz w:val="28"/>
                <w:szCs w:val="28"/>
                <w:lang w:val="vi-VN"/>
              </w:rPr>
              <w:t xml:space="preserve"> được kiểm tra kiến thức hàng tuần và đánh giá </w:t>
            </w:r>
            <w:r w:rsidR="00F43A07" w:rsidRPr="00C44DC0">
              <w:rPr>
                <w:color w:val="000000"/>
                <w:sz w:val="28"/>
                <w:szCs w:val="28"/>
                <w:lang w:val="vi-VN"/>
              </w:rPr>
              <w:t xml:space="preserve">về </w:t>
            </w:r>
            <w:r w:rsidR="00446C7F" w:rsidRPr="00C44DC0">
              <w:rPr>
                <w:color w:val="000000"/>
                <w:sz w:val="28"/>
                <w:szCs w:val="28"/>
                <w:lang w:val="vi-VN"/>
              </w:rPr>
              <w:t xml:space="preserve">khóa </w:t>
            </w:r>
            <w:r w:rsidR="00F43A07" w:rsidRPr="00C44DC0">
              <w:rPr>
                <w:color w:val="000000"/>
                <w:sz w:val="28"/>
                <w:szCs w:val="28"/>
                <w:lang w:val="vi-VN"/>
              </w:rPr>
              <w:t>học.</w:t>
            </w:r>
          </w:p>
        </w:tc>
      </w:tr>
      <w:tr w:rsidR="006A3DF6" w:rsidRPr="00C44DC0" w14:paraId="4751F4B4" w14:textId="77777777">
        <w:tc>
          <w:tcPr>
            <w:tcW w:w="2552" w:type="dxa"/>
          </w:tcPr>
          <w:p w14:paraId="0B425A6C" w14:textId="3D8D2663" w:rsidR="006A3DF6" w:rsidRPr="00C44DC0" w:rsidRDefault="006A3DF6">
            <w:pPr>
              <w:spacing w:before="120" w:after="120" w:line="240" w:lineRule="auto"/>
              <w:rPr>
                <w:sz w:val="28"/>
                <w:szCs w:val="28"/>
                <w:lang w:val="vi-VN"/>
              </w:rPr>
            </w:pPr>
          </w:p>
        </w:tc>
        <w:tc>
          <w:tcPr>
            <w:tcW w:w="7312" w:type="dxa"/>
          </w:tcPr>
          <w:p w14:paraId="3A1B6081" w14:textId="5A05CF49" w:rsidR="006A3DF6" w:rsidRPr="00C44DC0" w:rsidRDefault="006A3DF6">
            <w:pPr>
              <w:pBdr>
                <w:top w:val="nil"/>
                <w:left w:val="nil"/>
                <w:bottom w:val="nil"/>
                <w:right w:val="nil"/>
                <w:between w:val="nil"/>
              </w:pBdr>
              <w:spacing w:before="120" w:after="120" w:line="240" w:lineRule="auto"/>
              <w:ind w:right="72"/>
              <w:jc w:val="both"/>
              <w:rPr>
                <w:color w:val="000000"/>
                <w:sz w:val="28"/>
                <w:szCs w:val="28"/>
                <w:lang w:val="vi-VN"/>
              </w:rPr>
            </w:pPr>
          </w:p>
        </w:tc>
      </w:tr>
      <w:tr w:rsidR="006A3DF6" w:rsidRPr="00C44DC0" w14:paraId="36DDF10F" w14:textId="77777777">
        <w:tc>
          <w:tcPr>
            <w:tcW w:w="2552" w:type="dxa"/>
          </w:tcPr>
          <w:p w14:paraId="2E256DF1" w14:textId="1D5B1199" w:rsidR="006A3DF6" w:rsidRPr="00C44DC0" w:rsidRDefault="00F43A07">
            <w:pPr>
              <w:spacing w:before="120" w:after="120" w:line="240" w:lineRule="auto"/>
              <w:rPr>
                <w:sz w:val="28"/>
                <w:szCs w:val="28"/>
                <w:lang w:val="vi-VN"/>
              </w:rPr>
            </w:pPr>
            <w:r w:rsidRPr="00C44DC0">
              <w:rPr>
                <w:sz w:val="28"/>
                <w:szCs w:val="28"/>
              </w:rPr>
              <w:t>Quản trị</w:t>
            </w:r>
            <w:r w:rsidRPr="00C44DC0">
              <w:rPr>
                <w:sz w:val="28"/>
                <w:szCs w:val="28"/>
                <w:lang w:val="vi-VN"/>
              </w:rPr>
              <w:t xml:space="preserve"> chung HT</w:t>
            </w:r>
          </w:p>
        </w:tc>
        <w:tc>
          <w:tcPr>
            <w:tcW w:w="7312" w:type="dxa"/>
          </w:tcPr>
          <w:p w14:paraId="6CF77424" w14:textId="7DAE8C5C" w:rsidR="006A3DF6" w:rsidRPr="00C44DC0" w:rsidRDefault="00CD54BA">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t xml:space="preserve">Là </w:t>
            </w:r>
            <w:r w:rsidR="00F43A07" w:rsidRPr="00C44DC0">
              <w:rPr>
                <w:color w:val="000000"/>
                <w:sz w:val="28"/>
                <w:szCs w:val="28"/>
                <w:lang w:val="vi-VN"/>
              </w:rPr>
              <w:t>những người</w:t>
            </w:r>
            <w:r w:rsidRPr="00C44DC0">
              <w:rPr>
                <w:color w:val="000000"/>
                <w:sz w:val="28"/>
                <w:szCs w:val="28"/>
                <w:lang w:val="vi-VN"/>
              </w:rPr>
              <w:t xml:space="preserve"> trực tiếp sử dụng, điều hành hệ thống, có quyền cao nhất hệ </w:t>
            </w:r>
            <w:r w:rsidR="00F43A07" w:rsidRPr="00C44DC0">
              <w:rPr>
                <w:color w:val="000000"/>
                <w:sz w:val="28"/>
                <w:szCs w:val="28"/>
                <w:lang w:val="vi-VN"/>
              </w:rPr>
              <w:t>thống.</w:t>
            </w:r>
          </w:p>
          <w:p w14:paraId="57050818" w14:textId="536FBEB5" w:rsidR="00F43A07" w:rsidRPr="00C44DC0" w:rsidRDefault="00CD54BA" w:rsidP="00F43A07">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t xml:space="preserve">Họ quản lý </w:t>
            </w:r>
            <w:r w:rsidR="00F43A07" w:rsidRPr="00C44DC0">
              <w:rPr>
                <w:color w:val="000000"/>
                <w:sz w:val="28"/>
                <w:szCs w:val="28"/>
                <w:lang w:val="vi-VN"/>
              </w:rPr>
              <w:t xml:space="preserve">tất cả tài khoản người dùng, phân quyền cho người dùng, quản lí chung về nội dung khóa học và nội dung trên diễn </w:t>
            </w:r>
            <w:r w:rsidR="00C052AB" w:rsidRPr="00C44DC0">
              <w:rPr>
                <w:color w:val="000000"/>
                <w:sz w:val="28"/>
                <w:szCs w:val="28"/>
                <w:lang w:val="vi-VN"/>
              </w:rPr>
              <w:t>đàn, quản lí việc thanh toán và mở khóa học cho người dùng sau khi thanh toán thành công</w:t>
            </w:r>
          </w:p>
          <w:p w14:paraId="2B1D01D7" w14:textId="77777777" w:rsidR="00C052AB" w:rsidRPr="00C44DC0" w:rsidRDefault="00C052AB" w:rsidP="00F43A07">
            <w:pPr>
              <w:pBdr>
                <w:top w:val="nil"/>
                <w:left w:val="nil"/>
                <w:bottom w:val="nil"/>
                <w:right w:val="nil"/>
                <w:between w:val="nil"/>
              </w:pBdr>
              <w:spacing w:before="120" w:after="120" w:line="240" w:lineRule="auto"/>
              <w:ind w:left="72" w:right="72"/>
              <w:jc w:val="both"/>
              <w:rPr>
                <w:color w:val="000000"/>
                <w:sz w:val="28"/>
                <w:szCs w:val="28"/>
                <w:lang w:val="vi-VN"/>
              </w:rPr>
            </w:pPr>
          </w:p>
          <w:p w14:paraId="72B8CEAE" w14:textId="3C04B8E2" w:rsidR="006A3DF6" w:rsidRPr="00C44DC0" w:rsidRDefault="006A3DF6" w:rsidP="00F43A07">
            <w:pPr>
              <w:pBdr>
                <w:top w:val="nil"/>
                <w:left w:val="nil"/>
                <w:bottom w:val="nil"/>
                <w:right w:val="nil"/>
                <w:between w:val="nil"/>
              </w:pBdr>
              <w:spacing w:before="120" w:after="120" w:line="240" w:lineRule="auto"/>
              <w:ind w:left="72" w:right="72"/>
              <w:jc w:val="both"/>
              <w:rPr>
                <w:color w:val="000000"/>
                <w:sz w:val="28"/>
                <w:szCs w:val="28"/>
                <w:lang w:val="vi-VN"/>
              </w:rPr>
            </w:pPr>
          </w:p>
        </w:tc>
      </w:tr>
      <w:tr w:rsidR="006A3DF6" w:rsidRPr="00C44DC0" w14:paraId="0FA263F7" w14:textId="77777777">
        <w:trPr>
          <w:trHeight w:val="2609"/>
        </w:trPr>
        <w:tc>
          <w:tcPr>
            <w:tcW w:w="2552" w:type="dxa"/>
          </w:tcPr>
          <w:p w14:paraId="02759BC8" w14:textId="77777777" w:rsidR="006A3DF6" w:rsidRPr="00C44DC0" w:rsidRDefault="00F43A07">
            <w:pPr>
              <w:spacing w:before="120" w:after="120" w:line="240" w:lineRule="auto"/>
              <w:rPr>
                <w:sz w:val="28"/>
                <w:szCs w:val="28"/>
                <w:lang w:val="vi-VN"/>
              </w:rPr>
            </w:pPr>
            <w:r w:rsidRPr="00C44DC0">
              <w:rPr>
                <w:sz w:val="28"/>
                <w:szCs w:val="28"/>
                <w:lang w:val="vi-VN"/>
              </w:rPr>
              <w:t xml:space="preserve">Quản trị nội dung </w:t>
            </w:r>
          </w:p>
          <w:p w14:paraId="376FA70D" w14:textId="77777777" w:rsidR="007E42C1" w:rsidRPr="00C44DC0" w:rsidRDefault="007E42C1" w:rsidP="007E42C1">
            <w:pPr>
              <w:rPr>
                <w:sz w:val="28"/>
                <w:szCs w:val="28"/>
                <w:lang w:val="vi-VN"/>
              </w:rPr>
            </w:pPr>
          </w:p>
          <w:p w14:paraId="2DC5B7BF" w14:textId="77777777" w:rsidR="007E42C1" w:rsidRPr="00C44DC0" w:rsidRDefault="007E42C1" w:rsidP="007E42C1">
            <w:pPr>
              <w:rPr>
                <w:sz w:val="28"/>
                <w:szCs w:val="28"/>
                <w:lang w:val="vi-VN"/>
              </w:rPr>
            </w:pPr>
          </w:p>
          <w:p w14:paraId="11D8EDBB" w14:textId="77777777" w:rsidR="007E42C1" w:rsidRPr="00C44DC0" w:rsidRDefault="007E42C1" w:rsidP="007E42C1">
            <w:pPr>
              <w:rPr>
                <w:sz w:val="28"/>
                <w:szCs w:val="28"/>
                <w:lang w:val="vi-VN"/>
              </w:rPr>
            </w:pPr>
          </w:p>
          <w:p w14:paraId="007265CA" w14:textId="77777777" w:rsidR="007E42C1" w:rsidRPr="00C44DC0" w:rsidRDefault="007E42C1" w:rsidP="007E42C1">
            <w:pPr>
              <w:rPr>
                <w:sz w:val="28"/>
                <w:szCs w:val="28"/>
                <w:lang w:val="vi-VN"/>
              </w:rPr>
            </w:pPr>
          </w:p>
          <w:p w14:paraId="01A089C2" w14:textId="77777777" w:rsidR="007E42C1" w:rsidRPr="00C44DC0" w:rsidRDefault="007E42C1" w:rsidP="007E42C1">
            <w:pPr>
              <w:rPr>
                <w:sz w:val="28"/>
                <w:szCs w:val="28"/>
                <w:lang w:val="vi-VN"/>
              </w:rPr>
            </w:pPr>
          </w:p>
          <w:p w14:paraId="0AB0A839" w14:textId="77777777" w:rsidR="007E42C1" w:rsidRPr="00C44DC0" w:rsidRDefault="007E42C1" w:rsidP="007E42C1">
            <w:pPr>
              <w:rPr>
                <w:sz w:val="28"/>
                <w:szCs w:val="28"/>
                <w:lang w:val="vi-VN"/>
              </w:rPr>
            </w:pPr>
          </w:p>
          <w:p w14:paraId="4F073707" w14:textId="12C0D4CE" w:rsidR="007E42C1" w:rsidRPr="00C44DC0" w:rsidRDefault="007E42C1" w:rsidP="007E42C1">
            <w:pPr>
              <w:rPr>
                <w:sz w:val="28"/>
                <w:szCs w:val="28"/>
                <w:lang w:val="vi-VN"/>
              </w:rPr>
            </w:pPr>
            <w:r w:rsidRPr="00C44DC0">
              <w:rPr>
                <w:sz w:val="28"/>
                <w:szCs w:val="28"/>
                <w:lang w:val="vi-VN"/>
              </w:rPr>
              <w:t>Quản trị diễn đàn</w:t>
            </w:r>
          </w:p>
          <w:p w14:paraId="7B758C0F" w14:textId="56FC0AB8" w:rsidR="007E42C1" w:rsidRPr="00C44DC0" w:rsidRDefault="007E42C1" w:rsidP="007E42C1">
            <w:pPr>
              <w:rPr>
                <w:sz w:val="28"/>
                <w:szCs w:val="28"/>
                <w:lang w:val="vi-VN"/>
              </w:rPr>
            </w:pPr>
          </w:p>
        </w:tc>
        <w:tc>
          <w:tcPr>
            <w:tcW w:w="7312" w:type="dxa"/>
          </w:tcPr>
          <w:p w14:paraId="77B8FACB" w14:textId="6C44A3AB" w:rsidR="007E42C1" w:rsidRPr="00C44DC0" w:rsidRDefault="00CD54BA" w:rsidP="007E42C1">
            <w:pPr>
              <w:pBdr>
                <w:top w:val="nil"/>
                <w:left w:val="nil"/>
                <w:bottom w:val="nil"/>
                <w:right w:val="nil"/>
                <w:between w:val="nil"/>
              </w:pBdr>
              <w:spacing w:before="120" w:after="120" w:line="240" w:lineRule="auto"/>
              <w:ind w:left="72" w:right="72"/>
              <w:jc w:val="both"/>
              <w:rPr>
                <w:color w:val="000000"/>
                <w:sz w:val="28"/>
                <w:szCs w:val="28"/>
                <w:lang w:val="vi-VN"/>
              </w:rPr>
            </w:pPr>
            <w:r w:rsidRPr="00C44DC0">
              <w:rPr>
                <w:color w:val="000000"/>
                <w:sz w:val="28"/>
                <w:szCs w:val="28"/>
                <w:lang w:val="vi-VN"/>
              </w:rPr>
              <w:t>Là người</w:t>
            </w:r>
            <w:r w:rsidR="00F43A07" w:rsidRPr="00C44DC0">
              <w:rPr>
                <w:color w:val="000000"/>
                <w:sz w:val="28"/>
                <w:szCs w:val="28"/>
                <w:lang w:val="vi-VN"/>
              </w:rPr>
              <w:t xml:space="preserve"> dưới quyền của quản trị chung của</w:t>
            </w:r>
            <w:r w:rsidRPr="00C44DC0">
              <w:rPr>
                <w:color w:val="000000"/>
                <w:sz w:val="28"/>
                <w:szCs w:val="28"/>
                <w:lang w:val="vi-VN"/>
              </w:rPr>
              <w:t xml:space="preserve"> hệ thống,</w:t>
            </w:r>
            <w:r w:rsidR="00F43A07" w:rsidRPr="00C44DC0">
              <w:rPr>
                <w:color w:val="000000"/>
                <w:sz w:val="28"/>
                <w:szCs w:val="28"/>
                <w:lang w:val="vi-VN"/>
              </w:rPr>
              <w:t xml:space="preserve"> chịu trách nhiệm về mảng quản lý nội dung các khóa học bao gồm: Thêm các khóa học, thay đổi thông tin về khóa học(giá, giảng viên,thời gian,v.v..),</w:t>
            </w:r>
            <w:r w:rsidR="004F10B4" w:rsidRPr="00C44DC0">
              <w:rPr>
                <w:color w:val="000000"/>
                <w:sz w:val="28"/>
                <w:szCs w:val="28"/>
                <w:lang w:val="vi-VN"/>
              </w:rPr>
              <w:t xml:space="preserve"> </w:t>
            </w:r>
            <w:r w:rsidR="00F43A07" w:rsidRPr="00C44DC0">
              <w:rPr>
                <w:color w:val="000000"/>
                <w:sz w:val="28"/>
                <w:szCs w:val="28"/>
                <w:lang w:val="vi-VN"/>
              </w:rPr>
              <w:t>chỉnh sửa</w:t>
            </w:r>
            <w:r w:rsidR="004F10B4" w:rsidRPr="00C44DC0">
              <w:rPr>
                <w:color w:val="000000"/>
                <w:sz w:val="28"/>
                <w:szCs w:val="28"/>
                <w:lang w:val="vi-VN"/>
              </w:rPr>
              <w:t xml:space="preserve"> về </w:t>
            </w:r>
            <w:r w:rsidR="00F43A07" w:rsidRPr="00C44DC0">
              <w:rPr>
                <w:color w:val="000000"/>
                <w:sz w:val="28"/>
                <w:szCs w:val="28"/>
                <w:lang w:val="vi-VN"/>
              </w:rPr>
              <w:t>nội dung khóa học hoặc có thể xóa đi khóa học nào đó</w:t>
            </w:r>
          </w:p>
          <w:p w14:paraId="5FE9F93E" w14:textId="044B53D3" w:rsidR="007E42C1" w:rsidRPr="00C44DC0" w:rsidRDefault="007E42C1" w:rsidP="007E42C1">
            <w:pPr>
              <w:pBdr>
                <w:top w:val="nil"/>
                <w:left w:val="nil"/>
                <w:bottom w:val="nil"/>
                <w:right w:val="nil"/>
                <w:between w:val="nil"/>
              </w:pBdr>
              <w:spacing w:before="120" w:after="120" w:line="240" w:lineRule="auto"/>
              <w:ind w:right="72"/>
              <w:jc w:val="both"/>
              <w:rPr>
                <w:color w:val="000000"/>
                <w:sz w:val="28"/>
                <w:szCs w:val="28"/>
                <w:lang w:val="vi-VN"/>
              </w:rPr>
            </w:pPr>
            <w:r w:rsidRPr="00C44DC0">
              <w:rPr>
                <w:color w:val="000000"/>
                <w:sz w:val="28"/>
                <w:szCs w:val="28"/>
                <w:lang w:val="vi-VN"/>
              </w:rPr>
              <w:t xml:space="preserve"> Họ có quyền quản lý các nội dung đăng trên diễn đàn của người dùng bao gồm xóa các bài viết, bình luận không phù hợp trên diễn đàn, đánh dấu các bài viết đánh tin cậy để mọi người có thể tham khảo kiến thức và king nghiệm hoặc có thể cấm người dùng vi phạm nội dung đăng bài.</w:t>
            </w:r>
          </w:p>
          <w:p w14:paraId="2E0BA414" w14:textId="71221AF8" w:rsidR="006A3DF6" w:rsidRPr="00C44DC0" w:rsidRDefault="006A3DF6">
            <w:pPr>
              <w:pBdr>
                <w:top w:val="nil"/>
                <w:left w:val="nil"/>
                <w:bottom w:val="nil"/>
                <w:right w:val="nil"/>
                <w:between w:val="nil"/>
              </w:pBdr>
              <w:spacing w:before="120" w:after="120" w:line="240" w:lineRule="auto"/>
              <w:ind w:left="72" w:right="72"/>
              <w:jc w:val="both"/>
              <w:rPr>
                <w:color w:val="000000"/>
                <w:sz w:val="28"/>
                <w:szCs w:val="28"/>
                <w:lang w:val="vi-VN"/>
              </w:rPr>
            </w:pPr>
          </w:p>
        </w:tc>
      </w:tr>
    </w:tbl>
    <w:p w14:paraId="63E1C642" w14:textId="77777777" w:rsidR="006A3DF6" w:rsidRPr="00C44DC0" w:rsidRDefault="00CD54BA">
      <w:pPr>
        <w:pStyle w:val="Heading2"/>
        <w:rPr>
          <w:color w:val="000000"/>
          <w:szCs w:val="28"/>
        </w:rPr>
      </w:pPr>
      <w:bookmarkStart w:id="11" w:name="_Toc146383020"/>
      <w:r w:rsidRPr="00C44DC0">
        <w:rPr>
          <w:color w:val="000000"/>
          <w:szCs w:val="28"/>
        </w:rPr>
        <w:t>Môi trường vận hành</w:t>
      </w:r>
      <w:bookmarkEnd w:id="11"/>
    </w:p>
    <w:p w14:paraId="33A336E5" w14:textId="66EE8CB1" w:rsidR="00551B01" w:rsidRPr="00C44DC0" w:rsidRDefault="00551B01" w:rsidP="00551B01">
      <w:pPr>
        <w:spacing w:before="120" w:after="120" w:line="360" w:lineRule="auto"/>
        <w:jc w:val="both"/>
        <w:rPr>
          <w:sz w:val="28"/>
          <w:szCs w:val="28"/>
        </w:rPr>
      </w:pPr>
      <w:r w:rsidRPr="00C44DC0">
        <w:rPr>
          <w:sz w:val="28"/>
          <w:szCs w:val="28"/>
        </w:rPr>
        <w:t>OE-1: Hệ điều hành: Hệ thống phát triển cần sử dụng hệ điều hành phù hợp với các công nghệ sử dụng trong hệ thống web</w:t>
      </w:r>
      <w:r w:rsidR="001E51B2" w:rsidRPr="00C44DC0">
        <w:rPr>
          <w:sz w:val="28"/>
          <w:szCs w:val="28"/>
          <w:lang w:val="vi-VN"/>
        </w:rPr>
        <w:t xml:space="preserve"> bán khóa học lập trình</w:t>
      </w:r>
      <w:r w:rsidRPr="00C44DC0">
        <w:rPr>
          <w:sz w:val="28"/>
          <w:szCs w:val="28"/>
        </w:rPr>
        <w:t xml:space="preserve">. Đối với hệ </w:t>
      </w:r>
      <w:r w:rsidR="001E51B2" w:rsidRPr="00C44DC0">
        <w:rPr>
          <w:sz w:val="28"/>
          <w:szCs w:val="28"/>
        </w:rPr>
        <w:t>thống</w:t>
      </w:r>
      <w:r w:rsidR="001E51B2" w:rsidRPr="00C44DC0">
        <w:rPr>
          <w:sz w:val="28"/>
          <w:szCs w:val="28"/>
          <w:lang w:val="vi-VN"/>
        </w:rPr>
        <w:t xml:space="preserve"> này</w:t>
      </w:r>
      <w:r w:rsidRPr="00C44DC0">
        <w:rPr>
          <w:sz w:val="28"/>
          <w:szCs w:val="28"/>
        </w:rPr>
        <w:t>, các hệ điều hành thích hợp bao gồm Windows, Linux và macOS.</w:t>
      </w:r>
    </w:p>
    <w:p w14:paraId="177DCC68" w14:textId="5C779E7C" w:rsidR="00551B01" w:rsidRPr="00C44DC0" w:rsidRDefault="00551B01" w:rsidP="00551B01">
      <w:pPr>
        <w:spacing w:before="120" w:after="120" w:line="360" w:lineRule="auto"/>
        <w:jc w:val="both"/>
        <w:rPr>
          <w:sz w:val="28"/>
          <w:szCs w:val="28"/>
        </w:rPr>
      </w:pPr>
      <w:r w:rsidRPr="00C44DC0">
        <w:rPr>
          <w:sz w:val="28"/>
          <w:szCs w:val="28"/>
        </w:rPr>
        <w:lastRenderedPageBreak/>
        <w:t xml:space="preserve">OE-2: Môi trường lập trình: Hệ thống phát triển cần sử dụng các công cụ lập trình phù hợp để phát triển và kiểm thử hệ thống. Đối với hệ thống </w:t>
      </w:r>
      <w:r w:rsidR="00935BAC" w:rsidRPr="00C44DC0">
        <w:rPr>
          <w:sz w:val="28"/>
          <w:szCs w:val="28"/>
        </w:rPr>
        <w:t>website</w:t>
      </w:r>
      <w:r w:rsidR="00935BAC" w:rsidRPr="00C44DC0">
        <w:rPr>
          <w:sz w:val="28"/>
          <w:szCs w:val="28"/>
          <w:lang w:val="vi-VN"/>
        </w:rPr>
        <w:t xml:space="preserve"> này</w:t>
      </w:r>
      <w:r w:rsidRPr="00C44DC0">
        <w:rPr>
          <w:sz w:val="28"/>
          <w:szCs w:val="28"/>
        </w:rPr>
        <w:t xml:space="preserve">, các công cụ lập trình thích hợp bao gồm: HTML/CSS, </w:t>
      </w:r>
      <w:proofErr w:type="gramStart"/>
      <w:r w:rsidRPr="00C44DC0">
        <w:rPr>
          <w:sz w:val="28"/>
          <w:szCs w:val="28"/>
        </w:rPr>
        <w:t>JavaScript,</w:t>
      </w:r>
      <w:r w:rsidR="00351C14" w:rsidRPr="00C44DC0">
        <w:rPr>
          <w:sz w:val="28"/>
          <w:szCs w:val="28"/>
        </w:rPr>
        <w:t>PHP</w:t>
      </w:r>
      <w:proofErr w:type="gramEnd"/>
    </w:p>
    <w:p w14:paraId="501763C2" w14:textId="1BF0DF44" w:rsidR="00551B01" w:rsidRPr="00C44DC0" w:rsidRDefault="00551B01" w:rsidP="00551B01">
      <w:pPr>
        <w:spacing w:before="120" w:after="120" w:line="360" w:lineRule="auto"/>
        <w:jc w:val="both"/>
        <w:rPr>
          <w:sz w:val="28"/>
          <w:szCs w:val="28"/>
          <w:lang w:val="vi-VN"/>
        </w:rPr>
      </w:pPr>
      <w:r w:rsidRPr="00C44DC0">
        <w:rPr>
          <w:sz w:val="28"/>
          <w:szCs w:val="28"/>
        </w:rPr>
        <w:t>OE-</w:t>
      </w:r>
      <w:proofErr w:type="gramStart"/>
      <w:r w:rsidRPr="00C44DC0">
        <w:rPr>
          <w:sz w:val="28"/>
          <w:szCs w:val="28"/>
        </w:rPr>
        <w:t>3:Cơ</w:t>
      </w:r>
      <w:proofErr w:type="gramEnd"/>
      <w:r w:rsidRPr="00C44DC0">
        <w:rPr>
          <w:sz w:val="28"/>
          <w:szCs w:val="28"/>
        </w:rPr>
        <w:t xml:space="preserve"> sở dữ liệu: Hệ thống phát triển cần có một cơ sở dữ liệu phù hợp để lưu trữ thông tin về các bài hát, người dùng và các thông tin liên quan khác. Đối với hệ thống </w:t>
      </w:r>
      <w:r w:rsidR="005C1CF6" w:rsidRPr="00C44DC0">
        <w:rPr>
          <w:sz w:val="28"/>
          <w:szCs w:val="28"/>
        </w:rPr>
        <w:t>website</w:t>
      </w:r>
      <w:r w:rsidR="005C1CF6" w:rsidRPr="00C44DC0">
        <w:rPr>
          <w:sz w:val="28"/>
          <w:szCs w:val="28"/>
          <w:lang w:val="vi-VN"/>
        </w:rPr>
        <w:t xml:space="preserve"> bán khóa học lập trình,</w:t>
      </w:r>
      <w:r w:rsidRPr="00C44DC0">
        <w:rPr>
          <w:sz w:val="28"/>
          <w:szCs w:val="28"/>
        </w:rPr>
        <w:t xml:space="preserve"> cơ sở dữ liệu thích hợp có thể là </w:t>
      </w:r>
      <w:r w:rsidR="00351C14" w:rsidRPr="00C44DC0">
        <w:rPr>
          <w:sz w:val="28"/>
          <w:szCs w:val="28"/>
        </w:rPr>
        <w:t>MySQL</w:t>
      </w:r>
      <w:r w:rsidR="00351C14" w:rsidRPr="00C44DC0">
        <w:rPr>
          <w:sz w:val="28"/>
          <w:szCs w:val="28"/>
          <w:lang w:val="vi-VN"/>
        </w:rPr>
        <w:t>.</w:t>
      </w:r>
    </w:p>
    <w:p w14:paraId="5755A82D" w14:textId="77777777" w:rsidR="00551B01" w:rsidRPr="00C44DC0" w:rsidRDefault="00551B01" w:rsidP="00551B01">
      <w:pPr>
        <w:rPr>
          <w:sz w:val="28"/>
          <w:szCs w:val="28"/>
        </w:rPr>
      </w:pPr>
    </w:p>
    <w:p w14:paraId="2178E86B" w14:textId="77777777" w:rsidR="006A3DF6" w:rsidRPr="00C44DC0" w:rsidRDefault="00CD54BA">
      <w:pPr>
        <w:pStyle w:val="Heading2"/>
        <w:spacing w:line="360" w:lineRule="auto"/>
        <w:jc w:val="both"/>
        <w:rPr>
          <w:color w:val="000000"/>
          <w:szCs w:val="28"/>
        </w:rPr>
      </w:pPr>
      <w:bookmarkStart w:id="12" w:name="_heading=h.26in1rg" w:colFirst="0" w:colLast="0"/>
      <w:bookmarkStart w:id="13" w:name="_Toc146383021"/>
      <w:bookmarkEnd w:id="12"/>
      <w:r w:rsidRPr="00C44DC0">
        <w:rPr>
          <w:color w:val="000000"/>
          <w:szCs w:val="28"/>
        </w:rPr>
        <w:t>Các ràng buộc về cài đặt và thiết kế</w:t>
      </w:r>
      <w:bookmarkEnd w:id="13"/>
    </w:p>
    <w:p w14:paraId="056D25D2" w14:textId="65AFE38B" w:rsidR="00351C14" w:rsidRPr="00C44DC0" w:rsidRDefault="00351C14" w:rsidP="00351C14">
      <w:pPr>
        <w:spacing w:before="120" w:after="120" w:line="360" w:lineRule="auto"/>
        <w:jc w:val="both"/>
        <w:rPr>
          <w:sz w:val="28"/>
          <w:szCs w:val="28"/>
        </w:rPr>
      </w:pPr>
      <w:r w:rsidRPr="00C44DC0">
        <w:rPr>
          <w:sz w:val="28"/>
          <w:szCs w:val="28"/>
        </w:rPr>
        <w:t>CO-</w:t>
      </w:r>
      <w:r w:rsidR="006C3565" w:rsidRPr="00C44DC0">
        <w:rPr>
          <w:sz w:val="28"/>
          <w:szCs w:val="28"/>
        </w:rPr>
        <w:t>1</w:t>
      </w:r>
      <w:r w:rsidRPr="00C44DC0">
        <w:rPr>
          <w:sz w:val="28"/>
          <w:szCs w:val="28"/>
        </w:rPr>
        <w:t>: Tất cả mã HTML phải tuân theo tiêu chuẩn HTML 5.0.</w:t>
      </w:r>
    </w:p>
    <w:p w14:paraId="47509C2A" w14:textId="3C98E0A4" w:rsidR="00351C14" w:rsidRPr="00C44DC0" w:rsidRDefault="00351C14" w:rsidP="00351C14">
      <w:pPr>
        <w:spacing w:before="120" w:after="120" w:line="360" w:lineRule="auto"/>
        <w:jc w:val="both"/>
        <w:rPr>
          <w:sz w:val="28"/>
          <w:szCs w:val="28"/>
        </w:rPr>
      </w:pPr>
      <w:r w:rsidRPr="00C44DC0">
        <w:rPr>
          <w:sz w:val="28"/>
          <w:szCs w:val="28"/>
        </w:rPr>
        <w:t>CO-</w:t>
      </w:r>
      <w:r w:rsidR="006C3565" w:rsidRPr="00C44DC0">
        <w:rPr>
          <w:sz w:val="28"/>
          <w:szCs w:val="28"/>
        </w:rPr>
        <w:t>2</w:t>
      </w:r>
      <w:r w:rsidRPr="00C44DC0">
        <w:rPr>
          <w:sz w:val="28"/>
          <w:szCs w:val="28"/>
        </w:rPr>
        <w:t>: Bộ vi xử lý tốc độ cao: Hệ thống yêu cầu ít nhất một bộ xử lý 4 nhân để đáp ứng khả năng xử lý đa nhiệm của hệ thống.</w:t>
      </w:r>
    </w:p>
    <w:p w14:paraId="7A83DDE8" w14:textId="4D9B9777" w:rsidR="00351C14" w:rsidRPr="00C44DC0" w:rsidRDefault="00351C14" w:rsidP="00351C14">
      <w:pPr>
        <w:spacing w:before="120" w:after="120" w:line="360" w:lineRule="auto"/>
        <w:jc w:val="both"/>
        <w:rPr>
          <w:sz w:val="28"/>
          <w:szCs w:val="28"/>
        </w:rPr>
      </w:pPr>
      <w:r w:rsidRPr="00C44DC0">
        <w:rPr>
          <w:sz w:val="28"/>
          <w:szCs w:val="28"/>
        </w:rPr>
        <w:t>CO-</w:t>
      </w:r>
      <w:r w:rsidR="006C3565" w:rsidRPr="00C44DC0">
        <w:rPr>
          <w:sz w:val="28"/>
          <w:szCs w:val="28"/>
        </w:rPr>
        <w:t>3</w:t>
      </w:r>
      <w:r w:rsidRPr="00C44DC0">
        <w:rPr>
          <w:sz w:val="28"/>
          <w:szCs w:val="28"/>
        </w:rPr>
        <w:t>: Bộ nhớ RAM tối thiểu 8GB: Để đảm bảo khả năng xử lý và lưu trữ dữ liệu tốt, hệ thống yêu cầu ít nhất 8GB RAM.</w:t>
      </w:r>
    </w:p>
    <w:p w14:paraId="0062E9E3" w14:textId="2824BD37" w:rsidR="00351C14" w:rsidRPr="00C44DC0" w:rsidRDefault="00351C14" w:rsidP="00351C14">
      <w:pPr>
        <w:spacing w:before="120" w:after="120" w:line="360" w:lineRule="auto"/>
        <w:jc w:val="both"/>
        <w:rPr>
          <w:sz w:val="28"/>
          <w:szCs w:val="28"/>
          <w:lang w:val="vi-VN"/>
        </w:rPr>
      </w:pPr>
      <w:r w:rsidRPr="00C44DC0">
        <w:rPr>
          <w:sz w:val="28"/>
          <w:szCs w:val="28"/>
        </w:rPr>
        <w:t>CO-</w:t>
      </w:r>
      <w:r w:rsidR="00673B9B" w:rsidRPr="00C44DC0">
        <w:rPr>
          <w:sz w:val="28"/>
          <w:szCs w:val="28"/>
        </w:rPr>
        <w:t>4</w:t>
      </w:r>
      <w:r w:rsidRPr="00C44DC0">
        <w:rPr>
          <w:sz w:val="28"/>
          <w:szCs w:val="28"/>
        </w:rPr>
        <w:t xml:space="preserve">: Hệ điều hành: Hệ thống sử dụng hệ điều hành Windows hoặc </w:t>
      </w:r>
      <w:proofErr w:type="gramStart"/>
      <w:r w:rsidR="00673B9B" w:rsidRPr="00C44DC0">
        <w:rPr>
          <w:sz w:val="28"/>
          <w:szCs w:val="28"/>
        </w:rPr>
        <w:t>Linux</w:t>
      </w:r>
      <w:r w:rsidR="00673B9B" w:rsidRPr="00C44DC0">
        <w:rPr>
          <w:sz w:val="28"/>
          <w:szCs w:val="28"/>
          <w:lang w:val="vi-VN"/>
        </w:rPr>
        <w:t>,MacOS</w:t>
      </w:r>
      <w:proofErr w:type="gramEnd"/>
    </w:p>
    <w:p w14:paraId="6DB34BA1" w14:textId="025DF018" w:rsidR="00351C14" w:rsidRPr="00C44DC0" w:rsidRDefault="00351C14" w:rsidP="00351C14">
      <w:pPr>
        <w:spacing w:before="120" w:after="120" w:line="360" w:lineRule="auto"/>
        <w:jc w:val="both"/>
        <w:rPr>
          <w:sz w:val="28"/>
          <w:szCs w:val="28"/>
        </w:rPr>
      </w:pPr>
      <w:r w:rsidRPr="00C44DC0">
        <w:rPr>
          <w:sz w:val="28"/>
          <w:szCs w:val="28"/>
        </w:rPr>
        <w:t>CO-</w:t>
      </w:r>
      <w:r w:rsidR="00673B9B" w:rsidRPr="00C44DC0">
        <w:rPr>
          <w:sz w:val="28"/>
          <w:szCs w:val="28"/>
        </w:rPr>
        <w:t>5</w:t>
      </w:r>
      <w:r w:rsidRPr="00C44DC0">
        <w:rPr>
          <w:sz w:val="28"/>
          <w:szCs w:val="28"/>
        </w:rPr>
        <w:t>: Các thư viện phần mềm: Hệ thống yêu cầu các thư viện phần mềm như Apache, PHP, MySQL và các thành phần phần mềm liên quan khác được cài đặt và cập nhật đầy đủ để đảm bảo hoạt động ổn định và bảo mật.</w:t>
      </w:r>
    </w:p>
    <w:p w14:paraId="1269591A" w14:textId="035341DB" w:rsidR="00351C14" w:rsidRPr="00C44DC0" w:rsidRDefault="00351C14" w:rsidP="00351C14">
      <w:pPr>
        <w:spacing w:before="120" w:after="120" w:line="360" w:lineRule="auto"/>
        <w:jc w:val="both"/>
        <w:rPr>
          <w:sz w:val="28"/>
          <w:szCs w:val="28"/>
        </w:rPr>
      </w:pPr>
      <w:r w:rsidRPr="00C44DC0">
        <w:rPr>
          <w:sz w:val="28"/>
          <w:szCs w:val="28"/>
        </w:rPr>
        <w:t>CO-</w:t>
      </w:r>
      <w:r w:rsidR="00673B9B" w:rsidRPr="00C44DC0">
        <w:rPr>
          <w:sz w:val="28"/>
          <w:szCs w:val="28"/>
        </w:rPr>
        <w:t>6</w:t>
      </w:r>
      <w:r w:rsidRPr="00C44DC0">
        <w:rPr>
          <w:sz w:val="28"/>
          <w:szCs w:val="28"/>
        </w:rPr>
        <w:t>: Kết nối mạng: Hệ thống yêu cầu kết nối Internet đủ mạnh và ổn định để đảm bảo truy cập và tải xuống dữ liệu nhanh chóng.</w:t>
      </w:r>
    </w:p>
    <w:p w14:paraId="0A3BBC83" w14:textId="462324A7" w:rsidR="00351C14" w:rsidRPr="00C44DC0" w:rsidRDefault="00351C14" w:rsidP="00351C14">
      <w:pPr>
        <w:spacing w:before="120" w:after="120" w:line="360" w:lineRule="auto"/>
        <w:jc w:val="both"/>
        <w:rPr>
          <w:sz w:val="28"/>
          <w:szCs w:val="28"/>
        </w:rPr>
      </w:pPr>
      <w:r w:rsidRPr="00C44DC0">
        <w:rPr>
          <w:sz w:val="28"/>
          <w:szCs w:val="28"/>
        </w:rPr>
        <w:t>CO-</w:t>
      </w:r>
      <w:r w:rsidR="00673B9B" w:rsidRPr="00C44DC0">
        <w:rPr>
          <w:sz w:val="28"/>
          <w:szCs w:val="28"/>
        </w:rPr>
        <w:t>7</w:t>
      </w:r>
      <w:r w:rsidRPr="00C44DC0">
        <w:rPr>
          <w:sz w:val="28"/>
          <w:szCs w:val="28"/>
        </w:rPr>
        <w:t>: Các thành phần phần mềm của hệ thống như máy chủ web, cơ sở dữ liệu, các ứng dụng và phần mềm bảo mật sẽ được cài đặt và cấu hình trên máy chủ. Máy chủ sẽ được đặt trong một môi trường máy chủ ảo để có khả năng mở rộng dễ dàng.</w:t>
      </w:r>
    </w:p>
    <w:p w14:paraId="30BBA543" w14:textId="66E7891E" w:rsidR="00351C14" w:rsidRPr="00C44DC0" w:rsidRDefault="00351C14" w:rsidP="00351C14">
      <w:pPr>
        <w:spacing w:before="120" w:after="120" w:line="360" w:lineRule="auto"/>
        <w:jc w:val="both"/>
        <w:rPr>
          <w:sz w:val="28"/>
          <w:szCs w:val="28"/>
        </w:rPr>
      </w:pPr>
      <w:r w:rsidRPr="00C44DC0">
        <w:rPr>
          <w:sz w:val="28"/>
          <w:szCs w:val="28"/>
        </w:rPr>
        <w:lastRenderedPageBreak/>
        <w:t>CO-</w:t>
      </w:r>
      <w:r w:rsidR="00673B9B" w:rsidRPr="00C44DC0">
        <w:rPr>
          <w:sz w:val="28"/>
          <w:szCs w:val="28"/>
        </w:rPr>
        <w:t>8</w:t>
      </w:r>
      <w:r w:rsidRPr="00C44DC0">
        <w:rPr>
          <w:sz w:val="28"/>
          <w:szCs w:val="28"/>
        </w:rPr>
        <w:t>: Để đảm bảo tính sẵn sàng cao, hệ thống sẽ được triển khai trên một môi trường cân bằng tải. Các yêu cầu kết nối đến hệ thống sẽ được phân tán qua nhiều máy chủ để đảm bảo tính sẵn sàng và ổn định của hệ thống.</w:t>
      </w:r>
    </w:p>
    <w:p w14:paraId="29BFD39B" w14:textId="54469CFC" w:rsidR="00351C14" w:rsidRPr="00C44DC0" w:rsidRDefault="00351C14" w:rsidP="00351C14">
      <w:pPr>
        <w:spacing w:before="120" w:after="120" w:line="360" w:lineRule="auto"/>
        <w:jc w:val="both"/>
        <w:rPr>
          <w:sz w:val="28"/>
          <w:szCs w:val="28"/>
        </w:rPr>
      </w:pPr>
      <w:r w:rsidRPr="00C44DC0">
        <w:rPr>
          <w:sz w:val="28"/>
          <w:szCs w:val="28"/>
        </w:rPr>
        <w:t>CO-</w:t>
      </w:r>
      <w:r w:rsidR="00673B9B" w:rsidRPr="00C44DC0">
        <w:rPr>
          <w:sz w:val="28"/>
          <w:szCs w:val="28"/>
        </w:rPr>
        <w:t>9</w:t>
      </w:r>
      <w:r w:rsidRPr="00C44DC0">
        <w:rPr>
          <w:sz w:val="28"/>
          <w:szCs w:val="28"/>
        </w:rPr>
        <w:t>: Máy chủ: Máy chủ được sử dụng để lưu trữ dữ liệu</w:t>
      </w:r>
      <w:r w:rsidR="005910D9" w:rsidRPr="00C44DC0">
        <w:rPr>
          <w:sz w:val="28"/>
          <w:szCs w:val="28"/>
          <w:lang w:val="vi-VN"/>
        </w:rPr>
        <w:t xml:space="preserve"> khóa học</w:t>
      </w:r>
      <w:r w:rsidRPr="00C44DC0">
        <w:rPr>
          <w:sz w:val="28"/>
          <w:szCs w:val="28"/>
        </w:rPr>
        <w:t xml:space="preserve">, thông tin tài khoản người </w:t>
      </w:r>
      <w:proofErr w:type="gramStart"/>
      <w:r w:rsidRPr="00C44DC0">
        <w:rPr>
          <w:sz w:val="28"/>
          <w:szCs w:val="28"/>
        </w:rPr>
        <w:t>dùng,</w:t>
      </w:r>
      <w:r w:rsidR="00F86211" w:rsidRPr="00C44DC0">
        <w:rPr>
          <w:sz w:val="28"/>
          <w:szCs w:val="28"/>
          <w:lang w:val="vi-VN"/>
        </w:rPr>
        <w:t>xử</w:t>
      </w:r>
      <w:proofErr w:type="gramEnd"/>
      <w:r w:rsidR="00F86211" w:rsidRPr="00C44DC0">
        <w:rPr>
          <w:sz w:val="28"/>
          <w:szCs w:val="28"/>
          <w:lang w:val="vi-VN"/>
        </w:rPr>
        <w:t xml:space="preserve"> lý thanh toán...</w:t>
      </w:r>
      <w:r w:rsidRPr="00C44DC0">
        <w:rPr>
          <w:sz w:val="28"/>
          <w:szCs w:val="28"/>
        </w:rPr>
        <w:t>. Máy chủ nên được cấu hình với dung lượng lưu trữ đủ lớn để đáp ứng nhu cầu lưu trữ của ứng dụng, và đảm bảo tính khả dụng của dữ liệu. Ngoài</w:t>
      </w:r>
      <w:r w:rsidR="00673B9B" w:rsidRPr="00C44DC0">
        <w:rPr>
          <w:sz w:val="28"/>
          <w:szCs w:val="28"/>
          <w:lang w:val="vi-VN"/>
        </w:rPr>
        <w:t xml:space="preserve"> </w:t>
      </w:r>
      <w:r w:rsidRPr="00C44DC0">
        <w:rPr>
          <w:sz w:val="28"/>
          <w:szCs w:val="28"/>
        </w:rPr>
        <w:t>ra, máy chủ cần được trang bị các phần cứng như ổ cứng, bộ nhớ và CPU đủ mạnh để xử lý các yêu cầu của người dùng và đảm bảo tốc độ phản hồi nhanh.</w:t>
      </w:r>
    </w:p>
    <w:p w14:paraId="3F25BA19" w14:textId="22E97A42" w:rsidR="00351C14" w:rsidRPr="00C44DC0" w:rsidRDefault="00351C14" w:rsidP="00351C14">
      <w:pPr>
        <w:spacing w:before="120" w:after="120" w:line="360" w:lineRule="auto"/>
        <w:jc w:val="both"/>
        <w:rPr>
          <w:sz w:val="28"/>
          <w:szCs w:val="28"/>
        </w:rPr>
      </w:pPr>
      <w:r w:rsidRPr="00C44DC0">
        <w:rPr>
          <w:sz w:val="28"/>
          <w:szCs w:val="28"/>
        </w:rPr>
        <w:t>CO-</w:t>
      </w:r>
      <w:r w:rsidR="00673B9B" w:rsidRPr="00C44DC0">
        <w:rPr>
          <w:sz w:val="28"/>
          <w:szCs w:val="28"/>
        </w:rPr>
        <w:t>10</w:t>
      </w:r>
      <w:r w:rsidRPr="00C44DC0">
        <w:rPr>
          <w:sz w:val="28"/>
          <w:szCs w:val="28"/>
        </w:rPr>
        <w:t xml:space="preserve">: Máy khách: Máy khách là các thiết bị được người dùng sử dụng để truy cập vào hệ thống </w:t>
      </w:r>
      <w:r w:rsidR="00F86211" w:rsidRPr="00C44DC0">
        <w:rPr>
          <w:sz w:val="28"/>
          <w:szCs w:val="28"/>
        </w:rPr>
        <w:t>website</w:t>
      </w:r>
      <w:r w:rsidR="00F86211" w:rsidRPr="00C44DC0">
        <w:rPr>
          <w:sz w:val="28"/>
          <w:szCs w:val="28"/>
          <w:lang w:val="vi-VN"/>
        </w:rPr>
        <w:t xml:space="preserve"> bán khóa học lập trình</w:t>
      </w:r>
      <w:r w:rsidRPr="00C44DC0">
        <w:rPr>
          <w:sz w:val="28"/>
          <w:szCs w:val="28"/>
        </w:rPr>
        <w:t>, bao gồm máy tính cá nhân, điện thoại di động và máy tính bảng. Máy khách nên có kết nối Internet ổn định để đảm bảo truy cập và sử dụng ứng dụng một cách liên tục.</w:t>
      </w:r>
    </w:p>
    <w:p w14:paraId="6ADB6140" w14:textId="7CB1CE13" w:rsidR="00935BAC" w:rsidRPr="00C44DC0" w:rsidRDefault="00351C14" w:rsidP="00351C14">
      <w:pPr>
        <w:spacing w:before="120" w:after="120" w:line="360" w:lineRule="auto"/>
        <w:jc w:val="both"/>
        <w:rPr>
          <w:sz w:val="28"/>
          <w:szCs w:val="28"/>
          <w:lang w:val="vi-VN"/>
        </w:rPr>
      </w:pPr>
      <w:r w:rsidRPr="00C44DC0">
        <w:rPr>
          <w:sz w:val="28"/>
          <w:szCs w:val="28"/>
        </w:rPr>
        <w:t>CO-</w:t>
      </w:r>
      <w:r w:rsidR="00673B9B" w:rsidRPr="00C44DC0">
        <w:rPr>
          <w:sz w:val="28"/>
          <w:szCs w:val="28"/>
        </w:rPr>
        <w:t>11</w:t>
      </w:r>
      <w:r w:rsidRPr="00C44DC0">
        <w:rPr>
          <w:sz w:val="28"/>
          <w:szCs w:val="28"/>
        </w:rPr>
        <w:t xml:space="preserve">: Thiết bị đầu cuối: Thiết bị đầu cuối như loa, tai </w:t>
      </w:r>
      <w:proofErr w:type="gramStart"/>
      <w:r w:rsidR="007C3F12" w:rsidRPr="00C44DC0">
        <w:rPr>
          <w:sz w:val="28"/>
          <w:szCs w:val="28"/>
        </w:rPr>
        <w:t>nghe</w:t>
      </w:r>
      <w:r w:rsidR="007C3F12" w:rsidRPr="00C44DC0">
        <w:rPr>
          <w:sz w:val="28"/>
          <w:szCs w:val="28"/>
          <w:lang w:val="vi-VN"/>
        </w:rPr>
        <w:t>,...</w:t>
      </w:r>
      <w:proofErr w:type="gramEnd"/>
      <w:r w:rsidR="007C3F12" w:rsidRPr="00C44DC0">
        <w:rPr>
          <w:sz w:val="28"/>
          <w:szCs w:val="28"/>
          <w:lang w:val="vi-VN"/>
        </w:rPr>
        <w:t>.</w:t>
      </w:r>
      <w:r w:rsidRPr="00C44DC0">
        <w:rPr>
          <w:sz w:val="28"/>
          <w:szCs w:val="28"/>
        </w:rPr>
        <w:t xml:space="preserve"> được</w:t>
      </w:r>
      <w:r w:rsidR="00935BAC" w:rsidRPr="00C44DC0">
        <w:rPr>
          <w:sz w:val="28"/>
          <w:szCs w:val="28"/>
          <w:lang w:val="vi-VN"/>
        </w:rPr>
        <w:t xml:space="preserve"> có thể</w:t>
      </w:r>
      <w:r w:rsidRPr="00C44DC0">
        <w:rPr>
          <w:sz w:val="28"/>
          <w:szCs w:val="28"/>
        </w:rPr>
        <w:t xml:space="preserve"> sử </w:t>
      </w:r>
      <w:r w:rsidR="007C3F12" w:rsidRPr="00C44DC0">
        <w:rPr>
          <w:sz w:val="28"/>
          <w:szCs w:val="28"/>
        </w:rPr>
        <w:t>dụng</w:t>
      </w:r>
    </w:p>
    <w:p w14:paraId="2561344A" w14:textId="14781E26" w:rsidR="00351C14" w:rsidRPr="00C44DC0" w:rsidRDefault="00935BAC" w:rsidP="00351C14">
      <w:pPr>
        <w:spacing w:before="120" w:after="120" w:line="360" w:lineRule="auto"/>
        <w:jc w:val="both"/>
        <w:rPr>
          <w:sz w:val="28"/>
          <w:szCs w:val="28"/>
        </w:rPr>
      </w:pPr>
      <w:r w:rsidRPr="00C44DC0">
        <w:rPr>
          <w:sz w:val="28"/>
          <w:szCs w:val="28"/>
          <w:lang w:val="vi-VN"/>
        </w:rPr>
        <w:t xml:space="preserve">các khóa </w:t>
      </w:r>
      <w:r w:rsidR="007C3F12" w:rsidRPr="00C44DC0">
        <w:rPr>
          <w:sz w:val="28"/>
          <w:szCs w:val="28"/>
          <w:lang w:val="vi-VN"/>
        </w:rPr>
        <w:t>học</w:t>
      </w:r>
      <w:r w:rsidRPr="00C44DC0">
        <w:rPr>
          <w:sz w:val="28"/>
          <w:szCs w:val="28"/>
          <w:lang w:val="vi-VN"/>
        </w:rPr>
        <w:t xml:space="preserve"> </w:t>
      </w:r>
      <w:r w:rsidR="00351C14" w:rsidRPr="00C44DC0">
        <w:rPr>
          <w:sz w:val="28"/>
          <w:szCs w:val="28"/>
        </w:rPr>
        <w:t xml:space="preserve">từ hệ thống </w:t>
      </w:r>
      <w:r w:rsidRPr="00C44DC0">
        <w:rPr>
          <w:sz w:val="28"/>
          <w:szCs w:val="28"/>
        </w:rPr>
        <w:t>website</w:t>
      </w:r>
      <w:r w:rsidRPr="00C44DC0">
        <w:rPr>
          <w:sz w:val="28"/>
          <w:szCs w:val="28"/>
          <w:lang w:val="vi-VN"/>
        </w:rPr>
        <w:t xml:space="preserve"> này</w:t>
      </w:r>
      <w:r w:rsidR="00351C14" w:rsidRPr="00C44DC0">
        <w:rPr>
          <w:sz w:val="28"/>
          <w:szCs w:val="28"/>
        </w:rPr>
        <w:t>. Thiết bị này không thuộc phạm vi quản lý của hệ thống, tuy nhiên, nó ảnh hưởng đến trải nghiệm người dùng và nên được đảm bảo đủ chất lượng để đáp ứng nhu cầu người dùng.</w:t>
      </w:r>
    </w:p>
    <w:p w14:paraId="6DF6ACDF" w14:textId="77777777" w:rsidR="00351C14" w:rsidRPr="00C44DC0" w:rsidRDefault="00351C14" w:rsidP="00351C14">
      <w:pPr>
        <w:rPr>
          <w:sz w:val="28"/>
          <w:szCs w:val="28"/>
        </w:rPr>
      </w:pPr>
    </w:p>
    <w:p w14:paraId="3B1D12FF" w14:textId="528B38D3" w:rsidR="006A3DF6" w:rsidRPr="00C44DC0" w:rsidRDefault="00CD54BA" w:rsidP="00001B92">
      <w:pPr>
        <w:pStyle w:val="Heading2"/>
        <w:numPr>
          <w:ilvl w:val="0"/>
          <w:numId w:val="0"/>
        </w:numPr>
        <w:spacing w:before="360"/>
        <w:rPr>
          <w:szCs w:val="28"/>
        </w:rPr>
      </w:pPr>
      <w:bookmarkStart w:id="14" w:name="_Toc146383022"/>
      <w:r w:rsidRPr="00C44DC0">
        <w:rPr>
          <w:szCs w:val="28"/>
        </w:rPr>
        <w:t xml:space="preserve">2.5. </w:t>
      </w:r>
      <w:r w:rsidR="00001B92" w:rsidRPr="00C44DC0">
        <w:rPr>
          <w:szCs w:val="28"/>
          <w:lang w:val="vi-VN"/>
        </w:rPr>
        <w:t xml:space="preserve">    </w:t>
      </w:r>
      <w:r w:rsidRPr="00C44DC0">
        <w:rPr>
          <w:szCs w:val="28"/>
        </w:rPr>
        <w:t>Các giả định và phụ thuộc</w:t>
      </w:r>
      <w:bookmarkEnd w:id="14"/>
    </w:p>
    <w:p w14:paraId="4A58A3F3" w14:textId="77777777" w:rsidR="00434D0A" w:rsidRPr="00C44DC0" w:rsidRDefault="00434D0A" w:rsidP="00434D0A">
      <w:pPr>
        <w:rPr>
          <w:sz w:val="28"/>
          <w:szCs w:val="28"/>
        </w:rPr>
      </w:pPr>
    </w:p>
    <w:p w14:paraId="656E9AC6" w14:textId="77777777" w:rsidR="006A3DF6" w:rsidRPr="00C44DC0" w:rsidRDefault="00CD54BA">
      <w:pPr>
        <w:pBdr>
          <w:top w:val="nil"/>
          <w:left w:val="nil"/>
          <w:bottom w:val="nil"/>
          <w:right w:val="nil"/>
          <w:between w:val="nil"/>
        </w:pBdr>
        <w:spacing w:before="240" w:after="120" w:line="240" w:lineRule="auto"/>
        <w:jc w:val="both"/>
        <w:rPr>
          <w:b/>
          <w:sz w:val="28"/>
          <w:szCs w:val="28"/>
        </w:rPr>
      </w:pPr>
      <w:r w:rsidRPr="00C44DC0">
        <w:rPr>
          <w:b/>
          <w:sz w:val="28"/>
          <w:szCs w:val="28"/>
        </w:rPr>
        <w:t>2.5.1.</w:t>
      </w:r>
      <w:r w:rsidRPr="00C44DC0">
        <w:rPr>
          <w:sz w:val="28"/>
          <w:szCs w:val="28"/>
        </w:rPr>
        <w:t xml:space="preserve"> </w:t>
      </w:r>
      <w:r w:rsidRPr="00C44DC0">
        <w:rPr>
          <w:b/>
          <w:sz w:val="28"/>
          <w:szCs w:val="28"/>
        </w:rPr>
        <w:t>Giả định</w:t>
      </w:r>
    </w:p>
    <w:p w14:paraId="112E2B6A" w14:textId="7F80EE2C" w:rsidR="00434D0A" w:rsidRPr="00C44DC0" w:rsidRDefault="00673B9B" w:rsidP="00434D0A">
      <w:pPr>
        <w:pBdr>
          <w:top w:val="nil"/>
          <w:left w:val="nil"/>
          <w:bottom w:val="nil"/>
          <w:right w:val="nil"/>
          <w:between w:val="nil"/>
        </w:pBdr>
        <w:spacing w:after="120" w:line="360" w:lineRule="auto"/>
        <w:jc w:val="both"/>
        <w:rPr>
          <w:b/>
          <w:color w:val="000000"/>
          <w:sz w:val="28"/>
          <w:szCs w:val="28"/>
        </w:rPr>
      </w:pPr>
      <w:r w:rsidRPr="00C44DC0">
        <w:rPr>
          <w:sz w:val="28"/>
          <w:szCs w:val="28"/>
        </w:rPr>
        <w:t>Giả định -</w:t>
      </w:r>
      <w:proofErr w:type="gramStart"/>
      <w:r w:rsidRPr="00C44DC0">
        <w:rPr>
          <w:sz w:val="28"/>
          <w:szCs w:val="28"/>
        </w:rPr>
        <w:t>1</w:t>
      </w:r>
      <w:r w:rsidRPr="00C44DC0">
        <w:rPr>
          <w:sz w:val="28"/>
          <w:szCs w:val="28"/>
          <w:lang w:val="vi-VN"/>
        </w:rPr>
        <w:t>:</w:t>
      </w:r>
      <w:r w:rsidR="00434D0A" w:rsidRPr="00C44DC0">
        <w:rPr>
          <w:sz w:val="28"/>
          <w:szCs w:val="28"/>
        </w:rPr>
        <w:t>Hệ</w:t>
      </w:r>
      <w:proofErr w:type="gramEnd"/>
      <w:r w:rsidR="00434D0A" w:rsidRPr="00C44DC0">
        <w:rPr>
          <w:sz w:val="28"/>
          <w:szCs w:val="28"/>
        </w:rPr>
        <w:t xml:space="preserve"> thống phải vận hành 24/24 giờ; vận hành 365 ngày / 365 ngày Thời gian phản hồi người dùng nhanh chóng trong</w:t>
      </w:r>
      <w:r w:rsidR="00434D0A" w:rsidRPr="00C44DC0">
        <w:rPr>
          <w:sz w:val="28"/>
          <w:szCs w:val="28"/>
          <w:lang w:val="vi-VN"/>
        </w:rPr>
        <w:t xml:space="preserve"> vòng 10 </w:t>
      </w:r>
      <w:r w:rsidR="00434D0A" w:rsidRPr="00C44DC0">
        <w:rPr>
          <w:sz w:val="28"/>
          <w:szCs w:val="28"/>
        </w:rPr>
        <w:t>giây</w:t>
      </w:r>
      <w:r w:rsidR="00434D0A" w:rsidRPr="00C44DC0">
        <w:rPr>
          <w:sz w:val="28"/>
          <w:szCs w:val="28"/>
          <w:lang w:val="vi-VN"/>
        </w:rPr>
        <w:t>. QTHT xử lý thanh toán</w:t>
      </w:r>
      <w:r w:rsidR="00434D0A" w:rsidRPr="00C44DC0">
        <w:rPr>
          <w:sz w:val="28"/>
          <w:szCs w:val="28"/>
        </w:rPr>
        <w:t xml:space="preserve"> cho khách </w:t>
      </w:r>
      <w:r w:rsidR="005C231A" w:rsidRPr="00C44DC0">
        <w:rPr>
          <w:sz w:val="28"/>
          <w:szCs w:val="28"/>
        </w:rPr>
        <w:t>tối</w:t>
      </w:r>
      <w:r w:rsidR="005C231A" w:rsidRPr="00C44DC0">
        <w:rPr>
          <w:sz w:val="28"/>
          <w:szCs w:val="28"/>
          <w:lang w:val="vi-VN"/>
        </w:rPr>
        <w:t xml:space="preserve"> đa 15p.</w:t>
      </w:r>
      <w:r w:rsidR="00434D0A" w:rsidRPr="00C44DC0">
        <w:rPr>
          <w:sz w:val="28"/>
          <w:szCs w:val="28"/>
        </w:rPr>
        <w:t xml:space="preserve"> Vận hành tốt trên một nền tảng khác nhau, nền tảng khác nhau khi sử dụng Internet</w:t>
      </w:r>
    </w:p>
    <w:p w14:paraId="33443463" w14:textId="2DFAEFA3" w:rsidR="00434D0A" w:rsidRPr="00C44DC0" w:rsidRDefault="00434D0A" w:rsidP="00434D0A">
      <w:pPr>
        <w:spacing w:after="120" w:line="360" w:lineRule="auto"/>
        <w:jc w:val="both"/>
        <w:rPr>
          <w:sz w:val="28"/>
          <w:szCs w:val="28"/>
        </w:rPr>
      </w:pPr>
      <w:r w:rsidRPr="00C44DC0">
        <w:rPr>
          <w:sz w:val="28"/>
          <w:szCs w:val="28"/>
        </w:rPr>
        <w:lastRenderedPageBreak/>
        <w:t>Giả định -</w:t>
      </w:r>
      <w:r w:rsidR="00673B9B" w:rsidRPr="00C44DC0">
        <w:rPr>
          <w:sz w:val="28"/>
          <w:szCs w:val="28"/>
        </w:rPr>
        <w:t>2</w:t>
      </w:r>
      <w:r w:rsidRPr="00C44DC0">
        <w:rPr>
          <w:sz w:val="28"/>
          <w:szCs w:val="28"/>
        </w:rPr>
        <w:t xml:space="preserve">: </w:t>
      </w:r>
      <w:r w:rsidRPr="00C44DC0">
        <w:rPr>
          <w:sz w:val="28"/>
          <w:szCs w:val="28"/>
          <w:highlight w:val="white"/>
        </w:rPr>
        <w:t>Thu nhập từ quảng cáo: Bạn có thể kiếm được tiền bằng cách đặt quảng cáo trên trang web của mình. Thu nhập từ quảng cáo thường phụ thuộc vào số lượng người dùng và mức độ tương tác của họ với quảng cáo.</w:t>
      </w:r>
    </w:p>
    <w:p w14:paraId="5A9A7A41" w14:textId="75CAFC6A" w:rsidR="00434D0A" w:rsidRPr="00C44DC0" w:rsidRDefault="00434D0A" w:rsidP="00434D0A">
      <w:pPr>
        <w:spacing w:after="120" w:line="360" w:lineRule="auto"/>
        <w:jc w:val="both"/>
        <w:rPr>
          <w:sz w:val="28"/>
          <w:szCs w:val="28"/>
          <w:highlight w:val="white"/>
        </w:rPr>
      </w:pPr>
      <w:r w:rsidRPr="00C44DC0">
        <w:rPr>
          <w:sz w:val="28"/>
          <w:szCs w:val="28"/>
        </w:rPr>
        <w:t xml:space="preserve">Giả </w:t>
      </w:r>
      <w:proofErr w:type="gramStart"/>
      <w:r w:rsidRPr="00C44DC0">
        <w:rPr>
          <w:sz w:val="28"/>
          <w:szCs w:val="28"/>
        </w:rPr>
        <w:t xml:space="preserve">định  </w:t>
      </w:r>
      <w:r w:rsidR="00673B9B" w:rsidRPr="00C44DC0">
        <w:rPr>
          <w:sz w:val="28"/>
          <w:szCs w:val="28"/>
        </w:rPr>
        <w:t>3</w:t>
      </w:r>
      <w:proofErr w:type="gramEnd"/>
      <w:r w:rsidRPr="00C44DC0">
        <w:rPr>
          <w:sz w:val="28"/>
          <w:szCs w:val="28"/>
        </w:rPr>
        <w:t xml:space="preserve">: </w:t>
      </w:r>
      <w:r w:rsidRPr="00C44DC0">
        <w:rPr>
          <w:sz w:val="28"/>
          <w:szCs w:val="28"/>
          <w:highlight w:val="white"/>
        </w:rPr>
        <w:t>Chi phí bản quyền: Khi cung cấp nội dung</w:t>
      </w:r>
      <w:r w:rsidR="007C2945" w:rsidRPr="00C44DC0">
        <w:rPr>
          <w:sz w:val="28"/>
          <w:szCs w:val="28"/>
          <w:highlight w:val="white"/>
          <w:lang w:val="vi-VN"/>
        </w:rPr>
        <w:t xml:space="preserve"> học tập </w:t>
      </w:r>
      <w:r w:rsidRPr="00C44DC0">
        <w:rPr>
          <w:sz w:val="28"/>
          <w:szCs w:val="28"/>
          <w:highlight w:val="white"/>
        </w:rPr>
        <w:t xml:space="preserve">trên trang web của bạn, bạn cần phải mua bản quyền để sử dụng. Chi phí bản quyền sẽ phụ thuộc vào loại nội dung </w:t>
      </w:r>
      <w:r w:rsidR="008F74FD" w:rsidRPr="00C44DC0">
        <w:rPr>
          <w:sz w:val="28"/>
          <w:szCs w:val="28"/>
          <w:highlight w:val="white"/>
        </w:rPr>
        <w:t>khóa</w:t>
      </w:r>
      <w:r w:rsidR="008F74FD" w:rsidRPr="00C44DC0">
        <w:rPr>
          <w:sz w:val="28"/>
          <w:szCs w:val="28"/>
          <w:highlight w:val="white"/>
          <w:lang w:val="vi-VN"/>
        </w:rPr>
        <w:t xml:space="preserve"> học </w:t>
      </w:r>
      <w:r w:rsidRPr="00C44DC0">
        <w:rPr>
          <w:sz w:val="28"/>
          <w:szCs w:val="28"/>
          <w:highlight w:val="white"/>
        </w:rPr>
        <w:t>bạn cung cấp và thỏa thuận giữa bạn và chủ sở hữu bản quyền.</w:t>
      </w:r>
    </w:p>
    <w:p w14:paraId="7350E39B" w14:textId="34DDD133" w:rsidR="00434D0A" w:rsidRPr="00C44DC0" w:rsidRDefault="00434D0A" w:rsidP="00434D0A">
      <w:pPr>
        <w:spacing w:after="120" w:line="360" w:lineRule="auto"/>
        <w:jc w:val="both"/>
        <w:rPr>
          <w:sz w:val="28"/>
          <w:szCs w:val="28"/>
          <w:highlight w:val="white"/>
          <w:lang w:val="vi-VN"/>
        </w:rPr>
      </w:pPr>
      <w:r w:rsidRPr="00C44DC0">
        <w:rPr>
          <w:sz w:val="28"/>
          <w:szCs w:val="28"/>
        </w:rPr>
        <w:t xml:space="preserve">Giả định - </w:t>
      </w:r>
      <w:r w:rsidR="00673B9B" w:rsidRPr="00C44DC0">
        <w:rPr>
          <w:sz w:val="28"/>
          <w:szCs w:val="28"/>
        </w:rPr>
        <w:t>4</w:t>
      </w:r>
      <w:r w:rsidRPr="00C44DC0">
        <w:rPr>
          <w:sz w:val="28"/>
          <w:szCs w:val="28"/>
        </w:rPr>
        <w:t xml:space="preserve">: </w:t>
      </w:r>
      <w:r w:rsidRPr="00C44DC0">
        <w:rPr>
          <w:sz w:val="28"/>
          <w:szCs w:val="28"/>
          <w:highlight w:val="white"/>
        </w:rPr>
        <w:t xml:space="preserve">Thu nhập </w:t>
      </w:r>
      <w:r w:rsidR="008F74FD" w:rsidRPr="00C44DC0">
        <w:rPr>
          <w:sz w:val="28"/>
          <w:szCs w:val="28"/>
          <w:highlight w:val="white"/>
        </w:rPr>
        <w:t>từ</w:t>
      </w:r>
      <w:r w:rsidR="008F74FD" w:rsidRPr="00C44DC0">
        <w:rPr>
          <w:sz w:val="28"/>
          <w:szCs w:val="28"/>
          <w:highlight w:val="white"/>
          <w:lang w:val="vi-VN"/>
        </w:rPr>
        <w:t xml:space="preserve"> việc bán các khóa </w:t>
      </w:r>
      <w:proofErr w:type="gramStart"/>
      <w:r w:rsidR="008F74FD" w:rsidRPr="00C44DC0">
        <w:rPr>
          <w:sz w:val="28"/>
          <w:szCs w:val="28"/>
          <w:highlight w:val="white"/>
          <w:lang w:val="vi-VN"/>
        </w:rPr>
        <w:t xml:space="preserve">học </w:t>
      </w:r>
      <w:r w:rsidRPr="00C44DC0">
        <w:rPr>
          <w:sz w:val="28"/>
          <w:szCs w:val="28"/>
          <w:highlight w:val="white"/>
        </w:rPr>
        <w:t>:</w:t>
      </w:r>
      <w:proofErr w:type="gramEnd"/>
      <w:r w:rsidRPr="00C44DC0">
        <w:rPr>
          <w:sz w:val="28"/>
          <w:szCs w:val="28"/>
          <w:highlight w:val="white"/>
        </w:rPr>
        <w:t xml:space="preserve"> Bạn có thể </w:t>
      </w:r>
      <w:r w:rsidR="00FD02AD" w:rsidRPr="00C44DC0">
        <w:rPr>
          <w:sz w:val="28"/>
          <w:szCs w:val="28"/>
          <w:highlight w:val="white"/>
        </w:rPr>
        <w:t>đăng</w:t>
      </w:r>
      <w:r w:rsidR="00FD02AD" w:rsidRPr="00C44DC0">
        <w:rPr>
          <w:sz w:val="28"/>
          <w:szCs w:val="28"/>
          <w:highlight w:val="white"/>
          <w:lang w:val="vi-VN"/>
        </w:rPr>
        <w:t xml:space="preserve"> tải các khóa học lập trình nâng </w:t>
      </w:r>
      <w:r w:rsidR="00F54A5B" w:rsidRPr="00C44DC0">
        <w:rPr>
          <w:sz w:val="28"/>
          <w:szCs w:val="28"/>
          <w:highlight w:val="white"/>
          <w:lang w:val="vi-VN"/>
        </w:rPr>
        <w:t>cao, có sự hướng dẫn</w:t>
      </w:r>
      <w:r w:rsidR="00FD02AD" w:rsidRPr="00C44DC0">
        <w:rPr>
          <w:sz w:val="28"/>
          <w:szCs w:val="28"/>
          <w:highlight w:val="white"/>
          <w:lang w:val="vi-VN"/>
        </w:rPr>
        <w:t xml:space="preserve"> </w:t>
      </w:r>
      <w:r w:rsidRPr="00C44DC0">
        <w:rPr>
          <w:sz w:val="28"/>
          <w:szCs w:val="28"/>
          <w:highlight w:val="white"/>
        </w:rPr>
        <w:t>chỉ dành cho người dùng đăng ký và</w:t>
      </w:r>
      <w:r w:rsidR="00F54A5B" w:rsidRPr="00C44DC0">
        <w:rPr>
          <w:sz w:val="28"/>
          <w:szCs w:val="28"/>
          <w:highlight w:val="white"/>
          <w:lang w:val="vi-VN"/>
        </w:rPr>
        <w:t xml:space="preserve"> mất phí cho khóa học </w:t>
      </w:r>
      <w:r w:rsidRPr="00C44DC0">
        <w:rPr>
          <w:sz w:val="28"/>
          <w:szCs w:val="28"/>
          <w:highlight w:val="white"/>
        </w:rPr>
        <w:t>. Thu nhập</w:t>
      </w:r>
      <w:r w:rsidR="006C3565" w:rsidRPr="00C44DC0">
        <w:rPr>
          <w:sz w:val="28"/>
          <w:szCs w:val="28"/>
          <w:highlight w:val="white"/>
          <w:lang w:val="vi-VN"/>
        </w:rPr>
        <w:t xml:space="preserve"> của hệ thống sẽ phụ thuộc</w:t>
      </w:r>
      <w:r w:rsidRPr="00C44DC0">
        <w:rPr>
          <w:sz w:val="28"/>
          <w:szCs w:val="28"/>
          <w:highlight w:val="white"/>
        </w:rPr>
        <w:t xml:space="preserve"> từ</w:t>
      </w:r>
      <w:r w:rsidR="006C3565" w:rsidRPr="00C44DC0">
        <w:rPr>
          <w:sz w:val="28"/>
          <w:szCs w:val="28"/>
          <w:highlight w:val="white"/>
          <w:lang w:val="vi-VN"/>
        </w:rPr>
        <w:t xml:space="preserve"> việc</w:t>
      </w:r>
      <w:r w:rsidRPr="00C44DC0">
        <w:rPr>
          <w:sz w:val="28"/>
          <w:szCs w:val="28"/>
          <w:highlight w:val="white"/>
        </w:rPr>
        <w:t xml:space="preserve"> đăng ký và phí</w:t>
      </w:r>
      <w:r w:rsidR="00A57750" w:rsidRPr="00C44DC0">
        <w:rPr>
          <w:sz w:val="28"/>
          <w:szCs w:val="28"/>
          <w:highlight w:val="white"/>
          <w:lang w:val="vi-VN"/>
        </w:rPr>
        <w:t xml:space="preserve"> mua </w:t>
      </w:r>
      <w:r w:rsidR="006C3565" w:rsidRPr="00C44DC0">
        <w:rPr>
          <w:sz w:val="28"/>
          <w:szCs w:val="28"/>
          <w:highlight w:val="white"/>
          <w:lang w:val="vi-VN"/>
        </w:rPr>
        <w:t>đó.</w:t>
      </w:r>
    </w:p>
    <w:p w14:paraId="0138A2E7" w14:textId="00D8AD48" w:rsidR="00434D0A" w:rsidRPr="00C44DC0" w:rsidRDefault="00434D0A" w:rsidP="00434D0A">
      <w:pPr>
        <w:spacing w:after="120" w:line="360" w:lineRule="auto"/>
        <w:jc w:val="both"/>
        <w:rPr>
          <w:sz w:val="28"/>
          <w:szCs w:val="28"/>
        </w:rPr>
      </w:pPr>
      <w:r w:rsidRPr="00C44DC0">
        <w:rPr>
          <w:sz w:val="28"/>
          <w:szCs w:val="28"/>
          <w:highlight w:val="white"/>
        </w:rPr>
        <w:t>Giả định –</w:t>
      </w:r>
      <w:proofErr w:type="gramStart"/>
      <w:r w:rsidR="00A31465" w:rsidRPr="00C44DC0">
        <w:rPr>
          <w:sz w:val="28"/>
          <w:szCs w:val="28"/>
          <w:highlight w:val="white"/>
        </w:rPr>
        <w:t>6</w:t>
      </w:r>
      <w:r w:rsidRPr="00C44DC0">
        <w:rPr>
          <w:sz w:val="28"/>
          <w:szCs w:val="28"/>
          <w:highlight w:val="white"/>
        </w:rPr>
        <w:t xml:space="preserve"> :</w:t>
      </w:r>
      <w:proofErr w:type="gramEnd"/>
      <w:r w:rsidRPr="00C44DC0">
        <w:rPr>
          <w:sz w:val="28"/>
          <w:szCs w:val="28"/>
          <w:highlight w:val="white"/>
        </w:rPr>
        <w:t xml:space="preserve"> </w:t>
      </w:r>
      <w:r w:rsidRPr="00C44DC0">
        <w:rPr>
          <w:sz w:val="28"/>
          <w:szCs w:val="28"/>
        </w:rPr>
        <w:t xml:space="preserve">Giả định rằng hệ thống sẽ cung cấp cho người dùng trải nghiệm </w:t>
      </w:r>
      <w:r w:rsidR="00A31465" w:rsidRPr="00C44DC0">
        <w:rPr>
          <w:sz w:val="28"/>
          <w:szCs w:val="28"/>
        </w:rPr>
        <w:t>sử</w:t>
      </w:r>
      <w:r w:rsidR="00A31465" w:rsidRPr="00C44DC0">
        <w:rPr>
          <w:sz w:val="28"/>
          <w:szCs w:val="28"/>
          <w:lang w:val="vi-VN"/>
        </w:rPr>
        <w:t xml:space="preserve"> dụng linh hoạt </w:t>
      </w:r>
      <w:r w:rsidRPr="00C44DC0">
        <w:rPr>
          <w:sz w:val="28"/>
          <w:szCs w:val="28"/>
        </w:rPr>
        <w:t>trên nhiều thiết bị, từ máy tính để bàn đến điện thoại di động và máy tính bảng.</w:t>
      </w:r>
    </w:p>
    <w:p w14:paraId="74CE397A" w14:textId="5A07D948" w:rsidR="00434D0A" w:rsidRPr="00C44DC0" w:rsidRDefault="00434D0A" w:rsidP="00434D0A">
      <w:pPr>
        <w:spacing w:after="120" w:line="360" w:lineRule="auto"/>
        <w:jc w:val="both"/>
        <w:rPr>
          <w:sz w:val="28"/>
          <w:szCs w:val="28"/>
        </w:rPr>
      </w:pPr>
      <w:r w:rsidRPr="00C44DC0">
        <w:rPr>
          <w:sz w:val="28"/>
          <w:szCs w:val="28"/>
        </w:rPr>
        <w:t xml:space="preserve">Giả định – </w:t>
      </w:r>
      <w:r w:rsidR="00A31465" w:rsidRPr="00C44DC0">
        <w:rPr>
          <w:sz w:val="28"/>
          <w:szCs w:val="28"/>
        </w:rPr>
        <w:t>7</w:t>
      </w:r>
      <w:r w:rsidRPr="00C44DC0">
        <w:rPr>
          <w:sz w:val="28"/>
          <w:szCs w:val="28"/>
        </w:rPr>
        <w:t>: Giả định rằng hệ thống sẽ được sử dụng bởi người dùng trên toàn thế giới, do đó cần hỗ trợ nhiều ngôn ngữ và địa điểm.</w:t>
      </w:r>
    </w:p>
    <w:p w14:paraId="382C2903" w14:textId="77777777" w:rsidR="00434D0A" w:rsidRPr="00C44DC0" w:rsidRDefault="00434D0A">
      <w:pPr>
        <w:pBdr>
          <w:top w:val="nil"/>
          <w:left w:val="nil"/>
          <w:bottom w:val="nil"/>
          <w:right w:val="nil"/>
          <w:between w:val="nil"/>
        </w:pBdr>
        <w:spacing w:before="240" w:after="120" w:line="240" w:lineRule="auto"/>
        <w:jc w:val="both"/>
        <w:rPr>
          <w:b/>
          <w:color w:val="000000"/>
          <w:sz w:val="28"/>
          <w:szCs w:val="28"/>
        </w:rPr>
      </w:pPr>
    </w:p>
    <w:p w14:paraId="45FB3532" w14:textId="205E1F5B" w:rsidR="00434D0A" w:rsidRPr="00C44DC0" w:rsidRDefault="00434D0A" w:rsidP="00434D0A">
      <w:pPr>
        <w:spacing w:after="120" w:line="360" w:lineRule="auto"/>
        <w:jc w:val="both"/>
        <w:rPr>
          <w:sz w:val="28"/>
          <w:szCs w:val="28"/>
          <w:highlight w:val="white"/>
        </w:rPr>
      </w:pPr>
      <w:r w:rsidRPr="00C44DC0">
        <w:rPr>
          <w:sz w:val="28"/>
          <w:szCs w:val="28"/>
        </w:rPr>
        <w:t xml:space="preserve">Phụ thuộc - </w:t>
      </w:r>
      <w:r w:rsidR="00657AC4" w:rsidRPr="00C44DC0">
        <w:rPr>
          <w:sz w:val="28"/>
          <w:szCs w:val="28"/>
        </w:rPr>
        <w:t>1</w:t>
      </w:r>
      <w:r w:rsidRPr="00C44DC0">
        <w:rPr>
          <w:sz w:val="28"/>
          <w:szCs w:val="28"/>
        </w:rPr>
        <w:t xml:space="preserve">: </w:t>
      </w:r>
      <w:r w:rsidRPr="00C44DC0">
        <w:rPr>
          <w:sz w:val="28"/>
          <w:szCs w:val="28"/>
          <w:highlight w:val="white"/>
        </w:rPr>
        <w:t xml:space="preserve">Phụ thuộc vào công nghệ: Hệ thống web </w:t>
      </w:r>
      <w:r w:rsidR="00657AC4" w:rsidRPr="00C44DC0">
        <w:rPr>
          <w:sz w:val="28"/>
          <w:szCs w:val="28"/>
          <w:highlight w:val="white"/>
        </w:rPr>
        <w:t>bán</w:t>
      </w:r>
      <w:r w:rsidR="00657AC4" w:rsidRPr="00C44DC0">
        <w:rPr>
          <w:sz w:val="28"/>
          <w:szCs w:val="28"/>
          <w:highlight w:val="white"/>
          <w:lang w:val="vi-VN"/>
        </w:rPr>
        <w:t xml:space="preserve"> khóa học,</w:t>
      </w:r>
      <w:r w:rsidRPr="00C44DC0">
        <w:rPr>
          <w:sz w:val="28"/>
          <w:szCs w:val="28"/>
          <w:highlight w:val="white"/>
        </w:rPr>
        <w:t xml:space="preserve"> của bạn sẽ phụ thuộc vào công nghệ và các công cụ phát triển web khác nhau để hoạt động. Nếu công nghệ hoặc các công cụ này bị lỗi hoặc không được cập nhật, trang web của bạn có thể gặp sự cố hoặc ngừng hoạt động.</w:t>
      </w:r>
    </w:p>
    <w:p w14:paraId="51349EC6" w14:textId="0610E497" w:rsidR="00434D0A" w:rsidRPr="00C44DC0" w:rsidRDefault="00434D0A" w:rsidP="00434D0A">
      <w:pPr>
        <w:spacing w:after="120" w:line="360" w:lineRule="auto"/>
        <w:jc w:val="both"/>
        <w:rPr>
          <w:sz w:val="28"/>
          <w:szCs w:val="28"/>
          <w:highlight w:val="white"/>
        </w:rPr>
      </w:pPr>
      <w:r w:rsidRPr="00C44DC0">
        <w:rPr>
          <w:sz w:val="28"/>
          <w:szCs w:val="28"/>
        </w:rPr>
        <w:t xml:space="preserve">Phụ thuộc - </w:t>
      </w:r>
      <w:r w:rsidR="00657AC4" w:rsidRPr="00C44DC0">
        <w:rPr>
          <w:sz w:val="28"/>
          <w:szCs w:val="28"/>
        </w:rPr>
        <w:t>2</w:t>
      </w:r>
      <w:r w:rsidRPr="00C44DC0">
        <w:rPr>
          <w:sz w:val="28"/>
          <w:szCs w:val="28"/>
        </w:rPr>
        <w:t xml:space="preserve">: </w:t>
      </w:r>
      <w:r w:rsidRPr="00C44DC0">
        <w:rPr>
          <w:sz w:val="28"/>
          <w:szCs w:val="28"/>
          <w:highlight w:val="white"/>
        </w:rPr>
        <w:t>Nguồn cung cấp</w:t>
      </w:r>
      <w:r w:rsidR="00E80BD8" w:rsidRPr="00C44DC0">
        <w:rPr>
          <w:sz w:val="28"/>
          <w:szCs w:val="28"/>
          <w:highlight w:val="white"/>
          <w:lang w:val="vi-VN"/>
        </w:rPr>
        <w:t xml:space="preserve"> khóa học</w:t>
      </w:r>
      <w:r w:rsidRPr="00C44DC0">
        <w:rPr>
          <w:sz w:val="28"/>
          <w:szCs w:val="28"/>
          <w:highlight w:val="white"/>
        </w:rPr>
        <w:t xml:space="preserve">: Hệ thống </w:t>
      </w:r>
      <w:r w:rsidR="00E80BD8" w:rsidRPr="00C44DC0">
        <w:rPr>
          <w:sz w:val="28"/>
          <w:szCs w:val="28"/>
          <w:highlight w:val="white"/>
        </w:rPr>
        <w:t>website</w:t>
      </w:r>
      <w:r w:rsidR="00E80BD8" w:rsidRPr="00C44DC0">
        <w:rPr>
          <w:sz w:val="28"/>
          <w:szCs w:val="28"/>
          <w:highlight w:val="white"/>
          <w:lang w:val="vi-VN"/>
        </w:rPr>
        <w:t xml:space="preserve"> bán khóa</w:t>
      </w:r>
      <w:r w:rsidR="00657AC4" w:rsidRPr="00C44DC0">
        <w:rPr>
          <w:sz w:val="28"/>
          <w:szCs w:val="28"/>
          <w:highlight w:val="white"/>
          <w:lang w:val="vi-VN"/>
        </w:rPr>
        <w:t xml:space="preserve"> học</w:t>
      </w:r>
      <w:r w:rsidRPr="00C44DC0">
        <w:rPr>
          <w:sz w:val="28"/>
          <w:szCs w:val="28"/>
          <w:highlight w:val="white"/>
        </w:rPr>
        <w:t xml:space="preserve"> phải có quyền sử dụng bản quyền</w:t>
      </w:r>
      <w:r w:rsidR="00657AC4" w:rsidRPr="00C44DC0">
        <w:rPr>
          <w:sz w:val="28"/>
          <w:szCs w:val="28"/>
          <w:highlight w:val="white"/>
          <w:lang w:val="vi-VN"/>
        </w:rPr>
        <w:t xml:space="preserve"> các khóa học </w:t>
      </w:r>
      <w:r w:rsidRPr="00C44DC0">
        <w:rPr>
          <w:sz w:val="28"/>
          <w:szCs w:val="28"/>
          <w:highlight w:val="white"/>
        </w:rPr>
        <w:t>từ các nhà sản xuất</w:t>
      </w:r>
      <w:r w:rsidR="00657AC4" w:rsidRPr="00C44DC0">
        <w:rPr>
          <w:sz w:val="28"/>
          <w:szCs w:val="28"/>
          <w:highlight w:val="white"/>
          <w:lang w:val="vi-VN"/>
        </w:rPr>
        <w:t xml:space="preserve"> nội dung khóa học</w:t>
      </w:r>
      <w:r w:rsidRPr="00C44DC0">
        <w:rPr>
          <w:sz w:val="28"/>
          <w:szCs w:val="28"/>
          <w:highlight w:val="white"/>
        </w:rPr>
        <w:t>. Nếu không có quyền truy cập vào</w:t>
      </w:r>
      <w:r w:rsidR="00657AC4" w:rsidRPr="00C44DC0">
        <w:rPr>
          <w:sz w:val="28"/>
          <w:szCs w:val="28"/>
          <w:highlight w:val="white"/>
          <w:lang w:val="vi-VN"/>
        </w:rPr>
        <w:t xml:space="preserve"> khóa học</w:t>
      </w:r>
      <w:r w:rsidRPr="00C44DC0">
        <w:rPr>
          <w:sz w:val="28"/>
          <w:szCs w:val="28"/>
          <w:highlight w:val="white"/>
        </w:rPr>
        <w:t>, trang web sẽ không thể cung cấp nội dung cho người dùng.</w:t>
      </w:r>
    </w:p>
    <w:p w14:paraId="6ABBE313" w14:textId="5E51EF35" w:rsidR="00434D0A" w:rsidRPr="00C44DC0" w:rsidRDefault="00434D0A" w:rsidP="00434D0A">
      <w:pPr>
        <w:spacing w:after="120" w:line="360" w:lineRule="auto"/>
        <w:jc w:val="both"/>
        <w:rPr>
          <w:sz w:val="28"/>
          <w:szCs w:val="28"/>
          <w:highlight w:val="white"/>
        </w:rPr>
      </w:pPr>
      <w:r w:rsidRPr="00C44DC0">
        <w:rPr>
          <w:sz w:val="28"/>
          <w:szCs w:val="28"/>
        </w:rPr>
        <w:lastRenderedPageBreak/>
        <w:t xml:space="preserve"> Phụ thuộc - </w:t>
      </w:r>
      <w:r w:rsidR="00657AC4" w:rsidRPr="00C44DC0">
        <w:rPr>
          <w:sz w:val="28"/>
          <w:szCs w:val="28"/>
        </w:rPr>
        <w:t>3</w:t>
      </w:r>
      <w:r w:rsidRPr="00C44DC0">
        <w:rPr>
          <w:sz w:val="28"/>
          <w:szCs w:val="28"/>
        </w:rPr>
        <w:t>: Hệ thống phải có tính sẵn sàng cao để đảm bảo hoạt động 24/7, do đó phải có các hệ thống dự phòng và khắc phục sự cố để đảm bảo tính liên tục của hệ thống.</w:t>
      </w:r>
    </w:p>
    <w:p w14:paraId="4503453D" w14:textId="5B0FCEEB" w:rsidR="00434D0A" w:rsidRPr="00C44DC0" w:rsidRDefault="00434D0A" w:rsidP="00434D0A">
      <w:pPr>
        <w:spacing w:after="120" w:line="360" w:lineRule="auto"/>
        <w:jc w:val="both"/>
        <w:rPr>
          <w:sz w:val="28"/>
          <w:szCs w:val="28"/>
          <w:highlight w:val="white"/>
        </w:rPr>
      </w:pPr>
      <w:r w:rsidRPr="00C44DC0">
        <w:rPr>
          <w:sz w:val="28"/>
          <w:szCs w:val="28"/>
        </w:rPr>
        <w:t xml:space="preserve">Phụ thuộc - </w:t>
      </w:r>
      <w:r w:rsidR="00657AC4" w:rsidRPr="00C44DC0">
        <w:rPr>
          <w:sz w:val="28"/>
          <w:szCs w:val="28"/>
        </w:rPr>
        <w:t>4</w:t>
      </w:r>
      <w:r w:rsidRPr="00C44DC0">
        <w:rPr>
          <w:sz w:val="28"/>
          <w:szCs w:val="28"/>
        </w:rPr>
        <w:t xml:space="preserve">: </w:t>
      </w:r>
      <w:r w:rsidRPr="00C44DC0">
        <w:rPr>
          <w:sz w:val="28"/>
          <w:szCs w:val="28"/>
          <w:highlight w:val="white"/>
        </w:rPr>
        <w:t xml:space="preserve">Phát triển sản phẩm: Hệ thống </w:t>
      </w:r>
      <w:r w:rsidR="004C6388" w:rsidRPr="00C44DC0">
        <w:rPr>
          <w:sz w:val="28"/>
          <w:szCs w:val="28"/>
          <w:highlight w:val="white"/>
        </w:rPr>
        <w:t>website</w:t>
      </w:r>
      <w:r w:rsidR="004C6388" w:rsidRPr="00C44DC0">
        <w:rPr>
          <w:sz w:val="28"/>
          <w:szCs w:val="28"/>
          <w:highlight w:val="white"/>
          <w:lang w:val="vi-VN"/>
        </w:rPr>
        <w:t xml:space="preserve"> bán khóa học lập trình </w:t>
      </w:r>
      <w:r w:rsidRPr="00C44DC0">
        <w:rPr>
          <w:sz w:val="28"/>
          <w:szCs w:val="28"/>
          <w:highlight w:val="white"/>
        </w:rPr>
        <w:t xml:space="preserve">phải </w:t>
      </w:r>
      <w:proofErr w:type="gramStart"/>
      <w:r w:rsidR="004C6388" w:rsidRPr="00C44DC0">
        <w:rPr>
          <w:sz w:val="28"/>
          <w:szCs w:val="28"/>
          <w:highlight w:val="white"/>
        </w:rPr>
        <w:t>liên</w:t>
      </w:r>
      <w:r w:rsidR="004C6388" w:rsidRPr="00C44DC0">
        <w:rPr>
          <w:sz w:val="28"/>
          <w:szCs w:val="28"/>
          <w:highlight w:val="white"/>
          <w:lang w:val="vi-VN"/>
        </w:rPr>
        <w:t xml:space="preserve"> </w:t>
      </w:r>
      <w:r w:rsidRPr="00C44DC0">
        <w:rPr>
          <w:sz w:val="28"/>
          <w:szCs w:val="28"/>
          <w:highlight w:val="white"/>
        </w:rPr>
        <w:t xml:space="preserve"> tục</w:t>
      </w:r>
      <w:proofErr w:type="gramEnd"/>
      <w:r w:rsidRPr="00C44DC0">
        <w:rPr>
          <w:sz w:val="28"/>
          <w:szCs w:val="28"/>
          <w:highlight w:val="white"/>
        </w:rPr>
        <w:t xml:space="preserve"> phát triển và cập nhật </w:t>
      </w:r>
      <w:r w:rsidR="004C6388" w:rsidRPr="00C44DC0">
        <w:rPr>
          <w:sz w:val="28"/>
          <w:szCs w:val="28"/>
          <w:highlight w:val="white"/>
        </w:rPr>
        <w:t>khóa</w:t>
      </w:r>
      <w:r w:rsidR="004C6388" w:rsidRPr="00C44DC0">
        <w:rPr>
          <w:sz w:val="28"/>
          <w:szCs w:val="28"/>
          <w:highlight w:val="white"/>
          <w:lang w:val="vi-VN"/>
        </w:rPr>
        <w:t xml:space="preserve"> học chất lượng </w:t>
      </w:r>
      <w:r w:rsidRPr="00C44DC0">
        <w:rPr>
          <w:sz w:val="28"/>
          <w:szCs w:val="28"/>
          <w:highlight w:val="white"/>
        </w:rPr>
        <w:t>để đáp ứng nhu cầu của người dùng và cạnh tranh với các đối thủ khác trên thị trường.</w:t>
      </w:r>
    </w:p>
    <w:p w14:paraId="2984203C" w14:textId="0BB58F3C" w:rsidR="00434D0A" w:rsidRPr="00C44DC0" w:rsidRDefault="00434D0A" w:rsidP="00434D0A">
      <w:pPr>
        <w:spacing w:after="120" w:line="360" w:lineRule="auto"/>
        <w:jc w:val="both"/>
        <w:rPr>
          <w:sz w:val="28"/>
          <w:szCs w:val="28"/>
          <w:highlight w:val="white"/>
        </w:rPr>
      </w:pPr>
      <w:r w:rsidRPr="00C44DC0">
        <w:rPr>
          <w:sz w:val="28"/>
          <w:szCs w:val="28"/>
        </w:rPr>
        <w:t xml:space="preserve">Phụ thuộc - </w:t>
      </w:r>
      <w:r w:rsidR="00657AC4" w:rsidRPr="00C44DC0">
        <w:rPr>
          <w:sz w:val="28"/>
          <w:szCs w:val="28"/>
        </w:rPr>
        <w:t>5</w:t>
      </w:r>
      <w:r w:rsidRPr="00C44DC0">
        <w:rPr>
          <w:sz w:val="28"/>
          <w:szCs w:val="28"/>
        </w:rPr>
        <w:t xml:space="preserve">: </w:t>
      </w:r>
      <w:r w:rsidRPr="00C44DC0">
        <w:rPr>
          <w:sz w:val="28"/>
          <w:szCs w:val="28"/>
          <w:highlight w:val="white"/>
        </w:rPr>
        <w:t xml:space="preserve">Chính sách pháp lý: Hệ thống </w:t>
      </w:r>
      <w:r w:rsidR="004C6388" w:rsidRPr="00C44DC0">
        <w:rPr>
          <w:sz w:val="28"/>
          <w:szCs w:val="28"/>
          <w:highlight w:val="white"/>
        </w:rPr>
        <w:t>website</w:t>
      </w:r>
      <w:r w:rsidR="004C6388" w:rsidRPr="00C44DC0">
        <w:rPr>
          <w:sz w:val="28"/>
          <w:szCs w:val="28"/>
          <w:highlight w:val="white"/>
          <w:lang w:val="vi-VN"/>
        </w:rPr>
        <w:t xml:space="preserve"> bán khóa học lập trình</w:t>
      </w:r>
      <w:r w:rsidRPr="00C44DC0">
        <w:rPr>
          <w:sz w:val="28"/>
          <w:szCs w:val="28"/>
          <w:highlight w:val="white"/>
        </w:rPr>
        <w:t xml:space="preserve"> phải tuân thủ các quy định pháp lý liên quan đến bản quyền và quảng cáo để tránh bị kiện tụng hoặc mất danh tiếng.</w:t>
      </w:r>
    </w:p>
    <w:p w14:paraId="15FD59E9" w14:textId="23FC1811" w:rsidR="00434D0A" w:rsidRPr="00C44DC0" w:rsidRDefault="00434D0A" w:rsidP="00A31465">
      <w:pPr>
        <w:spacing w:after="120" w:line="360" w:lineRule="auto"/>
        <w:jc w:val="both"/>
        <w:rPr>
          <w:sz w:val="28"/>
          <w:szCs w:val="28"/>
        </w:rPr>
      </w:pPr>
      <w:r w:rsidRPr="00C44DC0">
        <w:rPr>
          <w:sz w:val="28"/>
          <w:szCs w:val="28"/>
          <w:highlight w:val="white"/>
        </w:rPr>
        <w:t xml:space="preserve">Phụ thuộc – </w:t>
      </w:r>
      <w:r w:rsidR="00657AC4" w:rsidRPr="00C44DC0">
        <w:rPr>
          <w:sz w:val="28"/>
          <w:szCs w:val="28"/>
          <w:highlight w:val="white"/>
        </w:rPr>
        <w:t>6</w:t>
      </w:r>
      <w:r w:rsidRPr="00C44DC0">
        <w:rPr>
          <w:sz w:val="28"/>
          <w:szCs w:val="28"/>
          <w:highlight w:val="white"/>
        </w:rPr>
        <w:t xml:space="preserve">: </w:t>
      </w:r>
      <w:r w:rsidRPr="00C44DC0">
        <w:rPr>
          <w:sz w:val="28"/>
          <w:szCs w:val="28"/>
        </w:rPr>
        <w:t>Hệ thống phải đáp ứng các quy định pháp luật và thuế của từng khu vực sử dụng, và có thể cần phải thực hiện các điều chỉnh để đáp ứng các quy định đó.</w:t>
      </w:r>
    </w:p>
    <w:p w14:paraId="601FB1A9" w14:textId="14353D2C" w:rsidR="006A3DF6" w:rsidRPr="00C44DC0" w:rsidRDefault="00B509A3">
      <w:pPr>
        <w:pStyle w:val="Heading1"/>
        <w:rPr>
          <w:sz w:val="28"/>
          <w:szCs w:val="28"/>
        </w:rPr>
      </w:pPr>
      <w:bookmarkStart w:id="15" w:name="_Toc146383023"/>
      <w:r w:rsidRPr="00C44DC0">
        <w:rPr>
          <w:sz w:val="28"/>
          <w:szCs w:val="28"/>
        </w:rPr>
        <w:t>Các</w:t>
      </w:r>
      <w:r w:rsidRPr="00C44DC0">
        <w:rPr>
          <w:sz w:val="28"/>
          <w:szCs w:val="28"/>
          <w:lang w:val="vi-VN"/>
        </w:rPr>
        <w:t xml:space="preserve"> tính năng</w:t>
      </w:r>
      <w:r w:rsidRPr="00C44DC0">
        <w:rPr>
          <w:sz w:val="28"/>
          <w:szCs w:val="28"/>
        </w:rPr>
        <w:t xml:space="preserve"> của hệ thống</w:t>
      </w:r>
      <w:bookmarkEnd w:id="15"/>
    </w:p>
    <w:p w14:paraId="3AEF7D3B" w14:textId="77777777" w:rsidR="006A3DF6" w:rsidRPr="00C44DC0" w:rsidRDefault="00CD54BA">
      <w:pPr>
        <w:pBdr>
          <w:top w:val="nil"/>
          <w:left w:val="nil"/>
          <w:bottom w:val="nil"/>
          <w:right w:val="nil"/>
          <w:between w:val="nil"/>
        </w:pBdr>
        <w:tabs>
          <w:tab w:val="left" w:pos="2520"/>
        </w:tabs>
        <w:spacing w:line="240" w:lineRule="auto"/>
        <w:ind w:left="540"/>
        <w:jc w:val="both"/>
        <w:rPr>
          <w:color w:val="000000"/>
          <w:sz w:val="28"/>
          <w:szCs w:val="28"/>
        </w:rPr>
      </w:pPr>
      <w:r w:rsidRPr="00C44DC0">
        <w:rPr>
          <w:color w:val="000000"/>
          <w:sz w:val="28"/>
          <w:szCs w:val="28"/>
        </w:rPr>
        <w:t>Bảng Use case tương tự như bảng dưới đây</w:t>
      </w:r>
    </w:p>
    <w:tbl>
      <w:tblPr>
        <w:tblW w:w="6498" w:type="dxa"/>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48"/>
        <w:gridCol w:w="4050"/>
      </w:tblGrid>
      <w:tr w:rsidR="006A3DF6" w:rsidRPr="00C44DC0" w14:paraId="27BA06E2" w14:textId="77777777">
        <w:tc>
          <w:tcPr>
            <w:tcW w:w="2448" w:type="dxa"/>
          </w:tcPr>
          <w:p w14:paraId="10A41C4D" w14:textId="77777777" w:rsidR="006A3DF6" w:rsidRPr="00C44DC0" w:rsidRDefault="00CD54BA">
            <w:pPr>
              <w:keepNext/>
              <w:keepLines/>
              <w:pBdr>
                <w:top w:val="nil"/>
                <w:left w:val="nil"/>
                <w:bottom w:val="nil"/>
                <w:right w:val="nil"/>
                <w:between w:val="nil"/>
              </w:pBdr>
              <w:spacing w:before="60" w:after="60" w:line="240" w:lineRule="auto"/>
              <w:jc w:val="center"/>
              <w:rPr>
                <w:b/>
                <w:color w:val="000000"/>
                <w:sz w:val="28"/>
                <w:szCs w:val="28"/>
              </w:rPr>
            </w:pPr>
            <w:r w:rsidRPr="00C44DC0">
              <w:rPr>
                <w:b/>
                <w:color w:val="000000"/>
                <w:sz w:val="28"/>
                <w:szCs w:val="28"/>
              </w:rPr>
              <w:t>Tác nhân chính</w:t>
            </w:r>
          </w:p>
        </w:tc>
        <w:tc>
          <w:tcPr>
            <w:tcW w:w="4050" w:type="dxa"/>
          </w:tcPr>
          <w:p w14:paraId="02DE5D9D" w14:textId="77777777" w:rsidR="006A3DF6" w:rsidRPr="00C44DC0" w:rsidRDefault="00CD54BA">
            <w:pPr>
              <w:keepNext/>
              <w:keepLines/>
              <w:pBdr>
                <w:top w:val="nil"/>
                <w:left w:val="nil"/>
                <w:bottom w:val="nil"/>
                <w:right w:val="nil"/>
                <w:between w:val="nil"/>
              </w:pBdr>
              <w:spacing w:before="60" w:after="60" w:line="240" w:lineRule="auto"/>
              <w:jc w:val="center"/>
              <w:rPr>
                <w:b/>
                <w:color w:val="000000"/>
                <w:sz w:val="28"/>
                <w:szCs w:val="28"/>
              </w:rPr>
            </w:pPr>
            <w:r w:rsidRPr="00C44DC0">
              <w:rPr>
                <w:b/>
                <w:color w:val="000000"/>
                <w:sz w:val="28"/>
                <w:szCs w:val="28"/>
              </w:rPr>
              <w:t>Ca sử dụng</w:t>
            </w:r>
          </w:p>
        </w:tc>
      </w:tr>
    </w:tbl>
    <w:tbl>
      <w:tblPr>
        <w:tblStyle w:val="a6"/>
        <w:tblW w:w="6498" w:type="dxa"/>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4050"/>
      </w:tblGrid>
      <w:tr w:rsidR="006A3DF6" w:rsidRPr="00C44DC0" w14:paraId="0F7A4DC8" w14:textId="77777777" w:rsidTr="00C052AB">
        <w:trPr>
          <w:trHeight w:val="3140"/>
        </w:trPr>
        <w:tc>
          <w:tcPr>
            <w:tcW w:w="2448" w:type="dxa"/>
          </w:tcPr>
          <w:p w14:paraId="26A6E472" w14:textId="1DB411E4" w:rsidR="006A3DF6" w:rsidRPr="00C44DC0" w:rsidRDefault="007E42C1">
            <w:pPr>
              <w:pBdr>
                <w:top w:val="nil"/>
                <w:left w:val="nil"/>
                <w:bottom w:val="nil"/>
                <w:right w:val="nil"/>
                <w:between w:val="nil"/>
              </w:pBdr>
              <w:spacing w:before="40" w:after="40" w:line="240" w:lineRule="auto"/>
              <w:ind w:left="72" w:right="72"/>
              <w:rPr>
                <w:color w:val="000000"/>
                <w:sz w:val="28"/>
                <w:szCs w:val="28"/>
                <w:lang w:val="vi-VN"/>
              </w:rPr>
            </w:pPr>
            <w:r w:rsidRPr="00C44DC0">
              <w:rPr>
                <w:color w:val="000000"/>
                <w:sz w:val="28"/>
                <w:szCs w:val="28"/>
              </w:rPr>
              <w:t>Ngưởi</w:t>
            </w:r>
            <w:r w:rsidRPr="00C44DC0">
              <w:rPr>
                <w:color w:val="000000"/>
                <w:sz w:val="28"/>
                <w:szCs w:val="28"/>
                <w:lang w:val="vi-VN"/>
              </w:rPr>
              <w:t xml:space="preserve"> dùng</w:t>
            </w:r>
          </w:p>
        </w:tc>
        <w:tc>
          <w:tcPr>
            <w:tcW w:w="4050" w:type="dxa"/>
          </w:tcPr>
          <w:p w14:paraId="6B96B9CF" w14:textId="4EF0B924" w:rsidR="006A3DF6" w:rsidRPr="00C44DC0" w:rsidRDefault="00CD54BA"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color w:val="000000"/>
                <w:sz w:val="28"/>
                <w:szCs w:val="28"/>
              </w:rPr>
              <w:t>Đăng</w:t>
            </w:r>
            <w:r w:rsidR="00E96328" w:rsidRPr="00C44DC0">
              <w:rPr>
                <w:color w:val="000000"/>
                <w:sz w:val="28"/>
                <w:szCs w:val="28"/>
                <w:lang w:val="vi-VN"/>
              </w:rPr>
              <w:t xml:space="preserve"> nhập</w:t>
            </w:r>
          </w:p>
          <w:p w14:paraId="5EB86E8E" w14:textId="1C034605"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color w:val="000000"/>
                <w:sz w:val="28"/>
                <w:szCs w:val="28"/>
                <w:lang w:val="vi-VN"/>
              </w:rPr>
              <w:t xml:space="preserve">Đăng </w:t>
            </w:r>
            <w:r w:rsidR="00E96328" w:rsidRPr="00C44DC0">
              <w:rPr>
                <w:color w:val="000000"/>
                <w:sz w:val="28"/>
                <w:szCs w:val="28"/>
                <w:lang w:val="vi-VN"/>
              </w:rPr>
              <w:t>kí</w:t>
            </w:r>
          </w:p>
          <w:p w14:paraId="7F5D65EC" w14:textId="7844413C"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color w:val="000000"/>
                <w:sz w:val="28"/>
                <w:szCs w:val="28"/>
                <w:lang w:val="vi-VN"/>
              </w:rPr>
              <w:t>Đổi mật khẩu</w:t>
            </w:r>
          </w:p>
          <w:p w14:paraId="70431EE3" w14:textId="6EA51BF8" w:rsidR="00B02D9F"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color w:val="000000"/>
                <w:sz w:val="28"/>
                <w:szCs w:val="28"/>
                <w:lang w:val="vi-VN"/>
              </w:rPr>
              <w:t>Tìm kiếm khóa học</w:t>
            </w:r>
          </w:p>
          <w:p w14:paraId="24245A12" w14:textId="3B7E3E6C" w:rsidR="00C052AB" w:rsidRPr="00C44DC0" w:rsidRDefault="00B02D9F" w:rsidP="00B02D9F">
            <w:pPr>
              <w:spacing w:line="240" w:lineRule="auto"/>
              <w:ind w:left="432"/>
              <w:rPr>
                <w:color w:val="000000"/>
                <w:sz w:val="28"/>
                <w:szCs w:val="28"/>
              </w:rPr>
            </w:pPr>
            <w:proofErr w:type="gramStart"/>
            <w:r w:rsidRPr="00C44DC0">
              <w:rPr>
                <w:color w:val="000000"/>
                <w:sz w:val="28"/>
                <w:szCs w:val="28"/>
              </w:rPr>
              <w:t>4</w:t>
            </w:r>
            <w:r w:rsidRPr="00C44DC0">
              <w:rPr>
                <w:color w:val="000000"/>
                <w:sz w:val="28"/>
                <w:szCs w:val="28"/>
                <w:lang w:val="vi-VN"/>
              </w:rPr>
              <w:t xml:space="preserve">.1  </w:t>
            </w:r>
            <w:r w:rsidR="00C052AB" w:rsidRPr="00C44DC0">
              <w:rPr>
                <w:color w:val="000000"/>
                <w:sz w:val="28"/>
                <w:szCs w:val="28"/>
              </w:rPr>
              <w:t>Tìm</w:t>
            </w:r>
            <w:proofErr w:type="gramEnd"/>
            <w:r w:rsidR="00C052AB" w:rsidRPr="00C44DC0">
              <w:rPr>
                <w:color w:val="000000"/>
                <w:sz w:val="28"/>
                <w:szCs w:val="28"/>
              </w:rPr>
              <w:t xml:space="preserve"> kiếm theo từ khóa</w:t>
            </w:r>
          </w:p>
          <w:p w14:paraId="510C6169" w14:textId="60D5EC19" w:rsidR="00C052AB" w:rsidRPr="00C44DC0" w:rsidRDefault="00B02D9F" w:rsidP="00B02D9F">
            <w:pPr>
              <w:pStyle w:val="ListParagraph"/>
              <w:spacing w:line="240" w:lineRule="auto"/>
              <w:ind w:left="0"/>
              <w:rPr>
                <w:color w:val="000000"/>
                <w:sz w:val="28"/>
                <w:szCs w:val="28"/>
              </w:rPr>
            </w:pPr>
            <w:r w:rsidRPr="00C44DC0">
              <w:rPr>
                <w:color w:val="000000"/>
                <w:sz w:val="28"/>
                <w:szCs w:val="28"/>
                <w:lang w:val="vi-VN"/>
              </w:rPr>
              <w:t xml:space="preserve">      </w:t>
            </w:r>
            <w:proofErr w:type="gramStart"/>
            <w:r w:rsidRPr="00C44DC0">
              <w:rPr>
                <w:color w:val="000000"/>
                <w:sz w:val="28"/>
                <w:szCs w:val="28"/>
              </w:rPr>
              <w:t>4</w:t>
            </w:r>
            <w:r w:rsidRPr="00C44DC0">
              <w:rPr>
                <w:color w:val="000000"/>
                <w:sz w:val="28"/>
                <w:szCs w:val="28"/>
                <w:lang w:val="vi-VN"/>
              </w:rPr>
              <w:t xml:space="preserve">.2  </w:t>
            </w:r>
            <w:r w:rsidR="00C052AB" w:rsidRPr="00C44DC0">
              <w:rPr>
                <w:color w:val="000000"/>
                <w:sz w:val="28"/>
                <w:szCs w:val="28"/>
              </w:rPr>
              <w:t>Tìm</w:t>
            </w:r>
            <w:proofErr w:type="gramEnd"/>
            <w:r w:rsidR="00C052AB" w:rsidRPr="00C44DC0">
              <w:rPr>
                <w:color w:val="000000"/>
                <w:sz w:val="28"/>
                <w:szCs w:val="28"/>
              </w:rPr>
              <w:t xml:space="preserve"> kiếm theo tag</w:t>
            </w:r>
          </w:p>
          <w:p w14:paraId="3D6BE9FA" w14:textId="4100E8C3" w:rsidR="00C052AB" w:rsidRPr="00C44DC0" w:rsidRDefault="00B02D9F" w:rsidP="00B02D9F">
            <w:pPr>
              <w:pStyle w:val="ListParagraph"/>
              <w:spacing w:line="240" w:lineRule="auto"/>
              <w:ind w:left="0"/>
              <w:rPr>
                <w:color w:val="000000"/>
                <w:sz w:val="28"/>
                <w:szCs w:val="28"/>
              </w:rPr>
            </w:pPr>
            <w:r w:rsidRPr="00C44DC0">
              <w:rPr>
                <w:color w:val="000000"/>
                <w:sz w:val="28"/>
                <w:szCs w:val="28"/>
                <w:lang w:val="vi-VN"/>
              </w:rPr>
              <w:t xml:space="preserve">      </w:t>
            </w:r>
            <w:proofErr w:type="gramStart"/>
            <w:r w:rsidRPr="00C44DC0">
              <w:rPr>
                <w:color w:val="000000"/>
                <w:sz w:val="28"/>
                <w:szCs w:val="28"/>
              </w:rPr>
              <w:t>4</w:t>
            </w:r>
            <w:r w:rsidRPr="00C44DC0">
              <w:rPr>
                <w:color w:val="000000"/>
                <w:sz w:val="28"/>
                <w:szCs w:val="28"/>
                <w:lang w:val="vi-VN"/>
              </w:rPr>
              <w:t xml:space="preserve">.3  </w:t>
            </w:r>
            <w:r w:rsidR="00C052AB" w:rsidRPr="00C44DC0">
              <w:rPr>
                <w:color w:val="000000"/>
                <w:sz w:val="28"/>
                <w:szCs w:val="28"/>
              </w:rPr>
              <w:t>Tìm</w:t>
            </w:r>
            <w:proofErr w:type="gramEnd"/>
            <w:r w:rsidR="00C052AB" w:rsidRPr="00C44DC0">
              <w:rPr>
                <w:color w:val="000000"/>
                <w:sz w:val="28"/>
                <w:szCs w:val="28"/>
              </w:rPr>
              <w:t xml:space="preserve"> kiếm theo lượt thích</w:t>
            </w:r>
          </w:p>
          <w:p w14:paraId="498D171A" w14:textId="0D3143E5" w:rsidR="00C052AB" w:rsidRPr="00C44DC0" w:rsidRDefault="00B02D9F" w:rsidP="00B02D9F">
            <w:pPr>
              <w:pStyle w:val="ListParagraph"/>
              <w:spacing w:line="240" w:lineRule="auto"/>
              <w:ind w:left="0"/>
              <w:rPr>
                <w:color w:val="000000"/>
                <w:sz w:val="28"/>
                <w:szCs w:val="28"/>
              </w:rPr>
            </w:pPr>
            <w:r w:rsidRPr="00C44DC0">
              <w:rPr>
                <w:color w:val="000000"/>
                <w:sz w:val="28"/>
                <w:szCs w:val="28"/>
                <w:lang w:val="vi-VN"/>
              </w:rPr>
              <w:t xml:space="preserve">      </w:t>
            </w:r>
            <w:proofErr w:type="gramStart"/>
            <w:r w:rsidRPr="00C44DC0">
              <w:rPr>
                <w:color w:val="000000"/>
                <w:sz w:val="28"/>
                <w:szCs w:val="28"/>
              </w:rPr>
              <w:t>4</w:t>
            </w:r>
            <w:r w:rsidRPr="00C44DC0">
              <w:rPr>
                <w:color w:val="000000"/>
                <w:sz w:val="28"/>
                <w:szCs w:val="28"/>
                <w:lang w:val="vi-VN"/>
              </w:rPr>
              <w:t xml:space="preserve">.4  </w:t>
            </w:r>
            <w:r w:rsidR="00C052AB" w:rsidRPr="00C44DC0">
              <w:rPr>
                <w:color w:val="000000"/>
                <w:sz w:val="28"/>
                <w:szCs w:val="28"/>
              </w:rPr>
              <w:t>Tìm</w:t>
            </w:r>
            <w:proofErr w:type="gramEnd"/>
            <w:r w:rsidR="00C052AB" w:rsidRPr="00C44DC0">
              <w:rPr>
                <w:color w:val="000000"/>
                <w:sz w:val="28"/>
                <w:szCs w:val="28"/>
              </w:rPr>
              <w:t xml:space="preserve"> </w:t>
            </w:r>
            <w:r w:rsidR="00935BAC" w:rsidRPr="00C44DC0">
              <w:rPr>
                <w:color w:val="000000"/>
                <w:sz w:val="28"/>
                <w:szCs w:val="28"/>
              </w:rPr>
              <w:t>ki</w:t>
            </w:r>
            <w:r w:rsidR="00C052AB" w:rsidRPr="00C44DC0">
              <w:rPr>
                <w:color w:val="000000"/>
                <w:sz w:val="28"/>
                <w:szCs w:val="28"/>
              </w:rPr>
              <w:t>ếm các bài đáng tin cậy</w:t>
            </w:r>
          </w:p>
          <w:p w14:paraId="40617805" w14:textId="77777777" w:rsidR="00C052AB" w:rsidRPr="00C44DC0" w:rsidRDefault="00C052AB" w:rsidP="00C052AB">
            <w:pPr>
              <w:pBdr>
                <w:top w:val="nil"/>
                <w:left w:val="nil"/>
                <w:bottom w:val="nil"/>
                <w:right w:val="nil"/>
                <w:between w:val="nil"/>
              </w:pBdr>
              <w:spacing w:before="40" w:after="40" w:line="240" w:lineRule="auto"/>
              <w:ind w:left="432" w:right="72"/>
              <w:rPr>
                <w:sz w:val="28"/>
                <w:szCs w:val="28"/>
              </w:rPr>
            </w:pPr>
          </w:p>
          <w:p w14:paraId="1C2BA117" w14:textId="73131D55"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Xem</w:t>
            </w:r>
            <w:r w:rsidRPr="00C44DC0">
              <w:rPr>
                <w:sz w:val="28"/>
                <w:szCs w:val="28"/>
                <w:lang w:val="vi-VN"/>
              </w:rPr>
              <w:t xml:space="preserve"> giới thiệu khóa học</w:t>
            </w:r>
          </w:p>
          <w:p w14:paraId="5FF3792A" w14:textId="0E0D95A7"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t>Đăng kí khóa học cơ bản</w:t>
            </w:r>
          </w:p>
          <w:p w14:paraId="17170106" w14:textId="789051A9"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t>Mua khóa học pro</w:t>
            </w:r>
          </w:p>
          <w:p w14:paraId="3A968519" w14:textId="3B0D4C4B"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t>Thanh toán</w:t>
            </w:r>
          </w:p>
          <w:p w14:paraId="64A895E7" w14:textId="5A444B6D"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Học</w:t>
            </w:r>
            <w:r w:rsidRPr="00C44DC0">
              <w:rPr>
                <w:sz w:val="28"/>
                <w:szCs w:val="28"/>
                <w:lang w:val="vi-VN"/>
              </w:rPr>
              <w:t xml:space="preserve"> khóa học</w:t>
            </w:r>
          </w:p>
          <w:p w14:paraId="0E303C81" w14:textId="3EC3AD41"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Đánh</w:t>
            </w:r>
            <w:r w:rsidRPr="00C44DC0">
              <w:rPr>
                <w:sz w:val="28"/>
                <w:szCs w:val="28"/>
                <w:lang w:val="vi-VN"/>
              </w:rPr>
              <w:t xml:space="preserve"> giá khóa học</w:t>
            </w:r>
          </w:p>
          <w:p w14:paraId="1AF40807" w14:textId="329BF07B" w:rsidR="007E42C1" w:rsidRPr="00C44DC0" w:rsidRDefault="007E42C1"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lastRenderedPageBreak/>
              <w:t>Kiểm tra kiến thức</w:t>
            </w:r>
          </w:p>
          <w:p w14:paraId="2D319BBF" w14:textId="41990A38" w:rsidR="00C052AB" w:rsidRPr="00C44DC0" w:rsidRDefault="00C052AB"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t>Trao đổi trên diễn đàn</w:t>
            </w:r>
          </w:p>
          <w:p w14:paraId="4F1055B6" w14:textId="15F24AC6" w:rsidR="00C052AB" w:rsidRPr="00C44DC0" w:rsidRDefault="00B02D9F" w:rsidP="00B02D9F">
            <w:pPr>
              <w:pStyle w:val="ListParagraph"/>
              <w:spacing w:line="240" w:lineRule="auto"/>
              <w:rPr>
                <w:color w:val="000000"/>
                <w:sz w:val="28"/>
                <w:szCs w:val="28"/>
              </w:rPr>
            </w:pPr>
            <w:r w:rsidRPr="00C44DC0">
              <w:rPr>
                <w:color w:val="000000"/>
                <w:sz w:val="28"/>
                <w:szCs w:val="28"/>
              </w:rPr>
              <w:t>12</w:t>
            </w:r>
            <w:r w:rsidRPr="00C44DC0">
              <w:rPr>
                <w:color w:val="000000"/>
                <w:sz w:val="28"/>
                <w:szCs w:val="28"/>
                <w:lang w:val="vi-VN"/>
              </w:rPr>
              <w:t xml:space="preserve">.1   </w:t>
            </w:r>
            <w:r w:rsidR="00C052AB" w:rsidRPr="00C44DC0">
              <w:rPr>
                <w:color w:val="000000"/>
                <w:sz w:val="28"/>
                <w:szCs w:val="28"/>
              </w:rPr>
              <w:t>Thêm bài viết</w:t>
            </w:r>
          </w:p>
          <w:p w14:paraId="69B2CA56" w14:textId="4D6AD175" w:rsidR="00C052AB" w:rsidRPr="00C44DC0" w:rsidRDefault="00B02D9F" w:rsidP="00B02D9F">
            <w:pPr>
              <w:pStyle w:val="ListParagraph"/>
              <w:spacing w:line="240" w:lineRule="auto"/>
              <w:rPr>
                <w:color w:val="000000"/>
                <w:sz w:val="28"/>
                <w:szCs w:val="28"/>
              </w:rPr>
            </w:pPr>
            <w:r w:rsidRPr="00C44DC0">
              <w:rPr>
                <w:color w:val="000000"/>
                <w:sz w:val="28"/>
                <w:szCs w:val="28"/>
              </w:rPr>
              <w:t>12</w:t>
            </w:r>
            <w:r w:rsidRPr="00C44DC0">
              <w:rPr>
                <w:color w:val="000000"/>
                <w:sz w:val="28"/>
                <w:szCs w:val="28"/>
                <w:lang w:val="vi-VN"/>
              </w:rPr>
              <w:t xml:space="preserve">.2   </w:t>
            </w:r>
            <w:r w:rsidR="00C052AB" w:rsidRPr="00C44DC0">
              <w:rPr>
                <w:color w:val="000000"/>
                <w:sz w:val="28"/>
                <w:szCs w:val="28"/>
              </w:rPr>
              <w:t>Xóa bài viết</w:t>
            </w:r>
          </w:p>
          <w:p w14:paraId="48D3D768" w14:textId="466C8D05" w:rsidR="00C052AB" w:rsidRPr="00C44DC0" w:rsidRDefault="00B02D9F" w:rsidP="00B02D9F">
            <w:pPr>
              <w:pStyle w:val="ListParagraph"/>
              <w:spacing w:line="240" w:lineRule="auto"/>
              <w:rPr>
                <w:color w:val="000000"/>
                <w:sz w:val="28"/>
                <w:szCs w:val="28"/>
              </w:rPr>
            </w:pPr>
            <w:r w:rsidRPr="00C44DC0">
              <w:rPr>
                <w:color w:val="000000"/>
                <w:sz w:val="28"/>
                <w:szCs w:val="28"/>
              </w:rPr>
              <w:t>12</w:t>
            </w:r>
            <w:r w:rsidRPr="00C44DC0">
              <w:rPr>
                <w:color w:val="000000"/>
                <w:sz w:val="28"/>
                <w:szCs w:val="28"/>
                <w:lang w:val="vi-VN"/>
              </w:rPr>
              <w:t xml:space="preserve">.3   </w:t>
            </w:r>
            <w:r w:rsidR="00C052AB" w:rsidRPr="00C44DC0">
              <w:rPr>
                <w:color w:val="000000"/>
                <w:sz w:val="28"/>
                <w:szCs w:val="28"/>
              </w:rPr>
              <w:t>Thêm bình luận</w:t>
            </w:r>
          </w:p>
          <w:p w14:paraId="4A813C59" w14:textId="638FAB70" w:rsidR="00C052AB" w:rsidRPr="00C44DC0" w:rsidRDefault="00B02D9F" w:rsidP="00B02D9F">
            <w:pPr>
              <w:pStyle w:val="ListParagraph"/>
              <w:spacing w:line="240" w:lineRule="auto"/>
              <w:rPr>
                <w:color w:val="000000"/>
                <w:sz w:val="28"/>
                <w:szCs w:val="28"/>
              </w:rPr>
            </w:pPr>
            <w:r w:rsidRPr="00C44DC0">
              <w:rPr>
                <w:color w:val="000000"/>
                <w:sz w:val="28"/>
                <w:szCs w:val="28"/>
              </w:rPr>
              <w:t>12</w:t>
            </w:r>
            <w:r w:rsidRPr="00C44DC0">
              <w:rPr>
                <w:color w:val="000000"/>
                <w:sz w:val="28"/>
                <w:szCs w:val="28"/>
                <w:lang w:val="vi-VN"/>
              </w:rPr>
              <w:t xml:space="preserve">.4   </w:t>
            </w:r>
            <w:r w:rsidR="00C052AB" w:rsidRPr="00C44DC0">
              <w:rPr>
                <w:color w:val="000000"/>
                <w:sz w:val="28"/>
                <w:szCs w:val="28"/>
              </w:rPr>
              <w:t>Lưu bài viết</w:t>
            </w:r>
          </w:p>
          <w:p w14:paraId="50616D3F" w14:textId="2219D6F6" w:rsidR="00C052AB" w:rsidRPr="00C44DC0" w:rsidRDefault="00B02D9F" w:rsidP="00B02D9F">
            <w:pPr>
              <w:pStyle w:val="ListParagraph"/>
              <w:spacing w:line="240" w:lineRule="auto"/>
              <w:rPr>
                <w:color w:val="000000"/>
                <w:sz w:val="28"/>
                <w:szCs w:val="28"/>
              </w:rPr>
            </w:pPr>
            <w:r w:rsidRPr="00C44DC0">
              <w:rPr>
                <w:color w:val="000000"/>
                <w:sz w:val="28"/>
                <w:szCs w:val="28"/>
              </w:rPr>
              <w:t>12</w:t>
            </w:r>
            <w:r w:rsidRPr="00C44DC0">
              <w:rPr>
                <w:color w:val="000000"/>
                <w:sz w:val="28"/>
                <w:szCs w:val="28"/>
                <w:lang w:val="vi-VN"/>
              </w:rPr>
              <w:t xml:space="preserve">.5   </w:t>
            </w:r>
            <w:r w:rsidR="00C052AB" w:rsidRPr="00C44DC0">
              <w:rPr>
                <w:color w:val="000000"/>
                <w:sz w:val="28"/>
                <w:szCs w:val="28"/>
              </w:rPr>
              <w:t>Thích bài viết</w:t>
            </w:r>
          </w:p>
          <w:p w14:paraId="210DA458" w14:textId="2E1F5010" w:rsidR="00C052AB" w:rsidRPr="00C44DC0" w:rsidRDefault="00B02D9F" w:rsidP="00B02D9F">
            <w:pPr>
              <w:pStyle w:val="ListParagraph"/>
              <w:spacing w:line="240" w:lineRule="auto"/>
              <w:rPr>
                <w:color w:val="000000"/>
                <w:sz w:val="28"/>
                <w:szCs w:val="28"/>
              </w:rPr>
            </w:pPr>
            <w:r w:rsidRPr="00C44DC0">
              <w:rPr>
                <w:color w:val="000000"/>
                <w:sz w:val="28"/>
                <w:szCs w:val="28"/>
              </w:rPr>
              <w:t>12</w:t>
            </w:r>
            <w:r w:rsidRPr="00C44DC0">
              <w:rPr>
                <w:color w:val="000000"/>
                <w:sz w:val="28"/>
                <w:szCs w:val="28"/>
                <w:lang w:val="vi-VN"/>
              </w:rPr>
              <w:t xml:space="preserve">.6   </w:t>
            </w:r>
            <w:r w:rsidR="00C052AB" w:rsidRPr="00C44DC0">
              <w:rPr>
                <w:color w:val="000000"/>
                <w:sz w:val="28"/>
                <w:szCs w:val="28"/>
              </w:rPr>
              <w:t>Thích bình luận</w:t>
            </w:r>
          </w:p>
          <w:p w14:paraId="07EF2BBD" w14:textId="6909D8C4" w:rsidR="00C052AB" w:rsidRPr="00C44DC0" w:rsidRDefault="00B02D9F" w:rsidP="00B02D9F">
            <w:pPr>
              <w:pStyle w:val="ListParagraph"/>
              <w:spacing w:line="240" w:lineRule="auto"/>
              <w:rPr>
                <w:color w:val="000000"/>
                <w:sz w:val="28"/>
                <w:szCs w:val="28"/>
              </w:rPr>
            </w:pPr>
            <w:r w:rsidRPr="00C44DC0">
              <w:rPr>
                <w:color w:val="000000"/>
                <w:sz w:val="28"/>
                <w:szCs w:val="28"/>
              </w:rPr>
              <w:t>12</w:t>
            </w:r>
            <w:r w:rsidRPr="00C44DC0">
              <w:rPr>
                <w:color w:val="000000"/>
                <w:sz w:val="28"/>
                <w:szCs w:val="28"/>
                <w:lang w:val="vi-VN"/>
              </w:rPr>
              <w:t xml:space="preserve">.7   </w:t>
            </w:r>
            <w:r w:rsidR="00C052AB" w:rsidRPr="00C44DC0">
              <w:rPr>
                <w:color w:val="000000"/>
                <w:sz w:val="28"/>
                <w:szCs w:val="28"/>
              </w:rPr>
              <w:t>Trả lời bình luận</w:t>
            </w:r>
          </w:p>
          <w:p w14:paraId="13C4B715" w14:textId="193336CC" w:rsidR="00C052AB" w:rsidRPr="00C44DC0" w:rsidRDefault="00B02D9F" w:rsidP="00B02D9F">
            <w:pPr>
              <w:pStyle w:val="ListParagraph"/>
              <w:spacing w:line="240" w:lineRule="auto"/>
              <w:rPr>
                <w:color w:val="000000"/>
                <w:sz w:val="28"/>
                <w:szCs w:val="28"/>
              </w:rPr>
            </w:pPr>
            <w:r w:rsidRPr="00C44DC0">
              <w:rPr>
                <w:color w:val="000000"/>
                <w:sz w:val="28"/>
                <w:szCs w:val="28"/>
              </w:rPr>
              <w:t>12</w:t>
            </w:r>
            <w:r w:rsidRPr="00C44DC0">
              <w:rPr>
                <w:color w:val="000000"/>
                <w:sz w:val="28"/>
                <w:szCs w:val="28"/>
                <w:lang w:val="vi-VN"/>
              </w:rPr>
              <w:t xml:space="preserve">.8   </w:t>
            </w:r>
            <w:r w:rsidR="00C052AB" w:rsidRPr="00C44DC0">
              <w:rPr>
                <w:color w:val="000000"/>
                <w:sz w:val="28"/>
                <w:szCs w:val="28"/>
              </w:rPr>
              <w:t>Thêm thẻ vào bài viết</w:t>
            </w:r>
          </w:p>
          <w:p w14:paraId="2DC72383" w14:textId="77777777" w:rsidR="00C052AB" w:rsidRPr="00C44DC0" w:rsidRDefault="00C052AB" w:rsidP="00C052AB">
            <w:pPr>
              <w:spacing w:line="240" w:lineRule="auto"/>
              <w:rPr>
                <w:color w:val="000000"/>
                <w:sz w:val="28"/>
                <w:szCs w:val="28"/>
              </w:rPr>
            </w:pPr>
          </w:p>
          <w:p w14:paraId="4B58246D" w14:textId="03513758" w:rsidR="006A3DF6" w:rsidRPr="00C44DC0" w:rsidRDefault="006A3DF6" w:rsidP="003F0CD9">
            <w:pPr>
              <w:pBdr>
                <w:top w:val="nil"/>
                <w:left w:val="nil"/>
                <w:bottom w:val="nil"/>
                <w:right w:val="nil"/>
                <w:between w:val="nil"/>
              </w:pBdr>
              <w:spacing w:before="40" w:after="40" w:line="240" w:lineRule="auto"/>
              <w:ind w:right="72"/>
              <w:rPr>
                <w:sz w:val="28"/>
                <w:szCs w:val="28"/>
              </w:rPr>
            </w:pPr>
          </w:p>
        </w:tc>
      </w:tr>
    </w:tbl>
    <w:tbl>
      <w:tblPr>
        <w:tblW w:w="6498" w:type="dxa"/>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48"/>
        <w:gridCol w:w="4050"/>
      </w:tblGrid>
      <w:tr w:rsidR="006A3DF6" w:rsidRPr="00C44DC0" w14:paraId="4852B4C8" w14:textId="77777777">
        <w:tc>
          <w:tcPr>
            <w:tcW w:w="2448" w:type="dxa"/>
          </w:tcPr>
          <w:p w14:paraId="62069F83" w14:textId="63A5265B" w:rsidR="006A3DF6" w:rsidRPr="00C44DC0" w:rsidRDefault="00D96179">
            <w:pPr>
              <w:pBdr>
                <w:top w:val="nil"/>
                <w:left w:val="nil"/>
                <w:bottom w:val="nil"/>
                <w:right w:val="nil"/>
                <w:between w:val="nil"/>
              </w:pBdr>
              <w:spacing w:before="40" w:after="40" w:line="240" w:lineRule="auto"/>
              <w:ind w:left="72" w:right="72"/>
              <w:rPr>
                <w:color w:val="000000"/>
                <w:sz w:val="28"/>
                <w:szCs w:val="28"/>
                <w:lang w:val="vi-VN"/>
              </w:rPr>
            </w:pPr>
            <w:r w:rsidRPr="00C44DC0">
              <w:rPr>
                <w:color w:val="000000"/>
                <w:sz w:val="28"/>
                <w:szCs w:val="28"/>
                <w:lang w:val="vi-VN"/>
              </w:rPr>
              <w:lastRenderedPageBreak/>
              <w:t>Quản trị chung của hệ thống</w:t>
            </w:r>
          </w:p>
        </w:tc>
        <w:tc>
          <w:tcPr>
            <w:tcW w:w="4050" w:type="dxa"/>
          </w:tcPr>
          <w:p w14:paraId="332244B9" w14:textId="1580CF56"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color w:val="000000"/>
                <w:sz w:val="28"/>
                <w:szCs w:val="28"/>
              </w:rPr>
              <w:t>Đăng</w:t>
            </w:r>
            <w:r w:rsidRPr="00C44DC0">
              <w:rPr>
                <w:color w:val="000000"/>
                <w:sz w:val="28"/>
                <w:szCs w:val="28"/>
                <w:lang w:val="vi-VN"/>
              </w:rPr>
              <w:t xml:space="preserve"> nhập</w:t>
            </w:r>
          </w:p>
          <w:p w14:paraId="44B348C5" w14:textId="7F1B3F4B"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color w:val="000000"/>
                <w:sz w:val="28"/>
                <w:szCs w:val="28"/>
              </w:rPr>
              <w:t>Quản</w:t>
            </w:r>
            <w:r w:rsidRPr="00C44DC0">
              <w:rPr>
                <w:color w:val="000000"/>
                <w:sz w:val="28"/>
                <w:szCs w:val="28"/>
                <w:lang w:val="vi-VN"/>
              </w:rPr>
              <w:t xml:space="preserve"> lí diễn đàn</w:t>
            </w:r>
          </w:p>
          <w:p w14:paraId="1B22379A" w14:textId="4AE39535"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color w:val="000000"/>
                <w:sz w:val="28"/>
                <w:szCs w:val="28"/>
              </w:rPr>
              <w:t>Quản</w:t>
            </w:r>
            <w:r w:rsidRPr="00C44DC0">
              <w:rPr>
                <w:color w:val="000000"/>
                <w:sz w:val="28"/>
                <w:szCs w:val="28"/>
                <w:lang w:val="vi-VN"/>
              </w:rPr>
              <w:t xml:space="preserve"> lí khóa học</w:t>
            </w:r>
          </w:p>
          <w:p w14:paraId="5674A50B" w14:textId="44D6F0AF" w:rsidR="00B229E5" w:rsidRPr="00C44DC0" w:rsidRDefault="00B229E5" w:rsidP="00B229E5">
            <w:pPr>
              <w:pBdr>
                <w:top w:val="nil"/>
                <w:left w:val="nil"/>
                <w:bottom w:val="nil"/>
                <w:right w:val="nil"/>
                <w:between w:val="nil"/>
              </w:pBdr>
              <w:spacing w:before="40" w:after="40" w:line="240" w:lineRule="auto"/>
              <w:ind w:left="432" w:right="72"/>
              <w:rPr>
                <w:color w:val="000000"/>
                <w:sz w:val="28"/>
                <w:szCs w:val="28"/>
                <w:lang w:val="vi-VN"/>
              </w:rPr>
            </w:pPr>
            <w:r w:rsidRPr="00C44DC0">
              <w:rPr>
                <w:color w:val="000000"/>
                <w:sz w:val="28"/>
                <w:szCs w:val="28"/>
                <w:lang w:val="vi-VN"/>
              </w:rPr>
              <w:t>15.1  Quản lí thông tin khóa hoc</w:t>
            </w:r>
          </w:p>
          <w:p w14:paraId="0FBCFA93" w14:textId="57FC5ECD" w:rsidR="00B229E5" w:rsidRPr="00C44DC0" w:rsidRDefault="00B229E5" w:rsidP="00B229E5">
            <w:pPr>
              <w:pBdr>
                <w:top w:val="nil"/>
                <w:left w:val="nil"/>
                <w:bottom w:val="nil"/>
                <w:right w:val="nil"/>
                <w:between w:val="nil"/>
              </w:pBdr>
              <w:spacing w:before="40" w:after="40" w:line="240" w:lineRule="auto"/>
              <w:ind w:left="432" w:right="72"/>
              <w:rPr>
                <w:sz w:val="28"/>
                <w:szCs w:val="28"/>
                <w:lang w:val="vi-VN"/>
              </w:rPr>
            </w:pPr>
            <w:r w:rsidRPr="00C44DC0">
              <w:rPr>
                <w:color w:val="000000"/>
                <w:sz w:val="28"/>
                <w:szCs w:val="28"/>
                <w:lang w:val="vi-VN"/>
              </w:rPr>
              <w:t>15.2  Quản lí nội dung khóa học</w:t>
            </w:r>
          </w:p>
          <w:p w14:paraId="1BA10D47" w14:textId="77777777" w:rsidR="00D96179"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lang w:val="vi-VN"/>
              </w:rPr>
            </w:pPr>
            <w:r w:rsidRPr="00C44DC0">
              <w:rPr>
                <w:color w:val="000000"/>
                <w:sz w:val="28"/>
                <w:szCs w:val="28"/>
                <w:lang w:val="vi-VN"/>
              </w:rPr>
              <w:t>Quản lý tài khoản người</w:t>
            </w:r>
            <w:r w:rsidRPr="00C44DC0">
              <w:rPr>
                <w:sz w:val="28"/>
                <w:szCs w:val="28"/>
                <w:lang w:val="vi-VN"/>
              </w:rPr>
              <w:t xml:space="preserve"> dùng</w:t>
            </w:r>
          </w:p>
          <w:p w14:paraId="4CD5080D" w14:textId="77777777" w:rsidR="00D96179"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t>Phân quyền</w:t>
            </w:r>
          </w:p>
          <w:p w14:paraId="782ABE45" w14:textId="77777777" w:rsidR="00C842AD" w:rsidRPr="00C44DC0" w:rsidRDefault="00C842AD"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t>Kiểm tra thanh toán</w:t>
            </w:r>
          </w:p>
          <w:p w14:paraId="2CFB860F" w14:textId="21999ECE" w:rsidR="00C842AD" w:rsidRPr="00C44DC0" w:rsidRDefault="00C842AD"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t>Mở khóa khóa học</w:t>
            </w:r>
          </w:p>
        </w:tc>
      </w:tr>
      <w:tr w:rsidR="006A3DF6" w:rsidRPr="00C44DC0" w14:paraId="2C8A8216" w14:textId="77777777">
        <w:tc>
          <w:tcPr>
            <w:tcW w:w="2448" w:type="dxa"/>
          </w:tcPr>
          <w:p w14:paraId="27EE3380" w14:textId="546ED8B1" w:rsidR="006A3DF6" w:rsidRPr="00C44DC0" w:rsidRDefault="00D96179" w:rsidP="00D96179">
            <w:pPr>
              <w:pBdr>
                <w:top w:val="nil"/>
                <w:left w:val="nil"/>
                <w:bottom w:val="nil"/>
                <w:right w:val="nil"/>
                <w:between w:val="nil"/>
              </w:pBdr>
              <w:spacing w:before="40" w:after="40" w:line="240" w:lineRule="auto"/>
              <w:ind w:right="72"/>
              <w:rPr>
                <w:color w:val="000000"/>
                <w:sz w:val="28"/>
                <w:szCs w:val="28"/>
                <w:lang w:val="vi-VN"/>
              </w:rPr>
            </w:pPr>
            <w:r w:rsidRPr="00C44DC0">
              <w:rPr>
                <w:color w:val="000000"/>
                <w:sz w:val="28"/>
                <w:szCs w:val="28"/>
              </w:rPr>
              <w:t>Quản</w:t>
            </w:r>
            <w:r w:rsidRPr="00C44DC0">
              <w:rPr>
                <w:color w:val="000000"/>
                <w:sz w:val="28"/>
                <w:szCs w:val="28"/>
                <w:lang w:val="vi-VN"/>
              </w:rPr>
              <w:t xml:space="preserve"> trị diễn đàn</w:t>
            </w:r>
          </w:p>
        </w:tc>
        <w:tc>
          <w:tcPr>
            <w:tcW w:w="4050" w:type="dxa"/>
          </w:tcPr>
          <w:p w14:paraId="24490B8A" w14:textId="77777777" w:rsidR="00D96179"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Đăng</w:t>
            </w:r>
            <w:r w:rsidRPr="00C44DC0">
              <w:rPr>
                <w:sz w:val="28"/>
                <w:szCs w:val="28"/>
                <w:lang w:val="vi-VN"/>
              </w:rPr>
              <w:t xml:space="preserve"> nhập</w:t>
            </w:r>
          </w:p>
          <w:p w14:paraId="783A7CFA" w14:textId="38D025DB"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Xóa</w:t>
            </w:r>
            <w:r w:rsidRPr="00C44DC0">
              <w:rPr>
                <w:sz w:val="28"/>
                <w:szCs w:val="28"/>
                <w:lang w:val="vi-VN"/>
              </w:rPr>
              <w:t xml:space="preserve"> bài viết</w:t>
            </w:r>
          </w:p>
          <w:p w14:paraId="76D98DF6" w14:textId="722A7790"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Đáng</w:t>
            </w:r>
            <w:r w:rsidRPr="00C44DC0">
              <w:rPr>
                <w:sz w:val="28"/>
                <w:szCs w:val="28"/>
                <w:lang w:val="vi-VN"/>
              </w:rPr>
              <w:t xml:space="preserve"> dấu bài viết tin cậy</w:t>
            </w:r>
          </w:p>
          <w:p w14:paraId="7FFD1E90" w14:textId="6558A1BF"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Cấm</w:t>
            </w:r>
            <w:r w:rsidRPr="00C44DC0">
              <w:rPr>
                <w:sz w:val="28"/>
                <w:szCs w:val="28"/>
                <w:lang w:val="vi-VN"/>
              </w:rPr>
              <w:t xml:space="preserve"> thành viên đăng bài</w:t>
            </w:r>
          </w:p>
        </w:tc>
      </w:tr>
      <w:tr w:rsidR="006A3DF6" w:rsidRPr="00C44DC0" w14:paraId="6EA80EBC" w14:textId="77777777">
        <w:tc>
          <w:tcPr>
            <w:tcW w:w="2448" w:type="dxa"/>
          </w:tcPr>
          <w:p w14:paraId="58AD3E90" w14:textId="422A18AD" w:rsidR="006A3DF6" w:rsidRPr="00C44DC0" w:rsidRDefault="00D96179">
            <w:pPr>
              <w:pBdr>
                <w:top w:val="nil"/>
                <w:left w:val="nil"/>
                <w:bottom w:val="nil"/>
                <w:right w:val="nil"/>
                <w:between w:val="nil"/>
              </w:pBdr>
              <w:spacing w:before="40" w:after="40" w:line="240" w:lineRule="auto"/>
              <w:ind w:left="72" w:right="72"/>
              <w:rPr>
                <w:color w:val="000000"/>
                <w:sz w:val="28"/>
                <w:szCs w:val="28"/>
                <w:lang w:val="vi-VN"/>
              </w:rPr>
            </w:pPr>
            <w:r w:rsidRPr="00C44DC0">
              <w:rPr>
                <w:color w:val="000000"/>
                <w:sz w:val="28"/>
                <w:szCs w:val="28"/>
              </w:rPr>
              <w:t>Quản</w:t>
            </w:r>
            <w:r w:rsidRPr="00C44DC0">
              <w:rPr>
                <w:color w:val="000000"/>
                <w:sz w:val="28"/>
                <w:szCs w:val="28"/>
                <w:lang w:val="vi-VN"/>
              </w:rPr>
              <w:t xml:space="preserve"> trị nội dung</w:t>
            </w:r>
          </w:p>
        </w:tc>
        <w:tc>
          <w:tcPr>
            <w:tcW w:w="4050" w:type="dxa"/>
          </w:tcPr>
          <w:p w14:paraId="0945F97A" w14:textId="77777777" w:rsidR="006A3DF6" w:rsidRPr="00C44DC0" w:rsidRDefault="00CD54BA"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Đăng nhập</w:t>
            </w:r>
          </w:p>
          <w:p w14:paraId="5C8064A8" w14:textId="27749607"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Thêm</w:t>
            </w:r>
            <w:r w:rsidRPr="00C44DC0">
              <w:rPr>
                <w:sz w:val="28"/>
                <w:szCs w:val="28"/>
                <w:lang w:val="vi-VN"/>
              </w:rPr>
              <w:t xml:space="preserve"> khóa học</w:t>
            </w:r>
          </w:p>
          <w:p w14:paraId="44A268BB" w14:textId="1706A5D7"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Sửa</w:t>
            </w:r>
            <w:r w:rsidRPr="00C44DC0">
              <w:rPr>
                <w:sz w:val="28"/>
                <w:szCs w:val="28"/>
                <w:lang w:val="vi-VN"/>
              </w:rPr>
              <w:t xml:space="preserve"> nội dung khóa học</w:t>
            </w:r>
          </w:p>
          <w:p w14:paraId="2DAF0562" w14:textId="77777777" w:rsidR="006A3DF6"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rPr>
              <w:t>Sửa</w:t>
            </w:r>
            <w:r w:rsidRPr="00C44DC0">
              <w:rPr>
                <w:sz w:val="28"/>
                <w:szCs w:val="28"/>
                <w:lang w:val="vi-VN"/>
              </w:rPr>
              <w:t xml:space="preserve"> thông tin khóa học</w:t>
            </w:r>
          </w:p>
          <w:p w14:paraId="2598B6C3" w14:textId="01DBA581" w:rsidR="00D96179" w:rsidRPr="00C44DC0" w:rsidRDefault="00D96179" w:rsidP="00F95318">
            <w:pPr>
              <w:numPr>
                <w:ilvl w:val="0"/>
                <w:numId w:val="8"/>
              </w:numPr>
              <w:pBdr>
                <w:top w:val="nil"/>
                <w:left w:val="nil"/>
                <w:bottom w:val="nil"/>
                <w:right w:val="nil"/>
                <w:between w:val="nil"/>
              </w:pBdr>
              <w:spacing w:before="40" w:after="40" w:line="240" w:lineRule="auto"/>
              <w:ind w:left="432" w:right="72"/>
              <w:rPr>
                <w:sz w:val="28"/>
                <w:szCs w:val="28"/>
              </w:rPr>
            </w:pPr>
            <w:r w:rsidRPr="00C44DC0">
              <w:rPr>
                <w:sz w:val="28"/>
                <w:szCs w:val="28"/>
                <w:lang w:val="vi-VN"/>
              </w:rPr>
              <w:t>Xóa khóa học</w:t>
            </w:r>
          </w:p>
        </w:tc>
      </w:tr>
    </w:tbl>
    <w:p w14:paraId="404A2F78" w14:textId="77777777" w:rsidR="006A3DF6" w:rsidRPr="00C44DC0" w:rsidRDefault="006A3DF6">
      <w:pPr>
        <w:pBdr>
          <w:top w:val="nil"/>
          <w:left w:val="nil"/>
          <w:bottom w:val="nil"/>
          <w:right w:val="nil"/>
          <w:between w:val="nil"/>
        </w:pBdr>
        <w:tabs>
          <w:tab w:val="left" w:pos="2520"/>
        </w:tabs>
        <w:spacing w:line="240" w:lineRule="auto"/>
        <w:ind w:left="540"/>
        <w:jc w:val="both"/>
        <w:rPr>
          <w:color w:val="000000"/>
          <w:sz w:val="28"/>
          <w:szCs w:val="28"/>
        </w:rPr>
      </w:pPr>
    </w:p>
    <w:p w14:paraId="13A35E7E" w14:textId="57BA48D9" w:rsidR="006A3DF6" w:rsidRPr="00C44DC0" w:rsidRDefault="00CD54BA" w:rsidP="00F95318">
      <w:pPr>
        <w:pStyle w:val="Heading3"/>
        <w:numPr>
          <w:ilvl w:val="1"/>
          <w:numId w:val="9"/>
        </w:numPr>
        <w:spacing w:before="360"/>
        <w:ind w:left="357" w:hanging="357"/>
        <w:rPr>
          <w:sz w:val="28"/>
          <w:szCs w:val="28"/>
        </w:rPr>
      </w:pPr>
      <w:r w:rsidRPr="00C44DC0">
        <w:rPr>
          <w:sz w:val="28"/>
          <w:szCs w:val="28"/>
        </w:rPr>
        <w:t xml:space="preserve">  </w:t>
      </w:r>
      <w:bookmarkStart w:id="16" w:name="_Toc146383024"/>
      <w:r w:rsidRPr="00C44DC0">
        <w:rPr>
          <w:sz w:val="28"/>
          <w:szCs w:val="28"/>
        </w:rPr>
        <w:t xml:space="preserve">Đăng </w:t>
      </w:r>
      <w:bookmarkEnd w:id="16"/>
      <w:r w:rsidR="00621673" w:rsidRPr="00C44DC0">
        <w:rPr>
          <w:sz w:val="28"/>
          <w:szCs w:val="28"/>
        </w:rPr>
        <w:t>nhập</w:t>
      </w:r>
    </w:p>
    <w:p w14:paraId="7D6CB9AC" w14:textId="77777777" w:rsidR="006A3DF6" w:rsidRPr="00C44DC0" w:rsidRDefault="00CD54BA" w:rsidP="00F95318">
      <w:pPr>
        <w:numPr>
          <w:ilvl w:val="0"/>
          <w:numId w:val="5"/>
        </w:numPr>
        <w:pBdr>
          <w:top w:val="nil"/>
          <w:left w:val="nil"/>
          <w:bottom w:val="nil"/>
          <w:right w:val="nil"/>
          <w:between w:val="nil"/>
        </w:pBdr>
        <w:spacing w:before="360" w:after="120" w:line="240" w:lineRule="auto"/>
        <w:ind w:left="714" w:hanging="357"/>
        <w:jc w:val="both"/>
        <w:rPr>
          <w:b/>
          <w:color w:val="000000"/>
          <w:sz w:val="28"/>
          <w:szCs w:val="28"/>
        </w:rPr>
      </w:pPr>
      <w:r w:rsidRPr="00C44DC0">
        <w:rPr>
          <w:color w:val="000000"/>
          <w:sz w:val="28"/>
          <w:szCs w:val="28"/>
        </w:rPr>
        <w:lastRenderedPageBreak/>
        <w:t xml:space="preserve">  </w:t>
      </w:r>
      <w:r w:rsidRPr="00C44DC0">
        <w:rPr>
          <w:b/>
          <w:color w:val="000000"/>
          <w:sz w:val="28"/>
          <w:szCs w:val="28"/>
        </w:rPr>
        <w:t>Mô tả ca sử dụng:</w:t>
      </w:r>
    </w:p>
    <w:tbl>
      <w:tblPr>
        <w:tblW w:w="9174"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1984"/>
        <w:gridCol w:w="2060"/>
        <w:gridCol w:w="1890"/>
        <w:gridCol w:w="3240"/>
      </w:tblGrid>
      <w:tr w:rsidR="006A3DF6" w:rsidRPr="00C44DC0" w14:paraId="4C172F76" w14:textId="77777777">
        <w:tc>
          <w:tcPr>
            <w:tcW w:w="1984" w:type="dxa"/>
          </w:tcPr>
          <w:p w14:paraId="4F1BFAA3" w14:textId="77777777" w:rsidR="006A3DF6" w:rsidRPr="00C44DC0" w:rsidRDefault="00CD54BA">
            <w:pPr>
              <w:jc w:val="right"/>
              <w:rPr>
                <w:sz w:val="28"/>
                <w:szCs w:val="28"/>
              </w:rPr>
            </w:pPr>
            <w:r w:rsidRPr="00C44DC0">
              <w:rPr>
                <w:sz w:val="28"/>
                <w:szCs w:val="28"/>
              </w:rPr>
              <w:t>ID và Tên:</w:t>
            </w:r>
          </w:p>
        </w:tc>
        <w:tc>
          <w:tcPr>
            <w:tcW w:w="7190" w:type="dxa"/>
            <w:gridSpan w:val="3"/>
          </w:tcPr>
          <w:p w14:paraId="7F6B227E" w14:textId="77777777" w:rsidR="006A3DF6" w:rsidRPr="00C44DC0" w:rsidRDefault="00CD54BA">
            <w:pPr>
              <w:rPr>
                <w:b/>
                <w:sz w:val="28"/>
                <w:szCs w:val="28"/>
              </w:rPr>
            </w:pPr>
            <w:r w:rsidRPr="00C44DC0">
              <w:rPr>
                <w:b/>
                <w:sz w:val="28"/>
                <w:szCs w:val="28"/>
              </w:rPr>
              <w:t>UC-01 Đăng nhập</w:t>
            </w:r>
          </w:p>
        </w:tc>
      </w:tr>
      <w:tr w:rsidR="006A3DF6" w:rsidRPr="00C44DC0" w14:paraId="62234E05" w14:textId="77777777">
        <w:tc>
          <w:tcPr>
            <w:tcW w:w="1984" w:type="dxa"/>
          </w:tcPr>
          <w:p w14:paraId="3084AD17" w14:textId="77777777" w:rsidR="006A3DF6" w:rsidRPr="00C44DC0" w:rsidRDefault="00CD54BA">
            <w:pPr>
              <w:jc w:val="right"/>
              <w:rPr>
                <w:sz w:val="28"/>
                <w:szCs w:val="28"/>
              </w:rPr>
            </w:pPr>
            <w:r w:rsidRPr="00C44DC0">
              <w:rPr>
                <w:sz w:val="28"/>
                <w:szCs w:val="28"/>
              </w:rPr>
              <w:t>Được tạo bởi:</w:t>
            </w:r>
          </w:p>
        </w:tc>
        <w:tc>
          <w:tcPr>
            <w:tcW w:w="2060" w:type="dxa"/>
          </w:tcPr>
          <w:p w14:paraId="6CF1226B" w14:textId="4B3E4B25" w:rsidR="006A3DF6" w:rsidRPr="00C44DC0" w:rsidRDefault="00CD54BA">
            <w:pPr>
              <w:rPr>
                <w:sz w:val="28"/>
                <w:szCs w:val="28"/>
                <w:lang w:val="vi-VN"/>
              </w:rPr>
            </w:pPr>
            <w:r w:rsidRPr="00C44DC0">
              <w:rPr>
                <w:sz w:val="28"/>
                <w:szCs w:val="28"/>
              </w:rPr>
              <w:t xml:space="preserve">Nhóm </w:t>
            </w:r>
            <w:r w:rsidR="00E96328" w:rsidRPr="00C44DC0">
              <w:rPr>
                <w:sz w:val="28"/>
                <w:szCs w:val="28"/>
              </w:rPr>
              <w:t>5</w:t>
            </w:r>
          </w:p>
        </w:tc>
        <w:tc>
          <w:tcPr>
            <w:tcW w:w="1890" w:type="dxa"/>
          </w:tcPr>
          <w:p w14:paraId="79C2659E" w14:textId="77777777" w:rsidR="006A3DF6" w:rsidRPr="00C44DC0" w:rsidRDefault="00CD54BA">
            <w:pPr>
              <w:jc w:val="right"/>
              <w:rPr>
                <w:sz w:val="28"/>
                <w:szCs w:val="28"/>
              </w:rPr>
            </w:pPr>
            <w:r w:rsidRPr="00C44DC0">
              <w:rPr>
                <w:sz w:val="28"/>
                <w:szCs w:val="28"/>
              </w:rPr>
              <w:t>Ngày tạo:</w:t>
            </w:r>
          </w:p>
        </w:tc>
        <w:tc>
          <w:tcPr>
            <w:tcW w:w="3240" w:type="dxa"/>
          </w:tcPr>
          <w:p w14:paraId="31C15D41" w14:textId="262E244D" w:rsidR="006A3DF6" w:rsidRPr="00C44DC0" w:rsidRDefault="00621673">
            <w:pPr>
              <w:rPr>
                <w:sz w:val="28"/>
                <w:szCs w:val="28"/>
              </w:rPr>
            </w:pPr>
            <w:r w:rsidRPr="00C44DC0">
              <w:rPr>
                <w:sz w:val="28"/>
                <w:szCs w:val="28"/>
              </w:rPr>
              <w:t>25/09/2023</w:t>
            </w:r>
          </w:p>
        </w:tc>
      </w:tr>
      <w:tr w:rsidR="006A3DF6" w:rsidRPr="00C44DC0" w14:paraId="11CB8F4E" w14:textId="77777777">
        <w:tc>
          <w:tcPr>
            <w:tcW w:w="1984" w:type="dxa"/>
          </w:tcPr>
          <w:p w14:paraId="7F74F3A0" w14:textId="77777777" w:rsidR="006A3DF6" w:rsidRPr="00C44DC0" w:rsidRDefault="00CD54BA">
            <w:pPr>
              <w:jc w:val="right"/>
              <w:rPr>
                <w:sz w:val="28"/>
                <w:szCs w:val="28"/>
              </w:rPr>
            </w:pPr>
            <w:r w:rsidRPr="00C44DC0">
              <w:rPr>
                <w:sz w:val="28"/>
                <w:szCs w:val="28"/>
              </w:rPr>
              <w:t>Tác nhân chính:</w:t>
            </w:r>
          </w:p>
        </w:tc>
        <w:tc>
          <w:tcPr>
            <w:tcW w:w="2060" w:type="dxa"/>
          </w:tcPr>
          <w:p w14:paraId="44B32AD9" w14:textId="7E07AD0C" w:rsidR="006A3DF6" w:rsidRPr="00C44DC0" w:rsidRDefault="00C052AB">
            <w:pPr>
              <w:rPr>
                <w:sz w:val="28"/>
                <w:szCs w:val="28"/>
              </w:rPr>
            </w:pPr>
            <w:r w:rsidRPr="00C44DC0">
              <w:rPr>
                <w:sz w:val="28"/>
                <w:szCs w:val="28"/>
              </w:rPr>
              <w:t>Quản</w:t>
            </w:r>
            <w:r w:rsidRPr="00C44DC0">
              <w:rPr>
                <w:sz w:val="28"/>
                <w:szCs w:val="28"/>
                <w:lang w:val="vi-VN"/>
              </w:rPr>
              <w:t xml:space="preserve"> trị chung HT</w:t>
            </w:r>
            <w:r w:rsidRPr="00C44DC0">
              <w:rPr>
                <w:sz w:val="28"/>
                <w:szCs w:val="28"/>
              </w:rPr>
              <w:t>,Quản</w:t>
            </w:r>
            <w:r w:rsidRPr="00C44DC0">
              <w:rPr>
                <w:sz w:val="28"/>
                <w:szCs w:val="28"/>
                <w:lang w:val="vi-VN"/>
              </w:rPr>
              <w:t xml:space="preserve"> trị nội dung, Quản trị diễn đàn và người dùng</w:t>
            </w:r>
            <w:r w:rsidRPr="00C44DC0">
              <w:rPr>
                <w:sz w:val="28"/>
                <w:szCs w:val="28"/>
              </w:rPr>
              <w:t xml:space="preserve"> </w:t>
            </w:r>
          </w:p>
        </w:tc>
        <w:tc>
          <w:tcPr>
            <w:tcW w:w="1890" w:type="dxa"/>
          </w:tcPr>
          <w:p w14:paraId="287FAC10" w14:textId="77777777" w:rsidR="006A3DF6" w:rsidRPr="00C44DC0" w:rsidRDefault="00CD54BA">
            <w:pPr>
              <w:jc w:val="right"/>
              <w:rPr>
                <w:sz w:val="28"/>
                <w:szCs w:val="28"/>
              </w:rPr>
            </w:pPr>
            <w:r w:rsidRPr="00C44DC0">
              <w:rPr>
                <w:sz w:val="28"/>
                <w:szCs w:val="28"/>
              </w:rPr>
              <w:t>Tác nhân phụ:</w:t>
            </w:r>
          </w:p>
        </w:tc>
        <w:tc>
          <w:tcPr>
            <w:tcW w:w="3240" w:type="dxa"/>
          </w:tcPr>
          <w:p w14:paraId="44F8A480" w14:textId="14A784CB" w:rsidR="006A3DF6" w:rsidRPr="00C44DC0" w:rsidRDefault="00CD54BA">
            <w:pPr>
              <w:rPr>
                <w:sz w:val="28"/>
                <w:szCs w:val="28"/>
                <w:lang w:val="vi-VN"/>
              </w:rPr>
            </w:pPr>
            <w:r w:rsidRPr="00C44DC0">
              <w:rPr>
                <w:sz w:val="28"/>
                <w:szCs w:val="28"/>
              </w:rPr>
              <w:t xml:space="preserve">Hệ thống </w:t>
            </w:r>
            <w:r w:rsidR="00621673" w:rsidRPr="00C44DC0">
              <w:rPr>
                <w:sz w:val="28"/>
                <w:szCs w:val="28"/>
              </w:rPr>
              <w:t>thanh</w:t>
            </w:r>
            <w:r w:rsidR="00621673" w:rsidRPr="00C44DC0">
              <w:rPr>
                <w:sz w:val="28"/>
                <w:szCs w:val="28"/>
                <w:lang w:val="vi-VN"/>
              </w:rPr>
              <w:t xml:space="preserve"> toán</w:t>
            </w:r>
          </w:p>
        </w:tc>
      </w:tr>
      <w:tr w:rsidR="006A3DF6" w:rsidRPr="00C44DC0" w14:paraId="7321BE04" w14:textId="77777777">
        <w:tc>
          <w:tcPr>
            <w:tcW w:w="1984" w:type="dxa"/>
          </w:tcPr>
          <w:p w14:paraId="49455DC8" w14:textId="77777777" w:rsidR="006A3DF6" w:rsidRPr="00C44DC0" w:rsidRDefault="00CD54BA">
            <w:pPr>
              <w:jc w:val="right"/>
              <w:rPr>
                <w:sz w:val="28"/>
                <w:szCs w:val="28"/>
              </w:rPr>
            </w:pPr>
            <w:r w:rsidRPr="00C44DC0">
              <w:rPr>
                <w:sz w:val="28"/>
                <w:szCs w:val="28"/>
              </w:rPr>
              <w:t>Mô tả:</w:t>
            </w:r>
          </w:p>
        </w:tc>
        <w:tc>
          <w:tcPr>
            <w:tcW w:w="7190" w:type="dxa"/>
            <w:gridSpan w:val="3"/>
          </w:tcPr>
          <w:p w14:paraId="052B8F36" w14:textId="28FAAAA4" w:rsidR="006A3DF6" w:rsidRPr="00C44DC0" w:rsidRDefault="00CD54BA">
            <w:pPr>
              <w:rPr>
                <w:sz w:val="28"/>
                <w:szCs w:val="28"/>
              </w:rPr>
            </w:pPr>
            <w:r w:rsidRPr="00C44DC0">
              <w:rPr>
                <w:sz w:val="28"/>
                <w:szCs w:val="28"/>
              </w:rPr>
              <w:t xml:space="preserve">Đăng nhập vào hệ thống mục đích để sử dụng hệ thống và các chức năng được phân quyền theo từng nhóm người </w:t>
            </w:r>
            <w:r w:rsidR="00621673" w:rsidRPr="00C44DC0">
              <w:rPr>
                <w:sz w:val="28"/>
                <w:szCs w:val="28"/>
                <w:lang w:val="vi-VN"/>
              </w:rPr>
              <w:t>(QT chung hệ thống</w:t>
            </w:r>
            <w:r w:rsidRPr="00C44DC0">
              <w:rPr>
                <w:sz w:val="28"/>
                <w:szCs w:val="28"/>
              </w:rPr>
              <w:t xml:space="preserve">, </w:t>
            </w:r>
            <w:r w:rsidR="00621673" w:rsidRPr="00C44DC0">
              <w:rPr>
                <w:sz w:val="28"/>
                <w:szCs w:val="28"/>
              </w:rPr>
              <w:t>QT</w:t>
            </w:r>
            <w:r w:rsidR="00621673" w:rsidRPr="00C44DC0">
              <w:rPr>
                <w:sz w:val="28"/>
                <w:szCs w:val="28"/>
                <w:lang w:val="vi-VN"/>
              </w:rPr>
              <w:t xml:space="preserve"> nội dung</w:t>
            </w:r>
            <w:r w:rsidRPr="00C44DC0">
              <w:rPr>
                <w:sz w:val="28"/>
                <w:szCs w:val="28"/>
              </w:rPr>
              <w:t>,</w:t>
            </w:r>
            <w:r w:rsidR="00621673" w:rsidRPr="00C44DC0">
              <w:rPr>
                <w:sz w:val="28"/>
                <w:szCs w:val="28"/>
              </w:rPr>
              <w:t>QT</w:t>
            </w:r>
            <w:r w:rsidR="00621673" w:rsidRPr="00C44DC0">
              <w:rPr>
                <w:sz w:val="28"/>
                <w:szCs w:val="28"/>
                <w:lang w:val="vi-VN"/>
              </w:rPr>
              <w:t xml:space="preserve"> diễn đàn, người dùng</w:t>
            </w:r>
            <w:r w:rsidRPr="00C44DC0">
              <w:rPr>
                <w:sz w:val="28"/>
                <w:szCs w:val="28"/>
              </w:rPr>
              <w:t xml:space="preserve">) </w:t>
            </w:r>
            <w:r w:rsidR="007E10DC" w:rsidRPr="00C44DC0">
              <w:rPr>
                <w:sz w:val="28"/>
                <w:szCs w:val="28"/>
              </w:rPr>
              <w:t>mỗ</w:t>
            </w:r>
            <w:r w:rsidRPr="00C44DC0">
              <w:rPr>
                <w:sz w:val="28"/>
                <w:szCs w:val="28"/>
              </w:rPr>
              <w:t>i loại tài khoản sẽ có các chức năng và quyền khác nhau.</w:t>
            </w:r>
          </w:p>
        </w:tc>
      </w:tr>
      <w:tr w:rsidR="006A3DF6" w:rsidRPr="00C44DC0" w14:paraId="3CD741D0" w14:textId="77777777">
        <w:tc>
          <w:tcPr>
            <w:tcW w:w="1984" w:type="dxa"/>
          </w:tcPr>
          <w:p w14:paraId="70839084" w14:textId="77777777" w:rsidR="006A3DF6" w:rsidRPr="00C44DC0" w:rsidRDefault="00CD54BA">
            <w:pPr>
              <w:jc w:val="right"/>
              <w:rPr>
                <w:sz w:val="28"/>
                <w:szCs w:val="28"/>
              </w:rPr>
            </w:pPr>
            <w:r w:rsidRPr="00C44DC0">
              <w:rPr>
                <w:sz w:val="28"/>
                <w:szCs w:val="28"/>
              </w:rPr>
              <w:t>Kích hoạt:</w:t>
            </w:r>
          </w:p>
        </w:tc>
        <w:tc>
          <w:tcPr>
            <w:tcW w:w="7190" w:type="dxa"/>
            <w:gridSpan w:val="3"/>
          </w:tcPr>
          <w:p w14:paraId="024C1BE8" w14:textId="77777777" w:rsidR="006A3DF6" w:rsidRPr="00C44DC0" w:rsidRDefault="00CD54BA">
            <w:pPr>
              <w:rPr>
                <w:sz w:val="28"/>
                <w:szCs w:val="28"/>
              </w:rPr>
            </w:pPr>
            <w:r w:rsidRPr="00C44DC0">
              <w:rPr>
                <w:sz w:val="28"/>
                <w:szCs w:val="28"/>
              </w:rPr>
              <w:t>Người dùng đăng nhập vào hệ thống, form đăng nhập hiển thị sẵn</w:t>
            </w:r>
          </w:p>
        </w:tc>
      </w:tr>
      <w:tr w:rsidR="006A3DF6" w:rsidRPr="00C44DC0" w14:paraId="4954F84E" w14:textId="77777777">
        <w:tc>
          <w:tcPr>
            <w:tcW w:w="1984" w:type="dxa"/>
          </w:tcPr>
          <w:p w14:paraId="29049AB0" w14:textId="77777777" w:rsidR="006A3DF6" w:rsidRPr="00C44DC0" w:rsidRDefault="00CD54BA">
            <w:pPr>
              <w:jc w:val="right"/>
              <w:rPr>
                <w:sz w:val="28"/>
                <w:szCs w:val="28"/>
              </w:rPr>
            </w:pPr>
            <w:r w:rsidRPr="00C44DC0">
              <w:rPr>
                <w:sz w:val="28"/>
                <w:szCs w:val="28"/>
              </w:rPr>
              <w:t>Điều kiện tiên quyết:</w:t>
            </w:r>
          </w:p>
        </w:tc>
        <w:tc>
          <w:tcPr>
            <w:tcW w:w="7190" w:type="dxa"/>
            <w:gridSpan w:val="3"/>
          </w:tcPr>
          <w:p w14:paraId="30AF1F6A" w14:textId="5F315B73" w:rsidR="006A3DF6" w:rsidRPr="00C44DC0" w:rsidRDefault="00CD54BA">
            <w:pPr>
              <w:rPr>
                <w:sz w:val="28"/>
                <w:szCs w:val="28"/>
              </w:rPr>
            </w:pPr>
            <w:r w:rsidRPr="00C44DC0">
              <w:rPr>
                <w:sz w:val="28"/>
                <w:szCs w:val="28"/>
              </w:rPr>
              <w:t xml:space="preserve">1. </w:t>
            </w:r>
            <w:r w:rsidR="0055126D" w:rsidRPr="00C44DC0">
              <w:rPr>
                <w:sz w:val="28"/>
                <w:szCs w:val="28"/>
              </w:rPr>
              <w:t>Người</w:t>
            </w:r>
            <w:r w:rsidR="0055126D" w:rsidRPr="00C44DC0">
              <w:rPr>
                <w:sz w:val="28"/>
                <w:szCs w:val="28"/>
                <w:lang w:val="vi-VN"/>
              </w:rPr>
              <w:t xml:space="preserve"> dùng </w:t>
            </w:r>
            <w:r w:rsidRPr="00C44DC0">
              <w:rPr>
                <w:sz w:val="28"/>
                <w:szCs w:val="28"/>
              </w:rPr>
              <w:t xml:space="preserve">đã </w:t>
            </w:r>
            <w:del w:id="17" w:author="Microsoft Word" w:date="2023-10-17T10:30:00Z">
              <w:r w:rsidRPr="00C44DC0">
                <w:rPr>
                  <w:sz w:val="28"/>
                  <w:szCs w:val="28"/>
                </w:rPr>
                <w:delText>có</w:delText>
              </w:r>
            </w:del>
            <w:ins w:id="18" w:author="Microsoft Word" w:date="2023-10-17T10:30:00Z">
              <w:r w:rsidR="007E10DC" w:rsidRPr="00C44DC0">
                <w:rPr>
                  <w:sz w:val="28"/>
                  <w:szCs w:val="28"/>
                </w:rPr>
                <w:t>đăng</w:t>
              </w:r>
              <w:r w:rsidR="007E10DC" w:rsidRPr="00C44DC0">
                <w:rPr>
                  <w:sz w:val="28"/>
                  <w:szCs w:val="28"/>
                  <w:lang w:val="vi-VN"/>
                </w:rPr>
                <w:t xml:space="preserve"> kí</w:t>
              </w:r>
            </w:ins>
            <w:r w:rsidRPr="00C44DC0">
              <w:rPr>
                <w:sz w:val="28"/>
                <w:szCs w:val="28"/>
              </w:rPr>
              <w:t xml:space="preserve"> tài khoản</w:t>
            </w:r>
          </w:p>
        </w:tc>
      </w:tr>
      <w:tr w:rsidR="006A3DF6" w:rsidRPr="00C44DC0" w14:paraId="18A94D48" w14:textId="77777777">
        <w:tc>
          <w:tcPr>
            <w:tcW w:w="1984" w:type="dxa"/>
          </w:tcPr>
          <w:p w14:paraId="5BC69729" w14:textId="77777777" w:rsidR="006A3DF6" w:rsidRPr="00C44DC0" w:rsidRDefault="00CD54BA">
            <w:pPr>
              <w:jc w:val="right"/>
              <w:rPr>
                <w:sz w:val="28"/>
                <w:szCs w:val="28"/>
              </w:rPr>
            </w:pPr>
            <w:r w:rsidRPr="00C44DC0">
              <w:rPr>
                <w:sz w:val="28"/>
                <w:szCs w:val="28"/>
              </w:rPr>
              <w:t>Hậu điều kiện:</w:t>
            </w:r>
          </w:p>
        </w:tc>
        <w:tc>
          <w:tcPr>
            <w:tcW w:w="7190" w:type="dxa"/>
            <w:gridSpan w:val="3"/>
          </w:tcPr>
          <w:p w14:paraId="6CA1DD07" w14:textId="77777777" w:rsidR="006A3DF6" w:rsidRPr="00C44DC0" w:rsidRDefault="00CD54BA">
            <w:pPr>
              <w:rPr>
                <w:sz w:val="28"/>
                <w:szCs w:val="28"/>
              </w:rPr>
            </w:pPr>
            <w:r w:rsidRPr="00C44DC0">
              <w:rPr>
                <w:sz w:val="28"/>
                <w:szCs w:val="28"/>
              </w:rPr>
              <w:t>1. Khách hàng đăng nhập thành công</w:t>
            </w:r>
          </w:p>
        </w:tc>
      </w:tr>
      <w:tr w:rsidR="006A3DF6" w:rsidRPr="00C44DC0" w14:paraId="6C0B3304" w14:textId="77777777">
        <w:tc>
          <w:tcPr>
            <w:tcW w:w="1984" w:type="dxa"/>
          </w:tcPr>
          <w:p w14:paraId="320680D3" w14:textId="77777777" w:rsidR="006A3DF6" w:rsidRPr="00C44DC0" w:rsidRDefault="00CD54BA">
            <w:pPr>
              <w:jc w:val="right"/>
              <w:rPr>
                <w:sz w:val="28"/>
                <w:szCs w:val="28"/>
              </w:rPr>
            </w:pPr>
            <w:r w:rsidRPr="00C44DC0">
              <w:rPr>
                <w:sz w:val="28"/>
                <w:szCs w:val="28"/>
              </w:rPr>
              <w:t>Luồng sự kiện chính:</w:t>
            </w:r>
          </w:p>
        </w:tc>
        <w:tc>
          <w:tcPr>
            <w:tcW w:w="7190" w:type="dxa"/>
            <w:gridSpan w:val="3"/>
          </w:tcPr>
          <w:p w14:paraId="3E88E4EF" w14:textId="77777777" w:rsidR="006A3DF6" w:rsidRPr="00C44DC0" w:rsidRDefault="00CD54BA">
            <w:pPr>
              <w:rPr>
                <w:b/>
                <w:sz w:val="28"/>
                <w:szCs w:val="28"/>
              </w:rPr>
            </w:pPr>
            <w:r w:rsidRPr="00C44DC0">
              <w:rPr>
                <w:b/>
                <w:sz w:val="28"/>
                <w:szCs w:val="28"/>
              </w:rPr>
              <w:t>1.0 Đăng nhập</w:t>
            </w:r>
          </w:p>
          <w:p w14:paraId="24C38D34" w14:textId="77777777" w:rsidR="006A3DF6" w:rsidRPr="00C44DC0" w:rsidRDefault="00CD54BA" w:rsidP="00F95318">
            <w:pPr>
              <w:numPr>
                <w:ilvl w:val="0"/>
                <w:numId w:val="3"/>
              </w:numPr>
              <w:pBdr>
                <w:top w:val="nil"/>
                <w:left w:val="nil"/>
                <w:bottom w:val="nil"/>
                <w:right w:val="nil"/>
                <w:between w:val="nil"/>
              </w:pBdr>
              <w:spacing w:line="240" w:lineRule="auto"/>
              <w:rPr>
                <w:sz w:val="28"/>
                <w:szCs w:val="28"/>
              </w:rPr>
            </w:pPr>
            <w:r w:rsidRPr="00C44DC0">
              <w:rPr>
                <w:color w:val="000000"/>
                <w:sz w:val="28"/>
                <w:szCs w:val="28"/>
              </w:rPr>
              <w:t>Người dùng truy cập hệ thống</w:t>
            </w:r>
          </w:p>
          <w:p w14:paraId="7F5350BD" w14:textId="769F3470" w:rsidR="007E10DC" w:rsidRPr="00C44DC0" w:rsidRDefault="007E10DC" w:rsidP="00F95318">
            <w:pPr>
              <w:numPr>
                <w:ilvl w:val="0"/>
                <w:numId w:val="3"/>
              </w:numPr>
              <w:pBdr>
                <w:top w:val="nil"/>
                <w:left w:val="nil"/>
                <w:bottom w:val="nil"/>
                <w:right w:val="nil"/>
                <w:between w:val="nil"/>
              </w:pBdr>
              <w:spacing w:line="240" w:lineRule="auto"/>
              <w:rPr>
                <w:sz w:val="28"/>
                <w:szCs w:val="28"/>
              </w:rPr>
            </w:pPr>
            <w:r w:rsidRPr="00C44DC0">
              <w:rPr>
                <w:color w:val="000000"/>
                <w:sz w:val="28"/>
                <w:szCs w:val="28"/>
              </w:rPr>
              <w:t>Người</w:t>
            </w:r>
            <w:r w:rsidRPr="00C44DC0">
              <w:rPr>
                <w:color w:val="000000"/>
                <w:sz w:val="28"/>
                <w:szCs w:val="28"/>
                <w:lang w:val="vi-VN"/>
              </w:rPr>
              <w:t xml:space="preserve"> dùng chọn chức năng đăng nhập</w:t>
            </w:r>
          </w:p>
          <w:p w14:paraId="7D0CB856" w14:textId="77777777" w:rsidR="006A3DF6" w:rsidRPr="00C44DC0" w:rsidRDefault="00CD54BA" w:rsidP="00F95318">
            <w:pPr>
              <w:numPr>
                <w:ilvl w:val="0"/>
                <w:numId w:val="3"/>
              </w:numPr>
              <w:pBdr>
                <w:top w:val="nil"/>
                <w:left w:val="nil"/>
                <w:bottom w:val="nil"/>
                <w:right w:val="nil"/>
                <w:between w:val="nil"/>
              </w:pBdr>
              <w:spacing w:line="240" w:lineRule="auto"/>
              <w:rPr>
                <w:sz w:val="28"/>
                <w:szCs w:val="28"/>
              </w:rPr>
            </w:pPr>
            <w:r w:rsidRPr="00C44DC0">
              <w:rPr>
                <w:color w:val="000000"/>
                <w:sz w:val="28"/>
                <w:szCs w:val="28"/>
              </w:rPr>
              <w:t>Hệ thống hiển thị trang đăng nhập</w:t>
            </w:r>
          </w:p>
          <w:p w14:paraId="6C08C123" w14:textId="6DF3439B" w:rsidR="006A3DF6" w:rsidRPr="00C44DC0" w:rsidRDefault="00CD54BA" w:rsidP="00F95318">
            <w:pPr>
              <w:numPr>
                <w:ilvl w:val="0"/>
                <w:numId w:val="3"/>
              </w:numPr>
              <w:pBdr>
                <w:top w:val="nil"/>
                <w:left w:val="nil"/>
                <w:bottom w:val="nil"/>
                <w:right w:val="nil"/>
                <w:between w:val="nil"/>
              </w:pBdr>
              <w:spacing w:line="240" w:lineRule="auto"/>
              <w:rPr>
                <w:sz w:val="28"/>
                <w:szCs w:val="28"/>
              </w:rPr>
            </w:pPr>
            <w:r w:rsidRPr="00C44DC0">
              <w:rPr>
                <w:color w:val="000000"/>
                <w:sz w:val="28"/>
                <w:szCs w:val="28"/>
              </w:rPr>
              <w:t>Người dùng nhập</w:t>
            </w:r>
            <w:r w:rsidR="00A5205B">
              <w:rPr>
                <w:color w:val="000000"/>
                <w:sz w:val="28"/>
                <w:szCs w:val="28"/>
                <w:lang w:val="vi-VN"/>
              </w:rPr>
              <w:t xml:space="preserve"> </w:t>
            </w:r>
            <w:r w:rsidR="00A5205B">
              <w:rPr>
                <w:color w:val="000000"/>
                <w:sz w:val="28"/>
                <w:szCs w:val="28"/>
              </w:rPr>
              <w:t>email</w:t>
            </w:r>
            <w:r w:rsidRPr="00C44DC0">
              <w:rPr>
                <w:color w:val="000000"/>
                <w:sz w:val="28"/>
                <w:szCs w:val="28"/>
              </w:rPr>
              <w:t xml:space="preserve"> và mật khẩu rồi bấm đăng nhập</w:t>
            </w:r>
          </w:p>
          <w:p w14:paraId="26E64C55" w14:textId="77777777" w:rsidR="006A3DF6" w:rsidRPr="00C44DC0" w:rsidRDefault="00CD54BA" w:rsidP="00F95318">
            <w:pPr>
              <w:numPr>
                <w:ilvl w:val="0"/>
                <w:numId w:val="3"/>
              </w:numPr>
              <w:pBdr>
                <w:top w:val="nil"/>
                <w:left w:val="nil"/>
                <w:bottom w:val="nil"/>
                <w:right w:val="nil"/>
                <w:between w:val="nil"/>
              </w:pBdr>
              <w:spacing w:line="240" w:lineRule="auto"/>
              <w:rPr>
                <w:sz w:val="28"/>
                <w:szCs w:val="28"/>
              </w:rPr>
            </w:pPr>
            <w:r w:rsidRPr="00C44DC0">
              <w:rPr>
                <w:color w:val="000000"/>
                <w:sz w:val="28"/>
                <w:szCs w:val="28"/>
              </w:rPr>
              <w:t>Hệ thống kiểm tra các thông tin được nhập vào, nếu thông tin hợp lệ thì người dùng sẽ được chuyển vào trang chủ hệ thống</w:t>
            </w:r>
          </w:p>
        </w:tc>
      </w:tr>
      <w:tr w:rsidR="006A3DF6" w:rsidRPr="00C44DC0" w14:paraId="2CE3F9BF" w14:textId="77777777">
        <w:tc>
          <w:tcPr>
            <w:tcW w:w="1984" w:type="dxa"/>
          </w:tcPr>
          <w:p w14:paraId="04B10E01" w14:textId="77777777" w:rsidR="006A3DF6" w:rsidRPr="00C44DC0" w:rsidRDefault="00CD54BA">
            <w:pPr>
              <w:jc w:val="right"/>
              <w:rPr>
                <w:sz w:val="28"/>
                <w:szCs w:val="28"/>
              </w:rPr>
            </w:pPr>
            <w:r w:rsidRPr="00C44DC0">
              <w:rPr>
                <w:sz w:val="28"/>
                <w:szCs w:val="28"/>
              </w:rPr>
              <w:t>Luồng thay thế:</w:t>
            </w:r>
          </w:p>
        </w:tc>
        <w:tc>
          <w:tcPr>
            <w:tcW w:w="7190" w:type="dxa"/>
            <w:gridSpan w:val="3"/>
          </w:tcPr>
          <w:p w14:paraId="1772DF0F" w14:textId="77777777" w:rsidR="006A3DF6" w:rsidRPr="00C44DC0" w:rsidRDefault="00CD54BA">
            <w:pPr>
              <w:pBdr>
                <w:top w:val="nil"/>
                <w:left w:val="nil"/>
                <w:bottom w:val="nil"/>
                <w:right w:val="nil"/>
                <w:between w:val="nil"/>
              </w:pBdr>
              <w:rPr>
                <w:sz w:val="28"/>
                <w:szCs w:val="28"/>
              </w:rPr>
            </w:pPr>
            <w:r w:rsidRPr="00C44DC0">
              <w:rPr>
                <w:color w:val="000000"/>
                <w:sz w:val="28"/>
                <w:szCs w:val="28"/>
              </w:rPr>
              <w:t>Không có</w:t>
            </w:r>
          </w:p>
        </w:tc>
      </w:tr>
      <w:tr w:rsidR="006A3DF6" w:rsidRPr="00C44DC0" w14:paraId="2E50A421" w14:textId="77777777">
        <w:tc>
          <w:tcPr>
            <w:tcW w:w="1984" w:type="dxa"/>
          </w:tcPr>
          <w:p w14:paraId="40F0F02D" w14:textId="77777777" w:rsidR="006A3DF6" w:rsidRPr="00C44DC0" w:rsidRDefault="00CD54BA">
            <w:pPr>
              <w:jc w:val="right"/>
              <w:rPr>
                <w:sz w:val="28"/>
                <w:szCs w:val="28"/>
              </w:rPr>
            </w:pPr>
            <w:r w:rsidRPr="00C44DC0">
              <w:rPr>
                <w:sz w:val="28"/>
                <w:szCs w:val="28"/>
              </w:rPr>
              <w:t>Ngoại lệ:</w:t>
            </w:r>
          </w:p>
        </w:tc>
        <w:tc>
          <w:tcPr>
            <w:tcW w:w="7190" w:type="dxa"/>
            <w:gridSpan w:val="3"/>
          </w:tcPr>
          <w:p w14:paraId="763AB560" w14:textId="277C6D78" w:rsidR="006A3DF6" w:rsidRPr="00C44DC0" w:rsidRDefault="00071653">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 xml:space="preserve">1.0.E1 </w:t>
            </w:r>
            <w:del w:id="19" w:author="Microsoft Word" w:date="2023-10-17T10:30:00Z">
              <w:r w:rsidRPr="00C44DC0">
                <w:rPr>
                  <w:b/>
                  <w:color w:val="000000"/>
                  <w:sz w:val="28"/>
                  <w:szCs w:val="28"/>
                </w:rPr>
                <w:delText>Tên tài</w:delText>
              </w:r>
            </w:del>
            <w:ins w:id="20" w:author="Microsoft Word" w:date="2023-10-17T10:30:00Z">
              <w:r w:rsidR="007E10DC" w:rsidRPr="00C44DC0">
                <w:rPr>
                  <w:b/>
                  <w:color w:val="000000"/>
                  <w:sz w:val="28"/>
                  <w:szCs w:val="28"/>
                </w:rPr>
                <w:t>T</w:t>
              </w:r>
              <w:r w:rsidRPr="00C44DC0">
                <w:rPr>
                  <w:b/>
                  <w:color w:val="000000"/>
                  <w:sz w:val="28"/>
                  <w:szCs w:val="28"/>
                </w:rPr>
                <w:t>ài</w:t>
              </w:r>
            </w:ins>
            <w:r w:rsidRPr="00C44DC0">
              <w:rPr>
                <w:b/>
                <w:color w:val="000000"/>
                <w:sz w:val="28"/>
                <w:szCs w:val="28"/>
              </w:rPr>
              <w:t xml:space="preserve"> khoản không tồn tại trên hệ thống</w:t>
            </w:r>
          </w:p>
          <w:p w14:paraId="454D2B92" w14:textId="1545E982" w:rsidR="006A3DF6" w:rsidRPr="00C44DC0" w:rsidRDefault="00CD54BA">
            <w:pPr>
              <w:pBdr>
                <w:top w:val="nil"/>
                <w:left w:val="nil"/>
                <w:bottom w:val="nil"/>
                <w:right w:val="nil"/>
                <w:between w:val="nil"/>
              </w:pBdr>
              <w:spacing w:before="40" w:after="40"/>
              <w:ind w:left="-18" w:right="72"/>
              <w:rPr>
                <w:color w:val="000000"/>
                <w:sz w:val="28"/>
                <w:szCs w:val="28"/>
              </w:rPr>
            </w:pPr>
            <w:r w:rsidRPr="00C44DC0">
              <w:rPr>
                <w:color w:val="000000"/>
                <w:sz w:val="28"/>
                <w:szCs w:val="28"/>
              </w:rPr>
              <w:t>Hệ thống thông báo</w:t>
            </w:r>
            <w:r w:rsidR="00F66506" w:rsidRPr="00C44DC0">
              <w:rPr>
                <w:color w:val="000000"/>
                <w:sz w:val="28"/>
                <w:szCs w:val="28"/>
              </w:rPr>
              <w:t xml:space="preserve"> sai</w:t>
            </w:r>
            <w:r w:rsidRPr="00C44DC0">
              <w:rPr>
                <w:color w:val="000000"/>
                <w:sz w:val="28"/>
                <w:szCs w:val="28"/>
              </w:rPr>
              <w:t xml:space="preserve"> tài khoản hoặc mật khẩu </w:t>
            </w:r>
          </w:p>
          <w:p w14:paraId="3C8D5815" w14:textId="5DB9F83D" w:rsidR="006A3DF6" w:rsidRPr="00C44DC0" w:rsidRDefault="00A5205B">
            <w:pPr>
              <w:pBdr>
                <w:top w:val="nil"/>
                <w:left w:val="nil"/>
                <w:bottom w:val="nil"/>
                <w:right w:val="nil"/>
                <w:between w:val="nil"/>
              </w:pBdr>
              <w:spacing w:before="40" w:after="40"/>
              <w:ind w:left="-18" w:right="72"/>
              <w:rPr>
                <w:color w:val="000000"/>
                <w:sz w:val="28"/>
                <w:szCs w:val="28"/>
                <w:lang w:val="vi-VN"/>
              </w:rPr>
            </w:pPr>
            <w:r>
              <w:rPr>
                <w:color w:val="000000"/>
                <w:sz w:val="28"/>
                <w:szCs w:val="28"/>
              </w:rPr>
              <w:t>Người dùng nhập lại email</w:t>
            </w:r>
            <w:r w:rsidR="00CD54BA" w:rsidRPr="00C44DC0">
              <w:rPr>
                <w:color w:val="000000"/>
                <w:sz w:val="28"/>
                <w:szCs w:val="28"/>
              </w:rPr>
              <w:t xml:space="preserve"> và mật khẩu bấm </w:t>
            </w:r>
            <w:r w:rsidR="00F66506" w:rsidRPr="00C44DC0">
              <w:rPr>
                <w:color w:val="000000"/>
                <w:sz w:val="28"/>
                <w:szCs w:val="28"/>
              </w:rPr>
              <w:t>đăng</w:t>
            </w:r>
            <w:r w:rsidR="00F66506" w:rsidRPr="00C44DC0">
              <w:rPr>
                <w:color w:val="000000"/>
                <w:sz w:val="28"/>
                <w:szCs w:val="28"/>
                <w:lang w:val="vi-VN"/>
              </w:rPr>
              <w:t xml:space="preserve"> nhập</w:t>
            </w:r>
          </w:p>
          <w:p w14:paraId="1578E184" w14:textId="5EEBBAF2" w:rsidR="006A3DF6" w:rsidRPr="00C44DC0" w:rsidRDefault="00071653">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 xml:space="preserve">1.0.E2 Mật khẩu không chính xác </w:t>
            </w:r>
          </w:p>
          <w:p w14:paraId="59704E28" w14:textId="26EB1537" w:rsidR="006A3DF6" w:rsidRPr="00C44DC0" w:rsidRDefault="00CD54BA">
            <w:pPr>
              <w:pBdr>
                <w:top w:val="nil"/>
                <w:left w:val="nil"/>
                <w:bottom w:val="nil"/>
                <w:right w:val="nil"/>
                <w:between w:val="nil"/>
              </w:pBdr>
              <w:spacing w:before="40" w:after="40"/>
              <w:ind w:left="-18" w:right="72"/>
              <w:rPr>
                <w:color w:val="000000"/>
                <w:sz w:val="28"/>
                <w:szCs w:val="28"/>
              </w:rPr>
            </w:pPr>
            <w:r w:rsidRPr="00C44DC0">
              <w:rPr>
                <w:color w:val="000000"/>
                <w:sz w:val="28"/>
                <w:szCs w:val="28"/>
              </w:rPr>
              <w:t>Hệ thống thông báo</w:t>
            </w:r>
            <w:r w:rsidR="00F66506" w:rsidRPr="00C44DC0">
              <w:rPr>
                <w:color w:val="000000"/>
                <w:sz w:val="28"/>
                <w:szCs w:val="28"/>
              </w:rPr>
              <w:t xml:space="preserve"> sai</w:t>
            </w:r>
            <w:r w:rsidRPr="00C44DC0">
              <w:rPr>
                <w:color w:val="000000"/>
                <w:sz w:val="28"/>
                <w:szCs w:val="28"/>
              </w:rPr>
              <w:t xml:space="preserve"> tài khoản hoặc mật khẩu </w:t>
            </w:r>
          </w:p>
          <w:p w14:paraId="44734021" w14:textId="1B632927" w:rsidR="006A3DF6" w:rsidRPr="00C44DC0" w:rsidRDefault="00CD54BA">
            <w:pPr>
              <w:pBdr>
                <w:top w:val="nil"/>
                <w:left w:val="nil"/>
                <w:bottom w:val="nil"/>
                <w:right w:val="nil"/>
                <w:between w:val="nil"/>
              </w:pBdr>
              <w:spacing w:before="40" w:after="40"/>
              <w:ind w:left="-18" w:right="72"/>
              <w:rPr>
                <w:color w:val="000000"/>
                <w:sz w:val="28"/>
                <w:szCs w:val="28"/>
                <w:lang w:val="vi-VN"/>
              </w:rPr>
            </w:pPr>
            <w:r w:rsidRPr="00C44DC0">
              <w:rPr>
                <w:color w:val="000000"/>
                <w:sz w:val="28"/>
                <w:szCs w:val="28"/>
              </w:rPr>
              <w:t xml:space="preserve">Người dùng nhập lại mật khẩu và bấm </w:t>
            </w:r>
            <w:r w:rsidR="00F66506" w:rsidRPr="00C44DC0">
              <w:rPr>
                <w:color w:val="000000"/>
                <w:sz w:val="28"/>
                <w:szCs w:val="28"/>
              </w:rPr>
              <w:t>đăng</w:t>
            </w:r>
            <w:r w:rsidR="00F66506" w:rsidRPr="00C44DC0">
              <w:rPr>
                <w:color w:val="000000"/>
                <w:sz w:val="28"/>
                <w:szCs w:val="28"/>
                <w:lang w:val="vi-VN"/>
              </w:rPr>
              <w:t xml:space="preserve"> nhập</w:t>
            </w:r>
          </w:p>
          <w:p w14:paraId="14700589" w14:textId="4394F499" w:rsidR="006A3DF6" w:rsidRPr="00C44DC0" w:rsidRDefault="00A5205B">
            <w:pPr>
              <w:pBdr>
                <w:top w:val="nil"/>
                <w:left w:val="nil"/>
                <w:bottom w:val="nil"/>
                <w:right w:val="nil"/>
                <w:between w:val="nil"/>
              </w:pBdr>
              <w:spacing w:before="40" w:after="40"/>
              <w:ind w:left="-18" w:right="72"/>
              <w:rPr>
                <w:b/>
                <w:color w:val="000000"/>
                <w:sz w:val="28"/>
                <w:szCs w:val="28"/>
              </w:rPr>
            </w:pPr>
            <w:r>
              <w:rPr>
                <w:b/>
                <w:color w:val="000000"/>
                <w:sz w:val="28"/>
                <w:szCs w:val="28"/>
              </w:rPr>
              <w:t>1.</w:t>
            </w:r>
            <w:proofErr w:type="gramStart"/>
            <w:r>
              <w:rPr>
                <w:b/>
                <w:color w:val="000000"/>
                <w:sz w:val="28"/>
                <w:szCs w:val="28"/>
              </w:rPr>
              <w:t>0.E</w:t>
            </w:r>
            <w:proofErr w:type="gramEnd"/>
            <w:r>
              <w:rPr>
                <w:b/>
                <w:color w:val="000000"/>
                <w:sz w:val="28"/>
                <w:szCs w:val="28"/>
              </w:rPr>
              <w:t>3 Để trống ô email</w:t>
            </w:r>
            <w:r w:rsidR="00071653" w:rsidRPr="00C44DC0">
              <w:rPr>
                <w:b/>
                <w:color w:val="000000"/>
                <w:sz w:val="28"/>
                <w:szCs w:val="28"/>
              </w:rPr>
              <w:t xml:space="preserve"> hoặc mật khẩu</w:t>
            </w:r>
          </w:p>
          <w:p w14:paraId="2891208D" w14:textId="346C2C9D" w:rsidR="006A3DF6" w:rsidRPr="00C44DC0" w:rsidRDefault="00CD54BA">
            <w:pPr>
              <w:pBdr>
                <w:top w:val="nil"/>
                <w:left w:val="nil"/>
                <w:bottom w:val="nil"/>
                <w:right w:val="nil"/>
                <w:between w:val="nil"/>
              </w:pBdr>
              <w:spacing w:before="40" w:after="40"/>
              <w:ind w:left="-18" w:right="72"/>
              <w:rPr>
                <w:color w:val="000000"/>
                <w:sz w:val="28"/>
                <w:szCs w:val="28"/>
                <w:lang w:val="vi-VN"/>
              </w:rPr>
            </w:pPr>
            <w:r w:rsidRPr="00C44DC0">
              <w:rPr>
                <w:color w:val="000000"/>
                <w:sz w:val="28"/>
                <w:szCs w:val="28"/>
              </w:rPr>
              <w:t>Hệ thống</w:t>
            </w:r>
            <w:r w:rsidR="00F66506" w:rsidRPr="00C44DC0">
              <w:rPr>
                <w:color w:val="000000"/>
                <w:sz w:val="28"/>
                <w:szCs w:val="28"/>
                <w:lang w:val="vi-VN"/>
              </w:rPr>
              <w:t xml:space="preserve"> </w:t>
            </w:r>
            <w:r w:rsidRPr="00C44DC0">
              <w:rPr>
                <w:color w:val="000000"/>
                <w:sz w:val="28"/>
                <w:szCs w:val="28"/>
              </w:rPr>
              <w:t xml:space="preserve">thông </w:t>
            </w:r>
            <w:r w:rsidR="00F66506" w:rsidRPr="00C44DC0">
              <w:rPr>
                <w:color w:val="000000"/>
                <w:sz w:val="28"/>
                <w:szCs w:val="28"/>
              </w:rPr>
              <w:t>báo</w:t>
            </w:r>
            <w:r w:rsidR="00A5205B">
              <w:rPr>
                <w:color w:val="000000"/>
                <w:sz w:val="28"/>
                <w:szCs w:val="28"/>
                <w:lang w:val="vi-VN"/>
              </w:rPr>
              <w:t xml:space="preserve"> vui lòng đi</w:t>
            </w:r>
            <w:r w:rsidR="00A5205B">
              <w:rPr>
                <w:color w:val="000000"/>
                <w:sz w:val="28"/>
                <w:szCs w:val="28"/>
              </w:rPr>
              <w:t>ền</w:t>
            </w:r>
            <w:r w:rsidR="00F66506" w:rsidRPr="00C44DC0">
              <w:rPr>
                <w:color w:val="000000"/>
                <w:sz w:val="28"/>
                <w:szCs w:val="28"/>
                <w:lang w:val="vi-VN"/>
              </w:rPr>
              <w:t xml:space="preserve"> vào trường này</w:t>
            </w:r>
          </w:p>
          <w:p w14:paraId="629A9B82" w14:textId="6DB43A3C" w:rsidR="006A3DF6" w:rsidRPr="00C44DC0" w:rsidRDefault="00A5205B">
            <w:pPr>
              <w:pBdr>
                <w:top w:val="nil"/>
                <w:left w:val="nil"/>
                <w:bottom w:val="nil"/>
                <w:right w:val="nil"/>
                <w:between w:val="nil"/>
              </w:pBdr>
              <w:spacing w:before="40" w:after="40"/>
              <w:ind w:left="-18" w:right="72"/>
              <w:rPr>
                <w:b/>
                <w:color w:val="000000"/>
                <w:sz w:val="28"/>
                <w:szCs w:val="28"/>
                <w:lang w:val="vi-VN"/>
              </w:rPr>
            </w:pPr>
            <w:r>
              <w:rPr>
                <w:color w:val="000000"/>
                <w:sz w:val="28"/>
                <w:szCs w:val="28"/>
              </w:rPr>
              <w:t>Người dùng bổ sung email</w:t>
            </w:r>
            <w:r w:rsidR="00CD54BA" w:rsidRPr="00C44DC0">
              <w:rPr>
                <w:color w:val="000000"/>
                <w:sz w:val="28"/>
                <w:szCs w:val="28"/>
              </w:rPr>
              <w:t xml:space="preserve"> hoặc mật khẩu rồi </w:t>
            </w:r>
            <w:r w:rsidR="00F66506" w:rsidRPr="00C44DC0">
              <w:rPr>
                <w:color w:val="000000"/>
                <w:sz w:val="28"/>
                <w:szCs w:val="28"/>
              </w:rPr>
              <w:t>bấm</w:t>
            </w:r>
            <w:r w:rsidR="00F66506" w:rsidRPr="00C44DC0">
              <w:rPr>
                <w:color w:val="000000"/>
                <w:sz w:val="28"/>
                <w:szCs w:val="28"/>
                <w:lang w:val="vi-VN"/>
              </w:rPr>
              <w:t xml:space="preserve"> đăng nhập</w:t>
            </w:r>
          </w:p>
          <w:p w14:paraId="604CC5B5" w14:textId="5D4C4CFA" w:rsidR="006A3DF6" w:rsidRPr="00C44DC0" w:rsidRDefault="00071653">
            <w:pPr>
              <w:rPr>
                <w:sz w:val="28"/>
                <w:szCs w:val="28"/>
              </w:rPr>
            </w:pPr>
            <w:r w:rsidRPr="00C44DC0">
              <w:rPr>
                <w:b/>
                <w:color w:val="000000"/>
                <w:sz w:val="28"/>
                <w:szCs w:val="28"/>
              </w:rPr>
              <w:t xml:space="preserve">1.0.E4 </w:t>
            </w:r>
            <w:r w:rsidRPr="00C44DC0">
              <w:rPr>
                <w:b/>
                <w:sz w:val="28"/>
                <w:szCs w:val="28"/>
              </w:rPr>
              <w:t>Không thể kết nối đến cơ sở dữ liệu</w:t>
            </w:r>
          </w:p>
          <w:p w14:paraId="7C4997C7" w14:textId="3AF8A0CB" w:rsidR="006A3DF6" w:rsidRPr="00C44DC0" w:rsidRDefault="006A3DF6">
            <w:pPr>
              <w:rPr>
                <w:sz w:val="28"/>
                <w:szCs w:val="28"/>
              </w:rPr>
            </w:pPr>
          </w:p>
        </w:tc>
      </w:tr>
      <w:tr w:rsidR="006A3DF6" w:rsidRPr="00C44DC0" w14:paraId="79428183" w14:textId="77777777">
        <w:tc>
          <w:tcPr>
            <w:tcW w:w="1984" w:type="dxa"/>
          </w:tcPr>
          <w:p w14:paraId="66B5631F" w14:textId="77777777" w:rsidR="006A3DF6" w:rsidRPr="00C44DC0" w:rsidRDefault="00CD54BA">
            <w:pPr>
              <w:jc w:val="right"/>
              <w:rPr>
                <w:sz w:val="28"/>
                <w:szCs w:val="28"/>
              </w:rPr>
            </w:pPr>
            <w:r w:rsidRPr="00C44DC0">
              <w:rPr>
                <w:sz w:val="28"/>
                <w:szCs w:val="28"/>
              </w:rPr>
              <w:t>Sự ưu tiên:</w:t>
            </w:r>
          </w:p>
        </w:tc>
        <w:tc>
          <w:tcPr>
            <w:tcW w:w="7190" w:type="dxa"/>
            <w:gridSpan w:val="3"/>
          </w:tcPr>
          <w:p w14:paraId="57A893FF" w14:textId="77777777" w:rsidR="006A3DF6" w:rsidRPr="00C44DC0" w:rsidRDefault="00CD54BA">
            <w:pPr>
              <w:rPr>
                <w:sz w:val="28"/>
                <w:szCs w:val="28"/>
              </w:rPr>
            </w:pPr>
            <w:r w:rsidRPr="00C44DC0">
              <w:rPr>
                <w:sz w:val="28"/>
                <w:szCs w:val="28"/>
              </w:rPr>
              <w:t>Cao</w:t>
            </w:r>
          </w:p>
        </w:tc>
      </w:tr>
      <w:tr w:rsidR="006A3DF6" w:rsidRPr="00C44DC0" w14:paraId="0D50DC28" w14:textId="77777777">
        <w:tc>
          <w:tcPr>
            <w:tcW w:w="1984" w:type="dxa"/>
          </w:tcPr>
          <w:p w14:paraId="076F83AB" w14:textId="77777777" w:rsidR="006A3DF6" w:rsidRPr="00C44DC0" w:rsidRDefault="00CD54BA">
            <w:pPr>
              <w:jc w:val="right"/>
              <w:rPr>
                <w:sz w:val="28"/>
                <w:szCs w:val="28"/>
              </w:rPr>
            </w:pPr>
            <w:r w:rsidRPr="00C44DC0">
              <w:rPr>
                <w:sz w:val="28"/>
                <w:szCs w:val="28"/>
              </w:rPr>
              <w:t>Tần suất sử dụng:</w:t>
            </w:r>
          </w:p>
        </w:tc>
        <w:tc>
          <w:tcPr>
            <w:tcW w:w="7190" w:type="dxa"/>
            <w:gridSpan w:val="3"/>
          </w:tcPr>
          <w:p w14:paraId="5C1ADB03" w14:textId="77777777" w:rsidR="006A3DF6" w:rsidRPr="00C44DC0" w:rsidRDefault="00CD54BA">
            <w:pPr>
              <w:rPr>
                <w:sz w:val="28"/>
                <w:szCs w:val="28"/>
              </w:rPr>
            </w:pPr>
            <w:r w:rsidRPr="00C44DC0">
              <w:rPr>
                <w:sz w:val="28"/>
                <w:szCs w:val="28"/>
              </w:rPr>
              <w:t>Không có</w:t>
            </w:r>
          </w:p>
        </w:tc>
      </w:tr>
      <w:tr w:rsidR="006A3DF6" w:rsidRPr="00C44DC0" w14:paraId="3BA267DC" w14:textId="77777777">
        <w:tc>
          <w:tcPr>
            <w:tcW w:w="1984" w:type="dxa"/>
          </w:tcPr>
          <w:p w14:paraId="721AAABE" w14:textId="77777777" w:rsidR="006A3DF6" w:rsidRPr="00C44DC0" w:rsidRDefault="00CD54BA">
            <w:pPr>
              <w:jc w:val="right"/>
              <w:rPr>
                <w:sz w:val="28"/>
                <w:szCs w:val="28"/>
              </w:rPr>
            </w:pPr>
            <w:r w:rsidRPr="00C44DC0">
              <w:rPr>
                <w:sz w:val="28"/>
                <w:szCs w:val="28"/>
              </w:rPr>
              <w:t>Quy tắc kinh doanh:</w:t>
            </w:r>
          </w:p>
        </w:tc>
        <w:tc>
          <w:tcPr>
            <w:tcW w:w="7190" w:type="dxa"/>
            <w:gridSpan w:val="3"/>
          </w:tcPr>
          <w:p w14:paraId="04152E6B" w14:textId="613AF12B" w:rsidR="006A3DF6" w:rsidRPr="00C44DC0" w:rsidRDefault="004F10B4">
            <w:pPr>
              <w:ind w:left="702" w:hanging="702"/>
              <w:rPr>
                <w:sz w:val="28"/>
                <w:szCs w:val="28"/>
                <w:lang w:val="vi-VN"/>
              </w:rPr>
            </w:pPr>
            <w:r w:rsidRPr="00C44DC0">
              <w:rPr>
                <w:sz w:val="28"/>
                <w:szCs w:val="28"/>
              </w:rPr>
              <w:t>BR</w:t>
            </w:r>
            <w:r w:rsidRPr="00C44DC0">
              <w:rPr>
                <w:sz w:val="28"/>
                <w:szCs w:val="28"/>
                <w:lang w:val="vi-VN"/>
              </w:rPr>
              <w:t>-2</w:t>
            </w:r>
          </w:p>
        </w:tc>
      </w:tr>
      <w:tr w:rsidR="006A3DF6" w:rsidRPr="00C44DC0" w14:paraId="184A9680" w14:textId="77777777">
        <w:tc>
          <w:tcPr>
            <w:tcW w:w="1984" w:type="dxa"/>
          </w:tcPr>
          <w:p w14:paraId="6077241C" w14:textId="77777777" w:rsidR="006A3DF6" w:rsidRPr="00C44DC0" w:rsidRDefault="00CD54BA">
            <w:pPr>
              <w:jc w:val="right"/>
              <w:rPr>
                <w:sz w:val="28"/>
                <w:szCs w:val="28"/>
              </w:rPr>
            </w:pPr>
            <w:r w:rsidRPr="00C44DC0">
              <w:rPr>
                <w:sz w:val="28"/>
                <w:szCs w:val="28"/>
              </w:rPr>
              <w:t>Thông tin khác:</w:t>
            </w:r>
          </w:p>
        </w:tc>
        <w:tc>
          <w:tcPr>
            <w:tcW w:w="7190" w:type="dxa"/>
            <w:gridSpan w:val="3"/>
          </w:tcPr>
          <w:p w14:paraId="55B1210F" w14:textId="77777777" w:rsidR="006A3DF6" w:rsidRPr="00C44DC0" w:rsidRDefault="00CD54BA">
            <w:pPr>
              <w:rPr>
                <w:sz w:val="28"/>
                <w:szCs w:val="28"/>
              </w:rPr>
            </w:pPr>
            <w:r w:rsidRPr="00C44DC0">
              <w:rPr>
                <w:color w:val="000000"/>
                <w:sz w:val="28"/>
                <w:szCs w:val="28"/>
              </w:rPr>
              <w:t>Người quản trị có thể hủy tài khoản đã tạo</w:t>
            </w:r>
            <w:r w:rsidRPr="00C44DC0">
              <w:rPr>
                <w:sz w:val="28"/>
                <w:szCs w:val="28"/>
              </w:rPr>
              <w:t xml:space="preserve"> bất cứ lúc nào nếu tài khoản vi phạm</w:t>
            </w:r>
          </w:p>
          <w:p w14:paraId="074E22F4" w14:textId="688A4064" w:rsidR="006A3DF6" w:rsidRPr="00C44DC0" w:rsidRDefault="0055126D">
            <w:pPr>
              <w:rPr>
                <w:sz w:val="28"/>
                <w:szCs w:val="28"/>
              </w:rPr>
            </w:pPr>
            <w:r w:rsidRPr="00C44DC0">
              <w:rPr>
                <w:sz w:val="28"/>
                <w:szCs w:val="28"/>
              </w:rPr>
              <w:t>Người</w:t>
            </w:r>
            <w:r w:rsidRPr="00C44DC0">
              <w:rPr>
                <w:sz w:val="28"/>
                <w:szCs w:val="28"/>
                <w:lang w:val="vi-VN"/>
              </w:rPr>
              <w:t xml:space="preserve"> dùng </w:t>
            </w:r>
            <w:r w:rsidRPr="00C44DC0">
              <w:rPr>
                <w:sz w:val="28"/>
                <w:szCs w:val="28"/>
              </w:rPr>
              <w:t>có thể đăng nhập website bất cứ lúc nào muốn.</w:t>
            </w:r>
          </w:p>
          <w:p w14:paraId="5B9FB0B2" w14:textId="77777777" w:rsidR="006A3DF6" w:rsidRPr="00C44DC0" w:rsidRDefault="006A3DF6">
            <w:pPr>
              <w:rPr>
                <w:sz w:val="28"/>
                <w:szCs w:val="28"/>
              </w:rPr>
            </w:pPr>
          </w:p>
        </w:tc>
      </w:tr>
      <w:tr w:rsidR="006A3DF6" w:rsidRPr="00C44DC0" w14:paraId="34D31AB4" w14:textId="77777777">
        <w:tc>
          <w:tcPr>
            <w:tcW w:w="1984" w:type="dxa"/>
          </w:tcPr>
          <w:p w14:paraId="007C6D51" w14:textId="77777777" w:rsidR="006A3DF6" w:rsidRPr="00C44DC0" w:rsidRDefault="00CD54BA">
            <w:pPr>
              <w:jc w:val="right"/>
              <w:rPr>
                <w:sz w:val="28"/>
                <w:szCs w:val="28"/>
              </w:rPr>
            </w:pPr>
            <w:r w:rsidRPr="00C44DC0">
              <w:rPr>
                <w:sz w:val="28"/>
                <w:szCs w:val="28"/>
              </w:rPr>
              <w:lastRenderedPageBreak/>
              <w:t>Giả định:</w:t>
            </w:r>
          </w:p>
        </w:tc>
        <w:tc>
          <w:tcPr>
            <w:tcW w:w="7190" w:type="dxa"/>
            <w:gridSpan w:val="3"/>
          </w:tcPr>
          <w:p w14:paraId="407A7479" w14:textId="77777777" w:rsidR="006A3DF6" w:rsidRPr="00C44DC0" w:rsidRDefault="00CD54BA">
            <w:pPr>
              <w:rPr>
                <w:sz w:val="28"/>
                <w:szCs w:val="28"/>
              </w:rPr>
            </w:pPr>
            <w:r w:rsidRPr="00C44DC0">
              <w:rPr>
                <w:sz w:val="28"/>
                <w:szCs w:val="28"/>
              </w:rPr>
              <w:t>Không có</w:t>
            </w:r>
          </w:p>
        </w:tc>
      </w:tr>
    </w:tbl>
    <w:p w14:paraId="1C183612" w14:textId="0EA3747E" w:rsidR="006A3DF6" w:rsidRPr="00C44DC0" w:rsidRDefault="006A3DF6">
      <w:pPr>
        <w:pBdr>
          <w:top w:val="nil"/>
          <w:left w:val="nil"/>
          <w:bottom w:val="nil"/>
          <w:right w:val="nil"/>
          <w:between w:val="nil"/>
        </w:pBdr>
        <w:spacing w:line="240" w:lineRule="auto"/>
        <w:jc w:val="both"/>
        <w:rPr>
          <w:color w:val="000000"/>
          <w:sz w:val="28"/>
          <w:szCs w:val="28"/>
        </w:rPr>
      </w:pPr>
    </w:p>
    <w:p w14:paraId="06DDD55B" w14:textId="1152558F" w:rsidR="006A3DF6" w:rsidRPr="00C44DC0" w:rsidRDefault="00CD54BA" w:rsidP="00F95318">
      <w:pPr>
        <w:pStyle w:val="Heading3"/>
        <w:numPr>
          <w:ilvl w:val="1"/>
          <w:numId w:val="9"/>
        </w:numPr>
        <w:spacing w:before="360" w:after="120"/>
        <w:ind w:left="357" w:hanging="357"/>
        <w:rPr>
          <w:sz w:val="28"/>
          <w:szCs w:val="28"/>
        </w:rPr>
      </w:pPr>
      <w:r w:rsidRPr="00C44DC0">
        <w:rPr>
          <w:sz w:val="28"/>
          <w:szCs w:val="28"/>
        </w:rPr>
        <w:t xml:space="preserve"> </w:t>
      </w:r>
      <w:r w:rsidR="00E96328" w:rsidRPr="00C44DC0">
        <w:rPr>
          <w:sz w:val="28"/>
          <w:szCs w:val="28"/>
        </w:rPr>
        <w:t>Đăng</w:t>
      </w:r>
      <w:r w:rsidR="00E96328" w:rsidRPr="00C44DC0">
        <w:rPr>
          <w:sz w:val="28"/>
          <w:szCs w:val="28"/>
          <w:lang w:val="vi-VN"/>
        </w:rPr>
        <w:t xml:space="preserve"> kí</w:t>
      </w:r>
    </w:p>
    <w:p w14:paraId="074EA628" w14:textId="77777777" w:rsidR="006A3DF6" w:rsidRPr="00C44DC0" w:rsidRDefault="00CD54BA" w:rsidP="00F95318">
      <w:pPr>
        <w:numPr>
          <w:ilvl w:val="0"/>
          <w:numId w:val="5"/>
        </w:numPr>
        <w:pBdr>
          <w:top w:val="nil"/>
          <w:left w:val="nil"/>
          <w:bottom w:val="nil"/>
          <w:right w:val="nil"/>
          <w:between w:val="nil"/>
        </w:pBdr>
        <w:spacing w:before="240" w:after="240" w:line="240" w:lineRule="auto"/>
        <w:ind w:left="714" w:hanging="357"/>
        <w:rPr>
          <w:b/>
          <w:color w:val="000000"/>
          <w:sz w:val="28"/>
          <w:szCs w:val="28"/>
        </w:rPr>
      </w:pPr>
      <w:r w:rsidRPr="00C44DC0">
        <w:rPr>
          <w:b/>
          <w:color w:val="000000"/>
          <w:sz w:val="28"/>
          <w:szCs w:val="28"/>
        </w:rPr>
        <w:t>Mô tả ca sử dụng:</w:t>
      </w:r>
    </w:p>
    <w:tbl>
      <w:tblPr>
        <w:tblW w:w="9316"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56"/>
        <w:gridCol w:w="2430"/>
        <w:gridCol w:w="1890"/>
        <w:gridCol w:w="3240"/>
      </w:tblGrid>
      <w:tr w:rsidR="00E96328" w:rsidRPr="00C44DC0" w14:paraId="3E7C23DA" w14:textId="77777777" w:rsidTr="00920704">
        <w:tc>
          <w:tcPr>
            <w:tcW w:w="1756" w:type="dxa"/>
          </w:tcPr>
          <w:p w14:paraId="025769D2" w14:textId="77777777" w:rsidR="00E96328" w:rsidRPr="00C44DC0" w:rsidRDefault="00E96328" w:rsidP="00920704">
            <w:pPr>
              <w:jc w:val="right"/>
              <w:rPr>
                <w:sz w:val="28"/>
                <w:szCs w:val="28"/>
              </w:rPr>
            </w:pPr>
            <w:r w:rsidRPr="00C44DC0">
              <w:rPr>
                <w:sz w:val="28"/>
                <w:szCs w:val="28"/>
              </w:rPr>
              <w:t>ID và Tên:</w:t>
            </w:r>
          </w:p>
        </w:tc>
        <w:tc>
          <w:tcPr>
            <w:tcW w:w="7560" w:type="dxa"/>
            <w:gridSpan w:val="3"/>
          </w:tcPr>
          <w:p w14:paraId="6E834F0A" w14:textId="2ABF64C8" w:rsidR="00E96328" w:rsidRPr="00C44DC0" w:rsidRDefault="00E96328" w:rsidP="00920704">
            <w:pPr>
              <w:rPr>
                <w:b/>
                <w:sz w:val="28"/>
                <w:szCs w:val="28"/>
              </w:rPr>
            </w:pPr>
            <w:r w:rsidRPr="00C44DC0">
              <w:rPr>
                <w:b/>
                <w:sz w:val="28"/>
                <w:szCs w:val="28"/>
              </w:rPr>
              <w:t>UC-</w:t>
            </w:r>
            <w:r w:rsidR="0014772C" w:rsidRPr="00C44DC0">
              <w:rPr>
                <w:b/>
                <w:sz w:val="28"/>
                <w:szCs w:val="28"/>
              </w:rPr>
              <w:t>2</w:t>
            </w:r>
            <w:r w:rsidRPr="00C44DC0">
              <w:rPr>
                <w:b/>
                <w:sz w:val="28"/>
                <w:szCs w:val="28"/>
              </w:rPr>
              <w:t xml:space="preserve"> Đăng ký tài khoản</w:t>
            </w:r>
          </w:p>
        </w:tc>
      </w:tr>
      <w:tr w:rsidR="00E96328" w:rsidRPr="00C44DC0" w14:paraId="321E2E1E" w14:textId="77777777" w:rsidTr="00920704">
        <w:tc>
          <w:tcPr>
            <w:tcW w:w="1756" w:type="dxa"/>
          </w:tcPr>
          <w:p w14:paraId="3B783E48" w14:textId="77777777" w:rsidR="00E96328" w:rsidRPr="00C44DC0" w:rsidRDefault="00E96328" w:rsidP="00920704">
            <w:pPr>
              <w:jc w:val="right"/>
              <w:rPr>
                <w:sz w:val="28"/>
                <w:szCs w:val="28"/>
              </w:rPr>
            </w:pPr>
            <w:r w:rsidRPr="00C44DC0">
              <w:rPr>
                <w:sz w:val="28"/>
                <w:szCs w:val="28"/>
              </w:rPr>
              <w:t>Được tạo bởi:</w:t>
            </w:r>
          </w:p>
        </w:tc>
        <w:tc>
          <w:tcPr>
            <w:tcW w:w="2430" w:type="dxa"/>
          </w:tcPr>
          <w:p w14:paraId="0EFA3311" w14:textId="0A563A8F" w:rsidR="00E96328" w:rsidRPr="00C44DC0" w:rsidRDefault="00E96328" w:rsidP="00920704">
            <w:pPr>
              <w:rPr>
                <w:sz w:val="28"/>
                <w:szCs w:val="28"/>
                <w:lang w:val="vi-VN"/>
              </w:rPr>
            </w:pPr>
            <w:r w:rsidRPr="00C44DC0">
              <w:rPr>
                <w:sz w:val="28"/>
                <w:szCs w:val="28"/>
              </w:rPr>
              <w:t xml:space="preserve">Nhóm </w:t>
            </w:r>
            <w:r w:rsidR="0014772C" w:rsidRPr="00C44DC0">
              <w:rPr>
                <w:sz w:val="28"/>
                <w:szCs w:val="28"/>
              </w:rPr>
              <w:t>5</w:t>
            </w:r>
          </w:p>
        </w:tc>
        <w:tc>
          <w:tcPr>
            <w:tcW w:w="1890" w:type="dxa"/>
          </w:tcPr>
          <w:p w14:paraId="2F85BDA9" w14:textId="77777777" w:rsidR="00E96328" w:rsidRPr="00C44DC0" w:rsidRDefault="00E96328" w:rsidP="00920704">
            <w:pPr>
              <w:jc w:val="right"/>
              <w:rPr>
                <w:sz w:val="28"/>
                <w:szCs w:val="28"/>
              </w:rPr>
            </w:pPr>
            <w:r w:rsidRPr="00C44DC0">
              <w:rPr>
                <w:sz w:val="28"/>
                <w:szCs w:val="28"/>
              </w:rPr>
              <w:t>Ngày tạo:</w:t>
            </w:r>
          </w:p>
        </w:tc>
        <w:tc>
          <w:tcPr>
            <w:tcW w:w="3240" w:type="dxa"/>
          </w:tcPr>
          <w:p w14:paraId="38C9D5DC" w14:textId="4DC8953F" w:rsidR="00E96328" w:rsidRPr="00C44DC0" w:rsidRDefault="0014772C" w:rsidP="00920704">
            <w:pPr>
              <w:rPr>
                <w:sz w:val="28"/>
                <w:szCs w:val="28"/>
              </w:rPr>
            </w:pPr>
            <w:r w:rsidRPr="00C44DC0">
              <w:rPr>
                <w:sz w:val="28"/>
                <w:szCs w:val="28"/>
              </w:rPr>
              <w:t>25</w:t>
            </w:r>
            <w:r w:rsidR="00E96328" w:rsidRPr="00C44DC0">
              <w:rPr>
                <w:sz w:val="28"/>
                <w:szCs w:val="28"/>
              </w:rPr>
              <w:t>/</w:t>
            </w:r>
            <w:r w:rsidRPr="00C44DC0">
              <w:rPr>
                <w:sz w:val="28"/>
                <w:szCs w:val="28"/>
              </w:rPr>
              <w:t>09</w:t>
            </w:r>
            <w:r w:rsidR="00E96328" w:rsidRPr="00C44DC0">
              <w:rPr>
                <w:sz w:val="28"/>
                <w:szCs w:val="28"/>
              </w:rPr>
              <w:t>/2023</w:t>
            </w:r>
          </w:p>
        </w:tc>
      </w:tr>
      <w:tr w:rsidR="00E96328" w:rsidRPr="00C44DC0" w14:paraId="6B63B312" w14:textId="77777777" w:rsidTr="00920704">
        <w:tc>
          <w:tcPr>
            <w:tcW w:w="1756" w:type="dxa"/>
          </w:tcPr>
          <w:p w14:paraId="4ADBFC88" w14:textId="77777777" w:rsidR="00E96328" w:rsidRPr="00C44DC0" w:rsidRDefault="00E96328" w:rsidP="00920704">
            <w:pPr>
              <w:jc w:val="right"/>
              <w:rPr>
                <w:sz w:val="28"/>
                <w:szCs w:val="28"/>
              </w:rPr>
            </w:pPr>
            <w:r w:rsidRPr="00C44DC0">
              <w:rPr>
                <w:sz w:val="28"/>
                <w:szCs w:val="28"/>
              </w:rPr>
              <w:t>Tác nhân chính:</w:t>
            </w:r>
          </w:p>
        </w:tc>
        <w:tc>
          <w:tcPr>
            <w:tcW w:w="2430" w:type="dxa"/>
          </w:tcPr>
          <w:p w14:paraId="7473B9C1" w14:textId="645A40DA" w:rsidR="00E96328" w:rsidRPr="00C44DC0" w:rsidRDefault="0055126D" w:rsidP="00920704">
            <w:pPr>
              <w:rPr>
                <w:sz w:val="28"/>
                <w:szCs w:val="28"/>
                <w:lang w:val="vi-VN"/>
              </w:rPr>
            </w:pPr>
            <w:r w:rsidRPr="00C44DC0">
              <w:rPr>
                <w:sz w:val="28"/>
                <w:szCs w:val="28"/>
              </w:rPr>
              <w:t>Người</w:t>
            </w:r>
            <w:r w:rsidRPr="00C44DC0">
              <w:rPr>
                <w:sz w:val="28"/>
                <w:szCs w:val="28"/>
                <w:lang w:val="vi-VN"/>
              </w:rPr>
              <w:t xml:space="preserve"> </w:t>
            </w:r>
            <w:r w:rsidR="00FD3902" w:rsidRPr="00C44DC0">
              <w:rPr>
                <w:sz w:val="28"/>
                <w:szCs w:val="28"/>
                <w:lang w:val="vi-VN"/>
              </w:rPr>
              <w:t>dùng</w:t>
            </w:r>
          </w:p>
        </w:tc>
        <w:tc>
          <w:tcPr>
            <w:tcW w:w="1890" w:type="dxa"/>
          </w:tcPr>
          <w:p w14:paraId="16AA24D7" w14:textId="77777777" w:rsidR="00E96328" w:rsidRPr="00C44DC0" w:rsidRDefault="00E96328" w:rsidP="00920704">
            <w:pPr>
              <w:jc w:val="right"/>
              <w:rPr>
                <w:sz w:val="28"/>
                <w:szCs w:val="28"/>
              </w:rPr>
            </w:pPr>
            <w:r w:rsidRPr="00C44DC0">
              <w:rPr>
                <w:sz w:val="28"/>
                <w:szCs w:val="28"/>
              </w:rPr>
              <w:t>Tác nhân phụ:</w:t>
            </w:r>
          </w:p>
        </w:tc>
        <w:tc>
          <w:tcPr>
            <w:tcW w:w="3240" w:type="dxa"/>
          </w:tcPr>
          <w:p w14:paraId="18540C2C" w14:textId="7576E494" w:rsidR="00E96328" w:rsidRPr="00C44DC0" w:rsidRDefault="00E96328" w:rsidP="00920704">
            <w:pPr>
              <w:rPr>
                <w:sz w:val="28"/>
                <w:szCs w:val="28"/>
              </w:rPr>
            </w:pPr>
          </w:p>
        </w:tc>
      </w:tr>
      <w:tr w:rsidR="00E96328" w:rsidRPr="00C44DC0" w14:paraId="576D2047" w14:textId="77777777" w:rsidTr="00920704">
        <w:tc>
          <w:tcPr>
            <w:tcW w:w="1756" w:type="dxa"/>
          </w:tcPr>
          <w:p w14:paraId="6AD9B77E" w14:textId="77777777" w:rsidR="00E96328" w:rsidRPr="00C44DC0" w:rsidRDefault="00E96328" w:rsidP="00920704">
            <w:pPr>
              <w:jc w:val="right"/>
              <w:rPr>
                <w:sz w:val="28"/>
                <w:szCs w:val="28"/>
              </w:rPr>
            </w:pPr>
            <w:r w:rsidRPr="00C44DC0">
              <w:rPr>
                <w:sz w:val="28"/>
                <w:szCs w:val="28"/>
              </w:rPr>
              <w:t>Mô tả:</w:t>
            </w:r>
          </w:p>
        </w:tc>
        <w:tc>
          <w:tcPr>
            <w:tcW w:w="7560" w:type="dxa"/>
            <w:gridSpan w:val="3"/>
          </w:tcPr>
          <w:p w14:paraId="3D6143A7" w14:textId="551CD90F" w:rsidR="00E96328" w:rsidRPr="00C44DC0" w:rsidRDefault="00E96328" w:rsidP="00920704">
            <w:pPr>
              <w:rPr>
                <w:sz w:val="28"/>
                <w:szCs w:val="28"/>
                <w:lang w:val="vi-VN"/>
              </w:rPr>
            </w:pPr>
            <w:r w:rsidRPr="00C44DC0">
              <w:rPr>
                <w:sz w:val="28"/>
                <w:szCs w:val="28"/>
              </w:rPr>
              <w:t xml:space="preserve">Đăng ký tài khoản cho phép các khách hàng truy cập </w:t>
            </w:r>
            <w:r w:rsidR="0055126D" w:rsidRPr="00C44DC0">
              <w:rPr>
                <w:sz w:val="28"/>
                <w:szCs w:val="28"/>
              </w:rPr>
              <w:t>website</w:t>
            </w:r>
            <w:r w:rsidR="0055126D" w:rsidRPr="00C44DC0">
              <w:rPr>
                <w:sz w:val="28"/>
                <w:szCs w:val="28"/>
                <w:lang w:val="vi-VN"/>
              </w:rPr>
              <w:t xml:space="preserve"> </w:t>
            </w:r>
            <w:r w:rsidRPr="00C44DC0">
              <w:rPr>
                <w:sz w:val="28"/>
                <w:szCs w:val="28"/>
              </w:rPr>
              <w:t xml:space="preserve">muốn thực hiện các chức năng nâng cao </w:t>
            </w:r>
            <w:r w:rsidR="0055126D" w:rsidRPr="00C44DC0">
              <w:rPr>
                <w:sz w:val="28"/>
                <w:szCs w:val="28"/>
              </w:rPr>
              <w:t>hơn</w:t>
            </w:r>
            <w:r w:rsidR="0055126D" w:rsidRPr="00C44DC0">
              <w:rPr>
                <w:sz w:val="28"/>
                <w:szCs w:val="28"/>
                <w:lang w:val="vi-VN"/>
              </w:rPr>
              <w:t>,</w:t>
            </w:r>
            <w:r w:rsidRPr="00C44DC0">
              <w:rPr>
                <w:sz w:val="28"/>
                <w:szCs w:val="28"/>
              </w:rPr>
              <w:t>đăng ký tài khoản để</w:t>
            </w:r>
            <w:r w:rsidR="0055126D" w:rsidRPr="00C44DC0">
              <w:rPr>
                <w:sz w:val="28"/>
                <w:szCs w:val="28"/>
                <w:lang w:val="vi-VN"/>
              </w:rPr>
              <w:t xml:space="preserve"> có thể tham gia các khóa học từ cơ bản đến nâng cao </w:t>
            </w:r>
            <w:r w:rsidRPr="00C44DC0">
              <w:rPr>
                <w:sz w:val="28"/>
                <w:szCs w:val="28"/>
              </w:rPr>
              <w:t xml:space="preserve">của hệ </w:t>
            </w:r>
            <w:r w:rsidR="00FD3902" w:rsidRPr="00C44DC0">
              <w:rPr>
                <w:sz w:val="28"/>
                <w:szCs w:val="28"/>
              </w:rPr>
              <w:t>thống</w:t>
            </w:r>
            <w:r w:rsidRPr="00C44DC0">
              <w:rPr>
                <w:sz w:val="28"/>
                <w:szCs w:val="28"/>
              </w:rPr>
              <w:t>.</w:t>
            </w:r>
            <w:ins w:id="21" w:author="Microsoft Word" w:date="2023-10-17T10:30:00Z">
              <w:r w:rsidR="00FD3902" w:rsidRPr="00C44DC0">
                <w:rPr>
                  <w:sz w:val="28"/>
                  <w:szCs w:val="28"/>
                  <w:lang w:val="vi-VN"/>
                </w:rPr>
                <w:t xml:space="preserve">, tham gia trao đổi kinh nghiệm trên diễn đàn  </w:t>
              </w:r>
            </w:ins>
          </w:p>
        </w:tc>
      </w:tr>
      <w:tr w:rsidR="00E96328" w:rsidRPr="00C44DC0" w14:paraId="3869C248" w14:textId="77777777" w:rsidTr="00920704">
        <w:tc>
          <w:tcPr>
            <w:tcW w:w="1756" w:type="dxa"/>
          </w:tcPr>
          <w:p w14:paraId="107C2FFE" w14:textId="77777777" w:rsidR="00E96328" w:rsidRPr="00C44DC0" w:rsidRDefault="00E96328" w:rsidP="00920704">
            <w:pPr>
              <w:jc w:val="right"/>
              <w:rPr>
                <w:sz w:val="28"/>
                <w:szCs w:val="28"/>
              </w:rPr>
            </w:pPr>
            <w:r w:rsidRPr="00C44DC0">
              <w:rPr>
                <w:sz w:val="28"/>
                <w:szCs w:val="28"/>
              </w:rPr>
              <w:t>Kích hoạt:</w:t>
            </w:r>
          </w:p>
        </w:tc>
        <w:tc>
          <w:tcPr>
            <w:tcW w:w="7560" w:type="dxa"/>
            <w:gridSpan w:val="3"/>
          </w:tcPr>
          <w:p w14:paraId="0749E1D8" w14:textId="23A7C45D" w:rsidR="00E96328" w:rsidRPr="00C44DC0" w:rsidRDefault="0055126D" w:rsidP="00920704">
            <w:pPr>
              <w:rPr>
                <w:sz w:val="28"/>
                <w:szCs w:val="28"/>
                <w:lang w:val="vi-VN"/>
              </w:rPr>
            </w:pPr>
            <w:r w:rsidRPr="00C44DC0">
              <w:rPr>
                <w:sz w:val="28"/>
                <w:szCs w:val="28"/>
              </w:rPr>
              <w:t>Người</w:t>
            </w:r>
            <w:r w:rsidRPr="00C44DC0">
              <w:rPr>
                <w:sz w:val="28"/>
                <w:szCs w:val="28"/>
                <w:lang w:val="vi-VN"/>
              </w:rPr>
              <w:t xml:space="preserve"> dùng </w:t>
            </w:r>
            <w:r w:rsidR="00E96328" w:rsidRPr="00C44DC0">
              <w:rPr>
                <w:sz w:val="28"/>
                <w:szCs w:val="28"/>
              </w:rPr>
              <w:t xml:space="preserve">truy cập vào hệ thống và muốn đăng ký tài khoản, </w:t>
            </w:r>
            <w:ins w:id="22" w:author="Microsoft Word" w:date="2023-10-17T10:30:00Z">
              <w:r w:rsidR="00FD3902" w:rsidRPr="00C44DC0">
                <w:rPr>
                  <w:sz w:val="28"/>
                  <w:szCs w:val="28"/>
                </w:rPr>
                <w:t>nhấn</w:t>
              </w:r>
              <w:r w:rsidR="00FD3902" w:rsidRPr="00C44DC0">
                <w:rPr>
                  <w:sz w:val="28"/>
                  <w:szCs w:val="28"/>
                  <w:lang w:val="vi-VN"/>
                </w:rPr>
                <w:t xml:space="preserve"> vào đăng kí để </w:t>
              </w:r>
            </w:ins>
            <w:r w:rsidR="00FD3902" w:rsidRPr="00C44DC0">
              <w:rPr>
                <w:sz w:val="28"/>
                <w:szCs w:val="28"/>
                <w:lang w:val="vi-VN"/>
              </w:rPr>
              <w:t xml:space="preserve">form </w:t>
            </w:r>
            <w:r w:rsidR="00E96328" w:rsidRPr="00C44DC0">
              <w:rPr>
                <w:sz w:val="28"/>
                <w:szCs w:val="28"/>
              </w:rPr>
              <w:t>đăng ký tài khoản</w:t>
            </w:r>
            <w:r w:rsidR="001406B2" w:rsidRPr="00C44DC0">
              <w:rPr>
                <w:sz w:val="28"/>
                <w:szCs w:val="28"/>
                <w:lang w:val="vi-VN"/>
              </w:rPr>
              <w:t xml:space="preserve"> </w:t>
            </w:r>
            <w:ins w:id="23" w:author="Microsoft Word" w:date="2023-10-17T10:30:00Z">
              <w:r w:rsidR="00FD3902" w:rsidRPr="00C44DC0">
                <w:rPr>
                  <w:sz w:val="28"/>
                  <w:szCs w:val="28"/>
                  <w:lang w:val="vi-VN"/>
                </w:rPr>
                <w:t>hiện ra</w:t>
              </w:r>
            </w:ins>
          </w:p>
        </w:tc>
      </w:tr>
      <w:tr w:rsidR="00E96328" w:rsidRPr="00C44DC0" w14:paraId="680B72E8" w14:textId="77777777" w:rsidTr="00920704">
        <w:tc>
          <w:tcPr>
            <w:tcW w:w="1756" w:type="dxa"/>
          </w:tcPr>
          <w:p w14:paraId="4C4F2171" w14:textId="77777777" w:rsidR="00E96328" w:rsidRPr="00C44DC0" w:rsidRDefault="00E96328" w:rsidP="00920704">
            <w:pPr>
              <w:jc w:val="right"/>
              <w:rPr>
                <w:sz w:val="28"/>
                <w:szCs w:val="28"/>
              </w:rPr>
            </w:pPr>
            <w:r w:rsidRPr="00C44DC0">
              <w:rPr>
                <w:sz w:val="28"/>
                <w:szCs w:val="28"/>
              </w:rPr>
              <w:t>Điều kiện tiên quyết:</w:t>
            </w:r>
          </w:p>
        </w:tc>
        <w:tc>
          <w:tcPr>
            <w:tcW w:w="7560" w:type="dxa"/>
            <w:gridSpan w:val="3"/>
          </w:tcPr>
          <w:p w14:paraId="12C2CB5D" w14:textId="7EC8B819" w:rsidR="00E96328" w:rsidRPr="00C44DC0" w:rsidRDefault="00E96328" w:rsidP="00920704">
            <w:pPr>
              <w:rPr>
                <w:sz w:val="28"/>
                <w:szCs w:val="28"/>
                <w:lang w:val="vi-VN"/>
              </w:rPr>
            </w:pPr>
            <w:r w:rsidRPr="00C44DC0">
              <w:rPr>
                <w:sz w:val="28"/>
                <w:szCs w:val="28"/>
              </w:rPr>
              <w:t>1. Để đăng ký tài khoản,</w:t>
            </w:r>
            <w:r w:rsidR="0014772C" w:rsidRPr="00C44DC0">
              <w:rPr>
                <w:sz w:val="28"/>
                <w:szCs w:val="28"/>
                <w:lang w:val="vi-VN"/>
              </w:rPr>
              <w:t xml:space="preserve"> người dùng </w:t>
            </w:r>
            <w:r w:rsidRPr="00C44DC0">
              <w:rPr>
                <w:sz w:val="28"/>
                <w:szCs w:val="28"/>
              </w:rPr>
              <w:t>cần có</w:t>
            </w:r>
            <w:r w:rsidR="00FD3902" w:rsidRPr="00C44DC0">
              <w:rPr>
                <w:sz w:val="28"/>
                <w:szCs w:val="28"/>
                <w:lang w:val="vi-VN"/>
              </w:rPr>
              <w:t xml:space="preserve"> </w:t>
            </w:r>
            <w:r w:rsidRPr="00C44DC0">
              <w:rPr>
                <w:sz w:val="28"/>
                <w:szCs w:val="28"/>
              </w:rPr>
              <w:t xml:space="preserve">đầy đủ các thông tin cá nhân bao gồm: họ </w:t>
            </w:r>
            <w:r w:rsidR="00FD3902" w:rsidRPr="00C44DC0">
              <w:rPr>
                <w:sz w:val="28"/>
                <w:szCs w:val="28"/>
              </w:rPr>
              <w:t>tên</w:t>
            </w:r>
            <w:r w:rsidRPr="00C44DC0">
              <w:rPr>
                <w:sz w:val="28"/>
                <w:szCs w:val="28"/>
              </w:rPr>
              <w:t xml:space="preserve">, địa </w:t>
            </w:r>
            <w:proofErr w:type="gramStart"/>
            <w:r w:rsidRPr="00C44DC0">
              <w:rPr>
                <w:sz w:val="28"/>
                <w:szCs w:val="28"/>
              </w:rPr>
              <w:t xml:space="preserve">chỉ, </w:t>
            </w:r>
            <w:ins w:id="24" w:author="Microsoft Word" w:date="2023-10-17T10:30:00Z">
              <w:r w:rsidR="00FD3902" w:rsidRPr="00C44DC0">
                <w:rPr>
                  <w:sz w:val="28"/>
                  <w:szCs w:val="28"/>
                  <w:lang w:val="vi-VN"/>
                </w:rPr>
                <w:t xml:space="preserve"> tài</w:t>
              </w:r>
              <w:proofErr w:type="gramEnd"/>
              <w:r w:rsidR="00FD3902" w:rsidRPr="00C44DC0">
                <w:rPr>
                  <w:sz w:val="28"/>
                  <w:szCs w:val="28"/>
                  <w:lang w:val="vi-VN"/>
                </w:rPr>
                <w:t xml:space="preserve"> khoản, ngày sinh,giới tính,</w:t>
              </w:r>
            </w:ins>
            <w:r w:rsidRPr="00C44DC0">
              <w:rPr>
                <w:sz w:val="28"/>
                <w:szCs w:val="28"/>
              </w:rPr>
              <w:t xml:space="preserve">số điện thoại và địa chỉ </w:t>
            </w:r>
            <w:r w:rsidR="001406B2" w:rsidRPr="00C44DC0">
              <w:rPr>
                <w:sz w:val="28"/>
                <w:szCs w:val="28"/>
              </w:rPr>
              <w:t>email</w:t>
            </w:r>
            <w:r w:rsidR="001406B2" w:rsidRPr="00C44DC0">
              <w:rPr>
                <w:sz w:val="28"/>
                <w:szCs w:val="28"/>
                <w:lang w:val="vi-VN"/>
              </w:rPr>
              <w:t xml:space="preserve"> </w:t>
            </w:r>
            <w:ins w:id="25" w:author="Microsoft Word" w:date="2023-10-17T10:30:00Z">
              <w:r w:rsidR="00FD3902" w:rsidRPr="00C44DC0">
                <w:rPr>
                  <w:sz w:val="28"/>
                  <w:szCs w:val="28"/>
                </w:rPr>
                <w:t>hoặc</w:t>
              </w:r>
              <w:r w:rsidR="00FD3902" w:rsidRPr="00C44DC0">
                <w:rPr>
                  <w:sz w:val="28"/>
                  <w:szCs w:val="28"/>
                  <w:lang w:val="vi-VN"/>
                </w:rPr>
                <w:t xml:space="preserve"> ảnh cá nhân</w:t>
              </w:r>
            </w:ins>
          </w:p>
          <w:p w14:paraId="5600640F" w14:textId="77777777" w:rsidR="00E96328" w:rsidRPr="00C44DC0" w:rsidRDefault="00E96328" w:rsidP="00920704">
            <w:pPr>
              <w:rPr>
                <w:sz w:val="28"/>
                <w:szCs w:val="28"/>
              </w:rPr>
            </w:pPr>
            <w:r w:rsidRPr="00C44DC0">
              <w:rPr>
                <w:sz w:val="28"/>
                <w:szCs w:val="28"/>
              </w:rPr>
              <w:t>2. Cần tạo một mật khẩu để bảo mật tài khoản của mình.</w:t>
            </w:r>
          </w:p>
        </w:tc>
      </w:tr>
      <w:tr w:rsidR="00E96328" w:rsidRPr="00C44DC0" w14:paraId="5A0066C9" w14:textId="77777777" w:rsidTr="00920704">
        <w:tc>
          <w:tcPr>
            <w:tcW w:w="1756" w:type="dxa"/>
          </w:tcPr>
          <w:p w14:paraId="1A4417DC" w14:textId="77777777" w:rsidR="00E96328" w:rsidRPr="00C44DC0" w:rsidRDefault="00E96328" w:rsidP="00920704">
            <w:pPr>
              <w:jc w:val="right"/>
              <w:rPr>
                <w:sz w:val="28"/>
                <w:szCs w:val="28"/>
              </w:rPr>
            </w:pPr>
            <w:r w:rsidRPr="00C44DC0">
              <w:rPr>
                <w:sz w:val="28"/>
                <w:szCs w:val="28"/>
              </w:rPr>
              <w:t>Hậu điều kiện:</w:t>
            </w:r>
          </w:p>
        </w:tc>
        <w:tc>
          <w:tcPr>
            <w:tcW w:w="7560" w:type="dxa"/>
            <w:gridSpan w:val="3"/>
          </w:tcPr>
          <w:p w14:paraId="415403C6" w14:textId="00658D01" w:rsidR="00E96328" w:rsidRPr="00C44DC0" w:rsidRDefault="00E96328" w:rsidP="00920704">
            <w:pPr>
              <w:rPr>
                <w:sz w:val="28"/>
                <w:szCs w:val="28"/>
              </w:rPr>
            </w:pPr>
            <w:r w:rsidRPr="00C44DC0">
              <w:rPr>
                <w:sz w:val="28"/>
                <w:szCs w:val="28"/>
              </w:rPr>
              <w:t xml:space="preserve">1. </w:t>
            </w:r>
            <w:r w:rsidR="0014772C" w:rsidRPr="00C44DC0">
              <w:rPr>
                <w:sz w:val="28"/>
                <w:szCs w:val="28"/>
              </w:rPr>
              <w:t>Người</w:t>
            </w:r>
            <w:r w:rsidR="0014772C" w:rsidRPr="00C44DC0">
              <w:rPr>
                <w:sz w:val="28"/>
                <w:szCs w:val="28"/>
                <w:lang w:val="vi-VN"/>
              </w:rPr>
              <w:t xml:space="preserve"> dùng </w:t>
            </w:r>
            <w:r w:rsidRPr="00C44DC0">
              <w:rPr>
                <w:sz w:val="28"/>
                <w:szCs w:val="28"/>
              </w:rPr>
              <w:t>tạo tài khoản thành công</w:t>
            </w:r>
          </w:p>
          <w:p w14:paraId="4F21AD41" w14:textId="458520DD" w:rsidR="00E96328" w:rsidRPr="00C44DC0" w:rsidRDefault="00E96328" w:rsidP="00920704">
            <w:pPr>
              <w:rPr>
                <w:sz w:val="28"/>
                <w:szCs w:val="28"/>
              </w:rPr>
            </w:pPr>
            <w:r w:rsidRPr="00C44DC0">
              <w:rPr>
                <w:sz w:val="28"/>
                <w:szCs w:val="28"/>
              </w:rPr>
              <w:t xml:space="preserve">2. </w:t>
            </w:r>
            <w:r w:rsidR="0014772C" w:rsidRPr="00C44DC0">
              <w:rPr>
                <w:sz w:val="28"/>
                <w:szCs w:val="28"/>
              </w:rPr>
              <w:t>Người</w:t>
            </w:r>
            <w:r w:rsidR="0014772C" w:rsidRPr="00C44DC0">
              <w:rPr>
                <w:sz w:val="28"/>
                <w:szCs w:val="28"/>
                <w:lang w:val="vi-VN"/>
              </w:rPr>
              <w:t xml:space="preserve"> dùng</w:t>
            </w:r>
            <w:r w:rsidRPr="00C44DC0">
              <w:rPr>
                <w:sz w:val="28"/>
                <w:szCs w:val="28"/>
              </w:rPr>
              <w:t xml:space="preserve"> tạo tài khoản thất bại</w:t>
            </w:r>
          </w:p>
        </w:tc>
      </w:tr>
      <w:tr w:rsidR="00E96328" w:rsidRPr="00C44DC0" w14:paraId="1CA46CC8" w14:textId="77777777" w:rsidTr="00920704">
        <w:tc>
          <w:tcPr>
            <w:tcW w:w="1756" w:type="dxa"/>
          </w:tcPr>
          <w:p w14:paraId="5C74147E" w14:textId="77777777" w:rsidR="00E96328" w:rsidRPr="00C44DC0" w:rsidRDefault="00E96328" w:rsidP="00920704">
            <w:pPr>
              <w:jc w:val="right"/>
              <w:rPr>
                <w:sz w:val="28"/>
                <w:szCs w:val="28"/>
              </w:rPr>
            </w:pPr>
            <w:r w:rsidRPr="00C44DC0">
              <w:rPr>
                <w:sz w:val="28"/>
                <w:szCs w:val="28"/>
              </w:rPr>
              <w:t>Luồng sự kiện chính:</w:t>
            </w:r>
          </w:p>
        </w:tc>
        <w:tc>
          <w:tcPr>
            <w:tcW w:w="7560" w:type="dxa"/>
            <w:gridSpan w:val="3"/>
          </w:tcPr>
          <w:p w14:paraId="6C43200E" w14:textId="24BBA9CB" w:rsidR="00E96328" w:rsidRPr="00C44DC0" w:rsidRDefault="00071653" w:rsidP="00920704">
            <w:pPr>
              <w:rPr>
                <w:b/>
                <w:sz w:val="28"/>
                <w:szCs w:val="28"/>
              </w:rPr>
            </w:pPr>
            <w:r w:rsidRPr="00C44DC0">
              <w:rPr>
                <w:b/>
                <w:sz w:val="28"/>
                <w:szCs w:val="28"/>
              </w:rPr>
              <w:t>2</w:t>
            </w:r>
            <w:r w:rsidR="00E96328" w:rsidRPr="00C44DC0">
              <w:rPr>
                <w:b/>
                <w:sz w:val="28"/>
                <w:szCs w:val="28"/>
              </w:rPr>
              <w:t>.0 Đăng ký tài khoản</w:t>
            </w:r>
          </w:p>
          <w:p w14:paraId="6631A3B5" w14:textId="77777777" w:rsidR="00E96328" w:rsidRPr="00C44DC0" w:rsidRDefault="00E96328" w:rsidP="00F95318">
            <w:pPr>
              <w:numPr>
                <w:ilvl w:val="0"/>
                <w:numId w:val="11"/>
              </w:numPr>
              <w:pBdr>
                <w:top w:val="nil"/>
                <w:left w:val="nil"/>
                <w:bottom w:val="nil"/>
                <w:right w:val="nil"/>
                <w:between w:val="nil"/>
              </w:pBdr>
              <w:spacing w:line="240" w:lineRule="auto"/>
              <w:rPr>
                <w:sz w:val="28"/>
                <w:szCs w:val="28"/>
              </w:rPr>
            </w:pPr>
            <w:r w:rsidRPr="00C44DC0">
              <w:rPr>
                <w:sz w:val="28"/>
                <w:szCs w:val="28"/>
              </w:rPr>
              <w:t>Người dùng vào trang chủ hệ thống</w:t>
            </w:r>
          </w:p>
          <w:p w14:paraId="196242E1" w14:textId="77777777" w:rsidR="00E96328" w:rsidRPr="00C44DC0" w:rsidRDefault="00E96328" w:rsidP="00F95318">
            <w:pPr>
              <w:numPr>
                <w:ilvl w:val="0"/>
                <w:numId w:val="11"/>
              </w:numPr>
              <w:pBdr>
                <w:top w:val="nil"/>
                <w:left w:val="nil"/>
                <w:bottom w:val="nil"/>
                <w:right w:val="nil"/>
                <w:between w:val="nil"/>
              </w:pBdr>
              <w:spacing w:line="240" w:lineRule="auto"/>
              <w:rPr>
                <w:sz w:val="28"/>
                <w:szCs w:val="28"/>
              </w:rPr>
            </w:pPr>
            <w:r w:rsidRPr="00C44DC0">
              <w:rPr>
                <w:sz w:val="28"/>
                <w:szCs w:val="28"/>
              </w:rPr>
              <w:t>Người dùng chọn đăng ký tài khoản</w:t>
            </w:r>
          </w:p>
          <w:p w14:paraId="69AC6955" w14:textId="77777777" w:rsidR="00E96328" w:rsidRPr="00C44DC0" w:rsidRDefault="00E96328" w:rsidP="00F95318">
            <w:pPr>
              <w:numPr>
                <w:ilvl w:val="0"/>
                <w:numId w:val="11"/>
              </w:numPr>
              <w:pBdr>
                <w:top w:val="nil"/>
                <w:left w:val="nil"/>
                <w:bottom w:val="nil"/>
                <w:right w:val="nil"/>
                <w:between w:val="nil"/>
              </w:pBdr>
              <w:spacing w:line="240" w:lineRule="auto"/>
              <w:rPr>
                <w:sz w:val="28"/>
                <w:szCs w:val="28"/>
              </w:rPr>
            </w:pPr>
            <w:r w:rsidRPr="00C44DC0">
              <w:rPr>
                <w:sz w:val="28"/>
                <w:szCs w:val="28"/>
              </w:rPr>
              <w:t>Hệ thống hiển thị form đăng ký</w:t>
            </w:r>
          </w:p>
          <w:p w14:paraId="1651D98B" w14:textId="77777777" w:rsidR="00E96328" w:rsidRPr="00C44DC0" w:rsidRDefault="00E96328" w:rsidP="00F95318">
            <w:pPr>
              <w:numPr>
                <w:ilvl w:val="0"/>
                <w:numId w:val="11"/>
              </w:numPr>
              <w:pBdr>
                <w:top w:val="nil"/>
                <w:left w:val="nil"/>
                <w:bottom w:val="nil"/>
                <w:right w:val="nil"/>
                <w:between w:val="nil"/>
              </w:pBdr>
              <w:spacing w:line="240" w:lineRule="auto"/>
              <w:rPr>
                <w:sz w:val="28"/>
                <w:szCs w:val="28"/>
              </w:rPr>
            </w:pPr>
            <w:r w:rsidRPr="00C44DC0">
              <w:rPr>
                <w:sz w:val="28"/>
                <w:szCs w:val="28"/>
              </w:rPr>
              <w:t>Người dùng nhập các thông tin mà hệ thống yêu cầu</w:t>
            </w:r>
          </w:p>
          <w:p w14:paraId="5D13600B" w14:textId="77777777" w:rsidR="00E96328" w:rsidRPr="00C44DC0" w:rsidRDefault="00E96328" w:rsidP="00F95318">
            <w:pPr>
              <w:numPr>
                <w:ilvl w:val="0"/>
                <w:numId w:val="11"/>
              </w:numPr>
              <w:pBdr>
                <w:top w:val="nil"/>
                <w:left w:val="nil"/>
                <w:bottom w:val="nil"/>
                <w:right w:val="nil"/>
                <w:between w:val="nil"/>
              </w:pBdr>
              <w:spacing w:line="240" w:lineRule="auto"/>
              <w:rPr>
                <w:sz w:val="28"/>
                <w:szCs w:val="28"/>
              </w:rPr>
            </w:pPr>
            <w:r w:rsidRPr="00C44DC0">
              <w:rPr>
                <w:sz w:val="28"/>
                <w:szCs w:val="28"/>
              </w:rPr>
              <w:t>Hệ thống kiểm tra các thông tin được nhập vào</w:t>
            </w:r>
          </w:p>
          <w:p w14:paraId="35858212" w14:textId="77777777" w:rsidR="00A5205B" w:rsidRDefault="00E96328" w:rsidP="00A5205B">
            <w:pPr>
              <w:pBdr>
                <w:top w:val="nil"/>
                <w:left w:val="nil"/>
                <w:bottom w:val="nil"/>
                <w:right w:val="nil"/>
                <w:between w:val="nil"/>
              </w:pBdr>
              <w:spacing w:line="240" w:lineRule="auto"/>
              <w:ind w:left="432"/>
              <w:rPr>
                <w:sz w:val="28"/>
                <w:szCs w:val="28"/>
              </w:rPr>
            </w:pPr>
            <w:r w:rsidRPr="00C44DC0">
              <w:rPr>
                <w:sz w:val="28"/>
                <w:szCs w:val="28"/>
              </w:rPr>
              <w:t>5.</w:t>
            </w:r>
            <w:proofErr w:type="gramStart"/>
            <w:r w:rsidRPr="00C44DC0">
              <w:rPr>
                <w:sz w:val="28"/>
                <w:szCs w:val="28"/>
              </w:rPr>
              <w:t>1.Nếu</w:t>
            </w:r>
            <w:proofErr w:type="gramEnd"/>
            <w:r w:rsidRPr="00C44DC0">
              <w:rPr>
                <w:sz w:val="28"/>
                <w:szCs w:val="28"/>
              </w:rPr>
              <w:t xml:space="preserve"> thông tin hợp lệ: Hệ thống thêm </w:t>
            </w:r>
            <w:r w:rsidR="00A5205B">
              <w:rPr>
                <w:sz w:val="28"/>
                <w:szCs w:val="28"/>
              </w:rPr>
              <w:t>thông tin người dung vào cơ sở dữ liệu</w:t>
            </w:r>
          </w:p>
          <w:p w14:paraId="19BA56E6" w14:textId="6808D2A2" w:rsidR="00E96328" w:rsidRPr="00C44DC0" w:rsidRDefault="00E96328" w:rsidP="00A5205B">
            <w:pPr>
              <w:pBdr>
                <w:top w:val="nil"/>
                <w:left w:val="nil"/>
                <w:bottom w:val="nil"/>
                <w:right w:val="nil"/>
                <w:between w:val="nil"/>
              </w:pBdr>
              <w:spacing w:line="240" w:lineRule="auto"/>
              <w:ind w:left="432"/>
              <w:rPr>
                <w:sz w:val="28"/>
                <w:szCs w:val="28"/>
              </w:rPr>
            </w:pPr>
            <w:r w:rsidRPr="00C44DC0">
              <w:rPr>
                <w:sz w:val="28"/>
                <w:szCs w:val="28"/>
              </w:rPr>
              <w:t>5.2. Nếu thông tin không hợp lệ: Hệ thống thông báo thông tin không hợp lệ,</w:t>
            </w:r>
            <w:r w:rsidR="002B5E7A" w:rsidRPr="00C44DC0">
              <w:rPr>
                <w:sz w:val="28"/>
                <w:szCs w:val="28"/>
              </w:rPr>
              <w:t>giữ</w:t>
            </w:r>
            <w:r w:rsidR="002B5E7A" w:rsidRPr="00C44DC0">
              <w:rPr>
                <w:sz w:val="28"/>
                <w:szCs w:val="28"/>
                <w:lang w:val="vi-VN"/>
              </w:rPr>
              <w:t xml:space="preserve"> nguyên</w:t>
            </w:r>
            <w:r w:rsidRPr="00C44DC0">
              <w:rPr>
                <w:sz w:val="28"/>
                <w:szCs w:val="28"/>
              </w:rPr>
              <w:t xml:space="preserve"> màn hình đăng ký</w:t>
            </w:r>
          </w:p>
        </w:tc>
      </w:tr>
      <w:tr w:rsidR="00E96328" w:rsidRPr="00C44DC0" w14:paraId="6DF132F8" w14:textId="77777777" w:rsidTr="00920704">
        <w:tc>
          <w:tcPr>
            <w:tcW w:w="1756" w:type="dxa"/>
          </w:tcPr>
          <w:p w14:paraId="6AEDE31C" w14:textId="77777777" w:rsidR="00E96328" w:rsidRPr="00C44DC0" w:rsidRDefault="00E96328" w:rsidP="00920704">
            <w:pPr>
              <w:jc w:val="right"/>
              <w:rPr>
                <w:sz w:val="28"/>
                <w:szCs w:val="28"/>
              </w:rPr>
            </w:pPr>
            <w:r w:rsidRPr="00C44DC0">
              <w:rPr>
                <w:sz w:val="28"/>
                <w:szCs w:val="28"/>
              </w:rPr>
              <w:t>Luồng thay thế:</w:t>
            </w:r>
          </w:p>
        </w:tc>
        <w:tc>
          <w:tcPr>
            <w:tcW w:w="7560" w:type="dxa"/>
            <w:gridSpan w:val="3"/>
          </w:tcPr>
          <w:p w14:paraId="432E9AB0" w14:textId="77777777" w:rsidR="00E96328" w:rsidRPr="00C44DC0" w:rsidRDefault="00E96328" w:rsidP="00920704">
            <w:pPr>
              <w:pBdr>
                <w:top w:val="nil"/>
                <w:left w:val="nil"/>
                <w:bottom w:val="nil"/>
                <w:right w:val="nil"/>
                <w:between w:val="nil"/>
              </w:pBdr>
              <w:rPr>
                <w:sz w:val="28"/>
                <w:szCs w:val="28"/>
              </w:rPr>
            </w:pPr>
            <w:r w:rsidRPr="00C44DC0">
              <w:rPr>
                <w:color w:val="000000"/>
                <w:sz w:val="28"/>
                <w:szCs w:val="28"/>
              </w:rPr>
              <w:t>Không có</w:t>
            </w:r>
          </w:p>
        </w:tc>
      </w:tr>
      <w:tr w:rsidR="00E96328" w:rsidRPr="00C44DC0" w14:paraId="314DF66A" w14:textId="77777777" w:rsidTr="00920704">
        <w:tc>
          <w:tcPr>
            <w:tcW w:w="1756" w:type="dxa"/>
          </w:tcPr>
          <w:p w14:paraId="593D368C" w14:textId="77777777" w:rsidR="00E96328" w:rsidRPr="00C44DC0" w:rsidRDefault="00E96328" w:rsidP="00920704">
            <w:pPr>
              <w:jc w:val="right"/>
              <w:rPr>
                <w:sz w:val="28"/>
                <w:szCs w:val="28"/>
              </w:rPr>
            </w:pPr>
            <w:r w:rsidRPr="00C44DC0">
              <w:rPr>
                <w:sz w:val="28"/>
                <w:szCs w:val="28"/>
              </w:rPr>
              <w:t>Ngoại lệ:</w:t>
            </w:r>
          </w:p>
        </w:tc>
        <w:tc>
          <w:tcPr>
            <w:tcW w:w="7560" w:type="dxa"/>
            <w:gridSpan w:val="3"/>
          </w:tcPr>
          <w:p w14:paraId="1C628CC7" w14:textId="5B746E24" w:rsidR="00E96328" w:rsidRPr="00C44DC0" w:rsidRDefault="00071653" w:rsidP="00920704">
            <w:pPr>
              <w:pBdr>
                <w:top w:val="nil"/>
                <w:left w:val="nil"/>
                <w:bottom w:val="nil"/>
                <w:right w:val="nil"/>
                <w:between w:val="nil"/>
              </w:pBdr>
              <w:spacing w:before="40" w:after="40"/>
              <w:ind w:left="-18" w:right="72"/>
              <w:rPr>
                <w:color w:val="000000"/>
                <w:sz w:val="28"/>
                <w:szCs w:val="28"/>
              </w:rPr>
            </w:pPr>
            <w:r w:rsidRPr="00C44DC0">
              <w:rPr>
                <w:b/>
                <w:color w:val="000000"/>
                <w:sz w:val="28"/>
                <w:szCs w:val="28"/>
              </w:rPr>
              <w:t>2</w:t>
            </w:r>
            <w:r w:rsidRPr="00C44DC0">
              <w:rPr>
                <w:b/>
                <w:color w:val="000000"/>
                <w:sz w:val="28"/>
                <w:szCs w:val="28"/>
                <w:lang w:val="vi-VN"/>
              </w:rPr>
              <w:t>.0.</w:t>
            </w:r>
            <w:r w:rsidR="00E96328" w:rsidRPr="00C44DC0">
              <w:rPr>
                <w:b/>
                <w:color w:val="000000"/>
                <w:sz w:val="28"/>
                <w:szCs w:val="28"/>
              </w:rPr>
              <w:t>E1 Tên tài khoản bị trùng với tài khoản khác đã có trên hệ thống</w:t>
            </w:r>
          </w:p>
          <w:p w14:paraId="0BBF61B3" w14:textId="7ABD0568" w:rsidR="00E96328" w:rsidRPr="00C44DC0" w:rsidRDefault="00A5205B" w:rsidP="00920704">
            <w:pPr>
              <w:pBdr>
                <w:top w:val="nil"/>
                <w:left w:val="nil"/>
                <w:bottom w:val="nil"/>
                <w:right w:val="nil"/>
                <w:between w:val="nil"/>
              </w:pBdr>
              <w:spacing w:before="40" w:after="40"/>
              <w:ind w:left="-18" w:right="72"/>
              <w:rPr>
                <w:color w:val="000000"/>
                <w:sz w:val="28"/>
                <w:szCs w:val="28"/>
              </w:rPr>
            </w:pPr>
            <w:r>
              <w:rPr>
                <w:color w:val="000000"/>
                <w:sz w:val="28"/>
                <w:szCs w:val="28"/>
              </w:rPr>
              <w:t xml:space="preserve">Hệ thống thông báo </w:t>
            </w:r>
            <w:r w:rsidR="00E96328" w:rsidRPr="00C44DC0">
              <w:rPr>
                <w:color w:val="000000"/>
                <w:sz w:val="28"/>
                <w:szCs w:val="28"/>
              </w:rPr>
              <w:t xml:space="preserve">tài khoản đã tồn tại </w:t>
            </w:r>
          </w:p>
          <w:p w14:paraId="4813B45E" w14:textId="339345C7" w:rsidR="00E96328" w:rsidRPr="00C44DC0" w:rsidRDefault="00A5205B" w:rsidP="00920704">
            <w:pPr>
              <w:pBdr>
                <w:top w:val="nil"/>
                <w:left w:val="nil"/>
                <w:bottom w:val="nil"/>
                <w:right w:val="nil"/>
                <w:between w:val="nil"/>
              </w:pBdr>
              <w:spacing w:before="40" w:after="40"/>
              <w:ind w:left="-18" w:right="72"/>
              <w:rPr>
                <w:color w:val="000000"/>
                <w:sz w:val="28"/>
                <w:szCs w:val="28"/>
              </w:rPr>
            </w:pPr>
            <w:r>
              <w:rPr>
                <w:color w:val="000000"/>
                <w:sz w:val="28"/>
                <w:szCs w:val="28"/>
              </w:rPr>
              <w:t xml:space="preserve">Người dùng nhập lại thông tin </w:t>
            </w:r>
            <w:r w:rsidR="00E96328" w:rsidRPr="00C44DC0">
              <w:rPr>
                <w:color w:val="000000"/>
                <w:sz w:val="28"/>
                <w:szCs w:val="28"/>
              </w:rPr>
              <w:t>và bấm xác nhận</w:t>
            </w:r>
          </w:p>
          <w:p w14:paraId="36FB57A9" w14:textId="77777777" w:rsidR="00E96328" w:rsidRPr="00C44DC0" w:rsidRDefault="00E96328"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Quay lại các bước của luồng sự kiện chính.</w:t>
            </w:r>
          </w:p>
          <w:p w14:paraId="043F50A6" w14:textId="53BA74AC" w:rsidR="00E96328" w:rsidRPr="00C44DC0" w:rsidRDefault="00071653" w:rsidP="00920704">
            <w:pPr>
              <w:pBdr>
                <w:top w:val="nil"/>
                <w:left w:val="nil"/>
                <w:bottom w:val="nil"/>
                <w:right w:val="nil"/>
                <w:between w:val="nil"/>
              </w:pBdr>
              <w:spacing w:before="40" w:after="40"/>
              <w:ind w:left="-18" w:right="72"/>
              <w:rPr>
                <w:b/>
                <w:color w:val="000000"/>
                <w:sz w:val="28"/>
                <w:szCs w:val="28"/>
                <w:lang w:val="vi-VN"/>
              </w:rPr>
            </w:pPr>
            <w:r w:rsidRPr="00C44DC0">
              <w:rPr>
                <w:b/>
                <w:color w:val="000000"/>
                <w:sz w:val="28"/>
                <w:szCs w:val="28"/>
              </w:rPr>
              <w:t>2</w:t>
            </w:r>
            <w:r w:rsidRPr="00C44DC0">
              <w:rPr>
                <w:b/>
                <w:color w:val="000000"/>
                <w:sz w:val="28"/>
                <w:szCs w:val="28"/>
                <w:lang w:val="vi-VN"/>
              </w:rPr>
              <w:t>.0.</w:t>
            </w:r>
            <w:r w:rsidR="00E96328" w:rsidRPr="00C44DC0">
              <w:rPr>
                <w:b/>
                <w:color w:val="000000"/>
                <w:sz w:val="28"/>
                <w:szCs w:val="28"/>
              </w:rPr>
              <w:t>E3 Không nhập đủ thông tin</w:t>
            </w:r>
            <w:r w:rsidR="00FB20F0" w:rsidRPr="00C44DC0">
              <w:rPr>
                <w:b/>
                <w:color w:val="000000"/>
                <w:sz w:val="28"/>
                <w:szCs w:val="28"/>
                <w:lang w:val="vi-VN"/>
              </w:rPr>
              <w:t xml:space="preserve"> bắt buộc yêu cầu</w:t>
            </w:r>
          </w:p>
          <w:p w14:paraId="0C059386" w14:textId="426CBD31" w:rsidR="00E96328" w:rsidRPr="00C44DC0" w:rsidRDefault="00E96328"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 xml:space="preserve">Hệ </w:t>
            </w:r>
            <w:r w:rsidR="00FB20F0" w:rsidRPr="00C44DC0">
              <w:rPr>
                <w:color w:val="000000"/>
                <w:sz w:val="28"/>
                <w:szCs w:val="28"/>
              </w:rPr>
              <w:t>thống</w:t>
            </w:r>
            <w:r w:rsidR="00FB20F0" w:rsidRPr="00C44DC0">
              <w:rPr>
                <w:color w:val="000000"/>
                <w:sz w:val="28"/>
                <w:szCs w:val="28"/>
                <w:lang w:val="vi-VN"/>
              </w:rPr>
              <w:t xml:space="preserve"> cảnh</w:t>
            </w:r>
            <w:r w:rsidRPr="00C44DC0">
              <w:rPr>
                <w:color w:val="000000"/>
                <w:sz w:val="28"/>
                <w:szCs w:val="28"/>
              </w:rPr>
              <w:t xml:space="preserve"> báo thông tin nhập vào bị thiếu và yêu cầu người dùng nhập thông tin bị thiếu</w:t>
            </w:r>
          </w:p>
          <w:p w14:paraId="4CF93D64" w14:textId="77777777" w:rsidR="00E96328" w:rsidRPr="00C44DC0" w:rsidRDefault="00E96328"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Người dùng bổ sung các thông tin bị thiếu và bấm xác nhận</w:t>
            </w:r>
          </w:p>
          <w:p w14:paraId="10B50AA2" w14:textId="77777777" w:rsidR="00E96328" w:rsidRPr="00C44DC0" w:rsidRDefault="00E96328" w:rsidP="00920704">
            <w:pPr>
              <w:ind w:left="-18"/>
              <w:rPr>
                <w:color w:val="000000"/>
                <w:sz w:val="28"/>
                <w:szCs w:val="28"/>
              </w:rPr>
            </w:pPr>
            <w:r w:rsidRPr="00C44DC0">
              <w:rPr>
                <w:color w:val="000000"/>
                <w:sz w:val="28"/>
                <w:szCs w:val="28"/>
              </w:rPr>
              <w:t>Quay lại các bước của luồng sự kiện chính.</w:t>
            </w:r>
          </w:p>
          <w:p w14:paraId="0C65B282" w14:textId="42E1427B" w:rsidR="00E96328" w:rsidRPr="00C44DC0" w:rsidRDefault="00071653" w:rsidP="00920704">
            <w:pPr>
              <w:ind w:left="-18"/>
              <w:rPr>
                <w:sz w:val="28"/>
                <w:szCs w:val="28"/>
              </w:rPr>
            </w:pPr>
            <w:r w:rsidRPr="00C44DC0">
              <w:rPr>
                <w:b/>
                <w:color w:val="000000"/>
                <w:sz w:val="28"/>
                <w:szCs w:val="28"/>
              </w:rPr>
              <w:lastRenderedPageBreak/>
              <w:t>2</w:t>
            </w:r>
            <w:r w:rsidRPr="00C44DC0">
              <w:rPr>
                <w:b/>
                <w:color w:val="000000"/>
                <w:sz w:val="28"/>
                <w:szCs w:val="28"/>
                <w:lang w:val="vi-VN"/>
              </w:rPr>
              <w:t>.0.</w:t>
            </w:r>
            <w:r w:rsidR="00E96328" w:rsidRPr="00C44DC0">
              <w:rPr>
                <w:b/>
                <w:color w:val="000000"/>
                <w:sz w:val="28"/>
                <w:szCs w:val="28"/>
              </w:rPr>
              <w:t xml:space="preserve">E4 </w:t>
            </w:r>
            <w:r w:rsidR="00E96328" w:rsidRPr="00C44DC0">
              <w:rPr>
                <w:b/>
                <w:sz w:val="28"/>
                <w:szCs w:val="28"/>
              </w:rPr>
              <w:t>Lỗi kết nối</w:t>
            </w:r>
          </w:p>
          <w:p w14:paraId="347DEDE8" w14:textId="77777777" w:rsidR="00E96328" w:rsidRPr="00C44DC0" w:rsidRDefault="00E96328" w:rsidP="00920704">
            <w:pPr>
              <w:ind w:left="-18"/>
              <w:rPr>
                <w:sz w:val="28"/>
                <w:szCs w:val="28"/>
              </w:rPr>
            </w:pPr>
            <w:r w:rsidRPr="00C44DC0">
              <w:rPr>
                <w:sz w:val="28"/>
                <w:szCs w:val="28"/>
              </w:rPr>
              <w:t>Hệ thống gặp lỗi khi kết nối với cơ sở dữ liệu, hoặc bị gián đoạn trong quá trình xử lý đăng ký.</w:t>
            </w:r>
          </w:p>
          <w:p w14:paraId="5E1CBE76" w14:textId="64437591" w:rsidR="00E96328" w:rsidRPr="00C44DC0" w:rsidRDefault="00071653" w:rsidP="00920704">
            <w:pPr>
              <w:ind w:left="-18"/>
              <w:rPr>
                <w:b/>
                <w:sz w:val="28"/>
                <w:szCs w:val="28"/>
              </w:rPr>
            </w:pPr>
            <w:r w:rsidRPr="00C44DC0">
              <w:rPr>
                <w:b/>
                <w:color w:val="000000"/>
                <w:sz w:val="28"/>
                <w:szCs w:val="28"/>
              </w:rPr>
              <w:t>2</w:t>
            </w:r>
            <w:r w:rsidRPr="00C44DC0">
              <w:rPr>
                <w:b/>
                <w:color w:val="000000"/>
                <w:sz w:val="28"/>
                <w:szCs w:val="28"/>
                <w:lang w:val="vi-VN"/>
              </w:rPr>
              <w:t>.0</w:t>
            </w:r>
            <w:r w:rsidR="00E96328" w:rsidRPr="00C44DC0">
              <w:rPr>
                <w:b/>
                <w:color w:val="000000"/>
                <w:sz w:val="28"/>
                <w:szCs w:val="28"/>
              </w:rPr>
              <w:t xml:space="preserve">E5 </w:t>
            </w:r>
            <w:r w:rsidR="00E96328" w:rsidRPr="00C44DC0">
              <w:rPr>
                <w:b/>
                <w:sz w:val="28"/>
                <w:szCs w:val="28"/>
              </w:rPr>
              <w:t>Tình trạng bảo trì</w:t>
            </w:r>
          </w:p>
          <w:p w14:paraId="0FC3A543" w14:textId="77777777" w:rsidR="00E96328" w:rsidRPr="00C44DC0" w:rsidRDefault="00E96328" w:rsidP="00920704">
            <w:pPr>
              <w:ind w:left="-18"/>
              <w:rPr>
                <w:sz w:val="28"/>
                <w:szCs w:val="28"/>
              </w:rPr>
            </w:pPr>
            <w:r w:rsidRPr="00C44DC0">
              <w:rPr>
                <w:sz w:val="28"/>
                <w:szCs w:val="28"/>
              </w:rPr>
              <w:t>Hệ thống đang trong tình trạng bảo trì, người dùng không thể đăng ký vào thời điểm đó.</w:t>
            </w:r>
          </w:p>
          <w:p w14:paraId="5FA7C07F" w14:textId="184AFC7B" w:rsidR="00E96328" w:rsidRPr="00C44DC0" w:rsidRDefault="00071653" w:rsidP="00920704">
            <w:pPr>
              <w:ind w:left="-18"/>
              <w:rPr>
                <w:sz w:val="28"/>
                <w:szCs w:val="28"/>
              </w:rPr>
            </w:pPr>
            <w:r w:rsidRPr="00C44DC0">
              <w:rPr>
                <w:b/>
                <w:color w:val="000000"/>
                <w:sz w:val="28"/>
                <w:szCs w:val="28"/>
              </w:rPr>
              <w:t>2</w:t>
            </w:r>
            <w:r w:rsidRPr="00C44DC0">
              <w:rPr>
                <w:b/>
                <w:color w:val="000000"/>
                <w:sz w:val="28"/>
                <w:szCs w:val="28"/>
                <w:lang w:val="vi-VN"/>
              </w:rPr>
              <w:t>.0</w:t>
            </w:r>
            <w:r w:rsidR="00E96328" w:rsidRPr="00C44DC0">
              <w:rPr>
                <w:b/>
                <w:color w:val="000000"/>
                <w:sz w:val="28"/>
                <w:szCs w:val="28"/>
              </w:rPr>
              <w:t xml:space="preserve">E6 </w:t>
            </w:r>
            <w:r w:rsidR="00E96328" w:rsidRPr="00C44DC0">
              <w:rPr>
                <w:b/>
                <w:sz w:val="28"/>
                <w:szCs w:val="28"/>
              </w:rPr>
              <w:t>Lỗi phía người dùng</w:t>
            </w:r>
          </w:p>
          <w:p w14:paraId="4190BB14" w14:textId="77777777" w:rsidR="00E96328" w:rsidRPr="00C44DC0" w:rsidRDefault="00E96328" w:rsidP="00920704">
            <w:pPr>
              <w:ind w:left="-18"/>
              <w:rPr>
                <w:sz w:val="28"/>
                <w:szCs w:val="28"/>
              </w:rPr>
            </w:pPr>
            <w:r w:rsidRPr="00C44DC0">
              <w:rPr>
                <w:sz w:val="28"/>
                <w:szCs w:val="28"/>
              </w:rPr>
              <w:t>Người dùng gặp lỗi khi đăng ký, ví dụ như không thể truy cập web, trình duyệt web của người dùng gặp lỗi, ...</w:t>
            </w:r>
          </w:p>
          <w:p w14:paraId="2676A969" w14:textId="2075C2FE" w:rsidR="00E96328" w:rsidRPr="00C44DC0" w:rsidRDefault="00E96328" w:rsidP="00920704">
            <w:pPr>
              <w:ind w:left="-18"/>
              <w:rPr>
                <w:sz w:val="28"/>
                <w:szCs w:val="28"/>
              </w:rPr>
            </w:pPr>
          </w:p>
        </w:tc>
      </w:tr>
      <w:tr w:rsidR="00E96328" w:rsidRPr="00C44DC0" w14:paraId="1D4CE628" w14:textId="77777777" w:rsidTr="00920704">
        <w:tc>
          <w:tcPr>
            <w:tcW w:w="1756" w:type="dxa"/>
          </w:tcPr>
          <w:p w14:paraId="16F30F1C" w14:textId="77777777" w:rsidR="00E96328" w:rsidRPr="00C44DC0" w:rsidRDefault="00E96328" w:rsidP="00920704">
            <w:pPr>
              <w:jc w:val="right"/>
              <w:rPr>
                <w:sz w:val="28"/>
                <w:szCs w:val="28"/>
              </w:rPr>
            </w:pPr>
            <w:r w:rsidRPr="00C44DC0">
              <w:rPr>
                <w:sz w:val="28"/>
                <w:szCs w:val="28"/>
              </w:rPr>
              <w:lastRenderedPageBreak/>
              <w:t>Sự ưu tiên:</w:t>
            </w:r>
          </w:p>
        </w:tc>
        <w:tc>
          <w:tcPr>
            <w:tcW w:w="7560" w:type="dxa"/>
            <w:gridSpan w:val="3"/>
          </w:tcPr>
          <w:p w14:paraId="05976D68" w14:textId="77777777" w:rsidR="00E96328" w:rsidRPr="00C44DC0" w:rsidRDefault="00E96328" w:rsidP="00920704">
            <w:pPr>
              <w:rPr>
                <w:sz w:val="28"/>
                <w:szCs w:val="28"/>
              </w:rPr>
            </w:pPr>
            <w:r w:rsidRPr="00C44DC0">
              <w:rPr>
                <w:sz w:val="28"/>
                <w:szCs w:val="28"/>
              </w:rPr>
              <w:t>Cao</w:t>
            </w:r>
          </w:p>
        </w:tc>
      </w:tr>
      <w:tr w:rsidR="00E96328" w:rsidRPr="00C44DC0" w14:paraId="3957816F" w14:textId="77777777" w:rsidTr="00920704">
        <w:tc>
          <w:tcPr>
            <w:tcW w:w="1756" w:type="dxa"/>
          </w:tcPr>
          <w:p w14:paraId="2A2648ED" w14:textId="77777777" w:rsidR="00E96328" w:rsidRPr="00C44DC0" w:rsidRDefault="00E96328" w:rsidP="00920704">
            <w:pPr>
              <w:jc w:val="right"/>
              <w:rPr>
                <w:sz w:val="28"/>
                <w:szCs w:val="28"/>
              </w:rPr>
            </w:pPr>
            <w:r w:rsidRPr="00C44DC0">
              <w:rPr>
                <w:sz w:val="28"/>
                <w:szCs w:val="28"/>
              </w:rPr>
              <w:t>Tần suất sử dụng:</w:t>
            </w:r>
          </w:p>
        </w:tc>
        <w:tc>
          <w:tcPr>
            <w:tcW w:w="7560" w:type="dxa"/>
            <w:gridSpan w:val="3"/>
          </w:tcPr>
          <w:p w14:paraId="19C86F03" w14:textId="77777777" w:rsidR="00E96328" w:rsidRPr="00C44DC0" w:rsidRDefault="00E96328" w:rsidP="00920704">
            <w:pPr>
              <w:rPr>
                <w:sz w:val="28"/>
                <w:szCs w:val="28"/>
              </w:rPr>
            </w:pPr>
            <w:r w:rsidRPr="00C44DC0">
              <w:rPr>
                <w:sz w:val="28"/>
                <w:szCs w:val="28"/>
              </w:rPr>
              <w:t>Không có</w:t>
            </w:r>
          </w:p>
        </w:tc>
      </w:tr>
      <w:tr w:rsidR="00E96328" w:rsidRPr="00C44DC0" w14:paraId="24ABC8E0" w14:textId="77777777" w:rsidTr="00920704">
        <w:tc>
          <w:tcPr>
            <w:tcW w:w="1756" w:type="dxa"/>
          </w:tcPr>
          <w:p w14:paraId="6D0D53C4" w14:textId="77777777" w:rsidR="00E96328" w:rsidRPr="00C44DC0" w:rsidRDefault="00E96328" w:rsidP="00920704">
            <w:pPr>
              <w:jc w:val="right"/>
              <w:rPr>
                <w:sz w:val="28"/>
                <w:szCs w:val="28"/>
              </w:rPr>
            </w:pPr>
            <w:r w:rsidRPr="00C44DC0">
              <w:rPr>
                <w:sz w:val="28"/>
                <w:szCs w:val="28"/>
              </w:rPr>
              <w:t>Quy tắc kinh doanh:</w:t>
            </w:r>
          </w:p>
        </w:tc>
        <w:tc>
          <w:tcPr>
            <w:tcW w:w="7560" w:type="dxa"/>
            <w:gridSpan w:val="3"/>
          </w:tcPr>
          <w:p w14:paraId="33537B3E" w14:textId="19124107" w:rsidR="00E96328" w:rsidRPr="00C44DC0" w:rsidRDefault="004F10B4" w:rsidP="00920704">
            <w:pPr>
              <w:ind w:left="702" w:hanging="702"/>
              <w:rPr>
                <w:sz w:val="28"/>
                <w:szCs w:val="28"/>
                <w:lang w:val="vi-VN"/>
              </w:rPr>
            </w:pPr>
            <w:r w:rsidRPr="00C44DC0">
              <w:rPr>
                <w:sz w:val="28"/>
                <w:szCs w:val="28"/>
              </w:rPr>
              <w:t>BR</w:t>
            </w:r>
            <w:r w:rsidRPr="00C44DC0">
              <w:rPr>
                <w:sz w:val="28"/>
                <w:szCs w:val="28"/>
                <w:lang w:val="vi-VN"/>
              </w:rPr>
              <w:t>-</w:t>
            </w:r>
            <w:r w:rsidR="005E7A0D" w:rsidRPr="00C44DC0">
              <w:rPr>
                <w:sz w:val="28"/>
                <w:szCs w:val="28"/>
                <w:lang w:val="vi-VN"/>
              </w:rPr>
              <w:t>1</w:t>
            </w:r>
          </w:p>
        </w:tc>
      </w:tr>
      <w:tr w:rsidR="00E96328" w:rsidRPr="00C44DC0" w14:paraId="0E94281C" w14:textId="77777777" w:rsidTr="00920704">
        <w:tc>
          <w:tcPr>
            <w:tcW w:w="1756" w:type="dxa"/>
          </w:tcPr>
          <w:p w14:paraId="6D45FA8F" w14:textId="77777777" w:rsidR="00E96328" w:rsidRPr="00C44DC0" w:rsidRDefault="00E96328" w:rsidP="00920704">
            <w:pPr>
              <w:jc w:val="right"/>
              <w:rPr>
                <w:sz w:val="28"/>
                <w:szCs w:val="28"/>
              </w:rPr>
            </w:pPr>
            <w:r w:rsidRPr="00C44DC0">
              <w:rPr>
                <w:sz w:val="28"/>
                <w:szCs w:val="28"/>
              </w:rPr>
              <w:t>Thông tin khác:</w:t>
            </w:r>
          </w:p>
        </w:tc>
        <w:tc>
          <w:tcPr>
            <w:tcW w:w="7560" w:type="dxa"/>
            <w:gridSpan w:val="3"/>
          </w:tcPr>
          <w:p w14:paraId="30AA4134" w14:textId="77777777" w:rsidR="00E96328" w:rsidRPr="00C44DC0" w:rsidRDefault="00E96328" w:rsidP="00F95318">
            <w:pPr>
              <w:numPr>
                <w:ilvl w:val="0"/>
                <w:numId w:val="12"/>
              </w:numPr>
              <w:spacing w:line="240" w:lineRule="auto"/>
              <w:rPr>
                <w:sz w:val="28"/>
                <w:szCs w:val="28"/>
              </w:rPr>
            </w:pPr>
            <w:r w:rsidRPr="00C44DC0">
              <w:rPr>
                <w:color w:val="000000"/>
                <w:sz w:val="28"/>
                <w:szCs w:val="28"/>
              </w:rPr>
              <w:t>Người quản trị có thể hủy tài khoản đã tạo</w:t>
            </w:r>
            <w:r w:rsidRPr="00C44DC0">
              <w:rPr>
                <w:sz w:val="28"/>
                <w:szCs w:val="28"/>
              </w:rPr>
              <w:t xml:space="preserve"> bất cứ lúc nào nếu tài khoản vi phạm</w:t>
            </w:r>
          </w:p>
        </w:tc>
      </w:tr>
      <w:tr w:rsidR="00E96328" w:rsidRPr="00C44DC0" w14:paraId="7B9A76E7" w14:textId="77777777" w:rsidTr="00920704">
        <w:tc>
          <w:tcPr>
            <w:tcW w:w="1756" w:type="dxa"/>
          </w:tcPr>
          <w:p w14:paraId="64D360D5" w14:textId="77777777" w:rsidR="00E96328" w:rsidRPr="00C44DC0" w:rsidRDefault="00E96328" w:rsidP="00920704">
            <w:pPr>
              <w:jc w:val="right"/>
              <w:rPr>
                <w:sz w:val="28"/>
                <w:szCs w:val="28"/>
              </w:rPr>
            </w:pPr>
            <w:r w:rsidRPr="00C44DC0">
              <w:rPr>
                <w:sz w:val="28"/>
                <w:szCs w:val="28"/>
              </w:rPr>
              <w:t>Giả định:</w:t>
            </w:r>
          </w:p>
        </w:tc>
        <w:tc>
          <w:tcPr>
            <w:tcW w:w="7560" w:type="dxa"/>
            <w:gridSpan w:val="3"/>
          </w:tcPr>
          <w:p w14:paraId="1C36C118" w14:textId="77777777" w:rsidR="00E96328" w:rsidRPr="00C44DC0" w:rsidRDefault="00E96328" w:rsidP="00920704">
            <w:pPr>
              <w:rPr>
                <w:sz w:val="28"/>
                <w:szCs w:val="28"/>
              </w:rPr>
            </w:pPr>
            <w:r w:rsidRPr="00C44DC0">
              <w:rPr>
                <w:sz w:val="28"/>
                <w:szCs w:val="28"/>
              </w:rPr>
              <w:t>Không có</w:t>
            </w:r>
          </w:p>
        </w:tc>
      </w:tr>
    </w:tbl>
    <w:p w14:paraId="29191BBF" w14:textId="416F521B" w:rsidR="006A3DF6" w:rsidRPr="00C44DC0" w:rsidRDefault="006A3DF6">
      <w:pPr>
        <w:pBdr>
          <w:top w:val="nil"/>
          <w:left w:val="nil"/>
          <w:bottom w:val="nil"/>
          <w:right w:val="nil"/>
          <w:between w:val="nil"/>
        </w:pBdr>
        <w:spacing w:line="240" w:lineRule="auto"/>
        <w:rPr>
          <w:b/>
          <w:i/>
          <w:color w:val="000000"/>
          <w:sz w:val="28"/>
          <w:szCs w:val="28"/>
        </w:rPr>
      </w:pPr>
    </w:p>
    <w:p w14:paraId="434A392A" w14:textId="77777777" w:rsidR="006A3DF6" w:rsidRPr="00C44DC0" w:rsidRDefault="006A3DF6">
      <w:pPr>
        <w:pBdr>
          <w:top w:val="nil"/>
          <w:left w:val="nil"/>
          <w:bottom w:val="nil"/>
          <w:right w:val="nil"/>
          <w:between w:val="nil"/>
        </w:pBdr>
        <w:spacing w:line="240" w:lineRule="auto"/>
        <w:ind w:left="720"/>
        <w:rPr>
          <w:b/>
          <w:i/>
          <w:color w:val="000000"/>
          <w:sz w:val="28"/>
          <w:szCs w:val="28"/>
        </w:rPr>
      </w:pPr>
    </w:p>
    <w:p w14:paraId="57F0FBFA" w14:textId="6A3BB3CA" w:rsidR="006A3DF6" w:rsidRPr="00C44DC0" w:rsidRDefault="0014772C" w:rsidP="00F95318">
      <w:pPr>
        <w:numPr>
          <w:ilvl w:val="1"/>
          <w:numId w:val="9"/>
        </w:numPr>
        <w:pBdr>
          <w:top w:val="nil"/>
          <w:left w:val="nil"/>
          <w:bottom w:val="nil"/>
          <w:right w:val="nil"/>
          <w:between w:val="nil"/>
        </w:pBdr>
        <w:spacing w:before="360" w:after="120" w:line="240" w:lineRule="auto"/>
        <w:ind w:left="357" w:hanging="357"/>
        <w:rPr>
          <w:b/>
          <w:color w:val="000000"/>
          <w:sz w:val="28"/>
          <w:szCs w:val="28"/>
        </w:rPr>
      </w:pPr>
      <w:r w:rsidRPr="00C44DC0">
        <w:rPr>
          <w:b/>
          <w:color w:val="000000"/>
          <w:sz w:val="28"/>
          <w:szCs w:val="28"/>
        </w:rPr>
        <w:t>Tìm</w:t>
      </w:r>
      <w:r w:rsidRPr="00C44DC0">
        <w:rPr>
          <w:b/>
          <w:color w:val="000000"/>
          <w:sz w:val="28"/>
          <w:szCs w:val="28"/>
          <w:lang w:val="vi-VN"/>
        </w:rPr>
        <w:t xml:space="preserve"> kiếm từ khóa theo tag và theo từ khóa</w:t>
      </w:r>
    </w:p>
    <w:p w14:paraId="21D5CADB" w14:textId="0D231652" w:rsidR="0014772C" w:rsidRPr="00C44DC0" w:rsidRDefault="0014772C" w:rsidP="00F95318">
      <w:pPr>
        <w:pStyle w:val="ListParagraph"/>
        <w:numPr>
          <w:ilvl w:val="0"/>
          <w:numId w:val="14"/>
        </w:numPr>
        <w:pBdr>
          <w:top w:val="nil"/>
          <w:left w:val="nil"/>
          <w:bottom w:val="nil"/>
          <w:right w:val="nil"/>
          <w:between w:val="nil"/>
        </w:pBdr>
        <w:spacing w:before="360" w:after="120" w:line="240" w:lineRule="auto"/>
        <w:rPr>
          <w:b/>
          <w:color w:val="000000"/>
          <w:sz w:val="28"/>
          <w:szCs w:val="28"/>
        </w:rPr>
      </w:pPr>
      <w:r w:rsidRPr="00C44DC0">
        <w:rPr>
          <w:b/>
          <w:color w:val="000000"/>
          <w:sz w:val="28"/>
          <w:szCs w:val="28"/>
          <w:lang w:val="vi-VN"/>
        </w:rPr>
        <w:t>Tìm kiếm theo từ khóa</w:t>
      </w:r>
    </w:p>
    <w:p w14:paraId="52FF82F5" w14:textId="77777777" w:rsidR="006A3DF6" w:rsidRPr="00C44DC0" w:rsidRDefault="00CD54BA" w:rsidP="00F95318">
      <w:pPr>
        <w:numPr>
          <w:ilvl w:val="0"/>
          <w:numId w:val="5"/>
        </w:numPr>
        <w:pBdr>
          <w:top w:val="nil"/>
          <w:left w:val="nil"/>
          <w:bottom w:val="nil"/>
          <w:right w:val="nil"/>
          <w:between w:val="nil"/>
        </w:pBdr>
        <w:spacing w:before="360" w:after="120" w:line="240" w:lineRule="auto"/>
        <w:ind w:left="714" w:hanging="357"/>
        <w:rPr>
          <w:b/>
          <w:color w:val="000000"/>
          <w:sz w:val="28"/>
          <w:szCs w:val="28"/>
        </w:rPr>
      </w:pPr>
      <w:r w:rsidRPr="00C44DC0">
        <w:rPr>
          <w:b/>
          <w:color w:val="000000"/>
          <w:sz w:val="28"/>
          <w:szCs w:val="28"/>
        </w:rPr>
        <w:t>Mô tả ca sử dụng:</w:t>
      </w:r>
    </w:p>
    <w:tbl>
      <w:tblPr>
        <w:tblW w:w="9032" w:type="dxa"/>
        <w:tblInd w:w="41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1472"/>
        <w:gridCol w:w="2430"/>
        <w:gridCol w:w="1890"/>
        <w:gridCol w:w="3240"/>
      </w:tblGrid>
      <w:tr w:rsidR="0014772C" w:rsidRPr="00C44DC0" w14:paraId="464F8AD3" w14:textId="77777777">
        <w:tc>
          <w:tcPr>
            <w:tcW w:w="1472" w:type="dxa"/>
          </w:tcPr>
          <w:p w14:paraId="2F4FC261" w14:textId="705A5AEC" w:rsidR="0014772C" w:rsidRPr="00C44DC0" w:rsidRDefault="0014772C" w:rsidP="0014772C">
            <w:pPr>
              <w:jc w:val="right"/>
              <w:rPr>
                <w:sz w:val="28"/>
                <w:szCs w:val="28"/>
              </w:rPr>
            </w:pPr>
            <w:r w:rsidRPr="00C44DC0">
              <w:rPr>
                <w:sz w:val="28"/>
                <w:szCs w:val="28"/>
              </w:rPr>
              <w:t>ID và Tên:</w:t>
            </w:r>
          </w:p>
        </w:tc>
        <w:tc>
          <w:tcPr>
            <w:tcW w:w="7560" w:type="dxa"/>
            <w:gridSpan w:val="3"/>
          </w:tcPr>
          <w:p w14:paraId="21E0C0C2" w14:textId="26A5BA3A" w:rsidR="0014772C" w:rsidRPr="00C44DC0" w:rsidRDefault="004F10B4" w:rsidP="0014772C">
            <w:pPr>
              <w:rPr>
                <w:b/>
                <w:sz w:val="28"/>
                <w:szCs w:val="28"/>
              </w:rPr>
            </w:pPr>
            <w:r w:rsidRPr="00C44DC0">
              <w:rPr>
                <w:b/>
                <w:sz w:val="28"/>
                <w:szCs w:val="28"/>
              </w:rPr>
              <w:t>B</w:t>
            </w:r>
            <w:r w:rsidR="0014772C" w:rsidRPr="00C44DC0">
              <w:rPr>
                <w:b/>
                <w:sz w:val="28"/>
                <w:szCs w:val="28"/>
              </w:rPr>
              <w:t xml:space="preserve"> Khách hàng có thể tìm kiếm khóa học hoặc bài viết bằng từ khóa</w:t>
            </w:r>
          </w:p>
        </w:tc>
      </w:tr>
      <w:tr w:rsidR="0014772C" w:rsidRPr="00C44DC0" w14:paraId="19B8D878" w14:textId="77777777">
        <w:tc>
          <w:tcPr>
            <w:tcW w:w="1472" w:type="dxa"/>
          </w:tcPr>
          <w:p w14:paraId="748D8AE7" w14:textId="0072ECFF" w:rsidR="0014772C" w:rsidRPr="00C44DC0" w:rsidRDefault="0014772C" w:rsidP="0014772C">
            <w:pPr>
              <w:jc w:val="right"/>
              <w:rPr>
                <w:sz w:val="28"/>
                <w:szCs w:val="28"/>
              </w:rPr>
            </w:pPr>
            <w:r w:rsidRPr="00C44DC0">
              <w:rPr>
                <w:sz w:val="28"/>
                <w:szCs w:val="28"/>
              </w:rPr>
              <w:t>Được tạo bởi:</w:t>
            </w:r>
          </w:p>
        </w:tc>
        <w:tc>
          <w:tcPr>
            <w:tcW w:w="2430" w:type="dxa"/>
          </w:tcPr>
          <w:p w14:paraId="7516C058" w14:textId="44532A65" w:rsidR="0014772C" w:rsidRPr="00C44DC0" w:rsidRDefault="0014772C" w:rsidP="0014772C">
            <w:pPr>
              <w:rPr>
                <w:sz w:val="28"/>
                <w:szCs w:val="28"/>
              </w:rPr>
            </w:pPr>
            <w:r w:rsidRPr="00C44DC0">
              <w:rPr>
                <w:sz w:val="28"/>
                <w:szCs w:val="28"/>
              </w:rPr>
              <w:t xml:space="preserve">Nhóm </w:t>
            </w:r>
            <w:r w:rsidR="002F5CD7" w:rsidRPr="00C44DC0">
              <w:rPr>
                <w:sz w:val="28"/>
                <w:szCs w:val="28"/>
              </w:rPr>
              <w:t>5</w:t>
            </w:r>
          </w:p>
        </w:tc>
        <w:tc>
          <w:tcPr>
            <w:tcW w:w="1890" w:type="dxa"/>
          </w:tcPr>
          <w:p w14:paraId="04DDD6B3" w14:textId="53738C7B" w:rsidR="0014772C" w:rsidRPr="00C44DC0" w:rsidRDefault="004F10B4" w:rsidP="004F10B4">
            <w:pPr>
              <w:jc w:val="center"/>
              <w:rPr>
                <w:sz w:val="28"/>
                <w:szCs w:val="28"/>
              </w:rPr>
            </w:pPr>
            <w:r w:rsidRPr="00C44DC0">
              <w:rPr>
                <w:sz w:val="28"/>
                <w:szCs w:val="28"/>
              </w:rPr>
              <w:t>Ngày</w:t>
            </w:r>
            <w:r w:rsidRPr="00C44DC0">
              <w:rPr>
                <w:sz w:val="28"/>
                <w:szCs w:val="28"/>
                <w:lang w:val="vi-VN"/>
              </w:rPr>
              <w:t xml:space="preserve"> tạo</w:t>
            </w:r>
            <w:r w:rsidR="0014772C" w:rsidRPr="00C44DC0">
              <w:rPr>
                <w:sz w:val="28"/>
                <w:szCs w:val="28"/>
              </w:rPr>
              <w:t>:</w:t>
            </w:r>
          </w:p>
        </w:tc>
        <w:tc>
          <w:tcPr>
            <w:tcW w:w="3240" w:type="dxa"/>
          </w:tcPr>
          <w:p w14:paraId="4D8245B4" w14:textId="29C8B00D" w:rsidR="0014772C" w:rsidRPr="00C44DC0" w:rsidRDefault="004F10B4" w:rsidP="0014772C">
            <w:pPr>
              <w:rPr>
                <w:sz w:val="28"/>
                <w:szCs w:val="28"/>
                <w:lang w:val="vi-VN"/>
              </w:rPr>
            </w:pPr>
            <w:r w:rsidRPr="00C44DC0">
              <w:rPr>
                <w:sz w:val="28"/>
                <w:szCs w:val="28"/>
              </w:rPr>
              <w:t>25</w:t>
            </w:r>
            <w:r w:rsidRPr="00C44DC0">
              <w:rPr>
                <w:sz w:val="28"/>
                <w:szCs w:val="28"/>
                <w:lang w:val="vi-VN"/>
              </w:rPr>
              <w:t>/09/2023</w:t>
            </w:r>
          </w:p>
        </w:tc>
      </w:tr>
      <w:tr w:rsidR="0014772C" w:rsidRPr="00C44DC0" w14:paraId="29858B51" w14:textId="77777777">
        <w:tc>
          <w:tcPr>
            <w:tcW w:w="1472" w:type="dxa"/>
          </w:tcPr>
          <w:p w14:paraId="63553168" w14:textId="33A79FD6" w:rsidR="0014772C" w:rsidRPr="00C44DC0" w:rsidRDefault="0014772C" w:rsidP="0014772C">
            <w:pPr>
              <w:jc w:val="right"/>
              <w:rPr>
                <w:sz w:val="28"/>
                <w:szCs w:val="28"/>
              </w:rPr>
            </w:pPr>
            <w:r w:rsidRPr="00C44DC0">
              <w:rPr>
                <w:sz w:val="28"/>
                <w:szCs w:val="28"/>
              </w:rPr>
              <w:t>Tác nhân chính:</w:t>
            </w:r>
          </w:p>
        </w:tc>
        <w:tc>
          <w:tcPr>
            <w:tcW w:w="2430" w:type="dxa"/>
          </w:tcPr>
          <w:p w14:paraId="56555D5D" w14:textId="15A01871" w:rsidR="0014772C" w:rsidRPr="00C44DC0" w:rsidRDefault="0014772C" w:rsidP="0014772C">
            <w:pPr>
              <w:rPr>
                <w:sz w:val="28"/>
                <w:szCs w:val="28"/>
              </w:rPr>
            </w:pPr>
            <w:r w:rsidRPr="00C44DC0">
              <w:rPr>
                <w:sz w:val="28"/>
                <w:szCs w:val="28"/>
              </w:rPr>
              <w:t>Khách hàng</w:t>
            </w:r>
          </w:p>
        </w:tc>
        <w:tc>
          <w:tcPr>
            <w:tcW w:w="1890" w:type="dxa"/>
          </w:tcPr>
          <w:p w14:paraId="23EB98EC" w14:textId="3DF4AEC7" w:rsidR="0014772C" w:rsidRPr="00C44DC0" w:rsidRDefault="0014772C" w:rsidP="0014772C">
            <w:pPr>
              <w:jc w:val="right"/>
              <w:rPr>
                <w:sz w:val="28"/>
                <w:szCs w:val="28"/>
              </w:rPr>
            </w:pPr>
            <w:r w:rsidRPr="00C44DC0">
              <w:rPr>
                <w:sz w:val="28"/>
                <w:szCs w:val="28"/>
              </w:rPr>
              <w:t>Tác nhân chính:</w:t>
            </w:r>
          </w:p>
        </w:tc>
        <w:tc>
          <w:tcPr>
            <w:tcW w:w="3240" w:type="dxa"/>
          </w:tcPr>
          <w:p w14:paraId="20564AF0" w14:textId="6CC0CC19" w:rsidR="0014772C" w:rsidRPr="00C44DC0" w:rsidRDefault="0014772C" w:rsidP="0014772C">
            <w:pPr>
              <w:rPr>
                <w:sz w:val="28"/>
                <w:szCs w:val="28"/>
              </w:rPr>
            </w:pPr>
            <w:r w:rsidRPr="00C44DC0">
              <w:rPr>
                <w:sz w:val="28"/>
                <w:szCs w:val="28"/>
              </w:rPr>
              <w:t>Khách hàng</w:t>
            </w:r>
          </w:p>
        </w:tc>
      </w:tr>
      <w:tr w:rsidR="0014772C" w:rsidRPr="00C44DC0" w14:paraId="286E2746" w14:textId="77777777">
        <w:tc>
          <w:tcPr>
            <w:tcW w:w="1472" w:type="dxa"/>
          </w:tcPr>
          <w:p w14:paraId="033E69C3" w14:textId="707B31C8" w:rsidR="0014772C" w:rsidRPr="00C44DC0" w:rsidRDefault="0014772C" w:rsidP="0014772C">
            <w:pPr>
              <w:jc w:val="right"/>
              <w:rPr>
                <w:sz w:val="28"/>
                <w:szCs w:val="28"/>
              </w:rPr>
            </w:pPr>
            <w:r w:rsidRPr="00C44DC0">
              <w:rPr>
                <w:sz w:val="28"/>
                <w:szCs w:val="28"/>
              </w:rPr>
              <w:t>Mô tả:</w:t>
            </w:r>
          </w:p>
        </w:tc>
        <w:tc>
          <w:tcPr>
            <w:tcW w:w="7560" w:type="dxa"/>
            <w:gridSpan w:val="3"/>
          </w:tcPr>
          <w:p w14:paraId="0C6C0E52" w14:textId="292ACC97" w:rsidR="0014772C" w:rsidRPr="00C44DC0" w:rsidRDefault="0014772C" w:rsidP="0014772C">
            <w:pPr>
              <w:rPr>
                <w:sz w:val="28"/>
                <w:szCs w:val="28"/>
              </w:rPr>
            </w:pPr>
            <w:r w:rsidRPr="00C44DC0">
              <w:rPr>
                <w:sz w:val="28"/>
                <w:szCs w:val="28"/>
              </w:rPr>
              <w:t>khách hàng tìm kiếm khóa học hoặc bài viết trong hệ thống bằng cách nhập từ khóa vào hộp tìm kiếm và xem kết quả liên quan.</w:t>
            </w:r>
          </w:p>
        </w:tc>
      </w:tr>
      <w:tr w:rsidR="0014772C" w:rsidRPr="00C44DC0" w14:paraId="51ACED3F" w14:textId="77777777">
        <w:tc>
          <w:tcPr>
            <w:tcW w:w="1472" w:type="dxa"/>
          </w:tcPr>
          <w:p w14:paraId="24E57DD7" w14:textId="58437485" w:rsidR="0014772C" w:rsidRPr="00C44DC0" w:rsidRDefault="0014772C" w:rsidP="0014772C">
            <w:pPr>
              <w:jc w:val="right"/>
              <w:rPr>
                <w:sz w:val="28"/>
                <w:szCs w:val="28"/>
              </w:rPr>
            </w:pPr>
            <w:r w:rsidRPr="00C44DC0">
              <w:rPr>
                <w:sz w:val="28"/>
                <w:szCs w:val="28"/>
              </w:rPr>
              <w:t>Kích hoạt:</w:t>
            </w:r>
          </w:p>
        </w:tc>
        <w:tc>
          <w:tcPr>
            <w:tcW w:w="7560" w:type="dxa"/>
            <w:gridSpan w:val="3"/>
          </w:tcPr>
          <w:p w14:paraId="13196E66" w14:textId="79B5A728" w:rsidR="0014772C" w:rsidRPr="00C44DC0" w:rsidRDefault="0014772C" w:rsidP="0014772C">
            <w:pPr>
              <w:rPr>
                <w:sz w:val="28"/>
                <w:szCs w:val="28"/>
              </w:rPr>
            </w:pPr>
            <w:r w:rsidRPr="00C44DC0">
              <w:rPr>
                <w:sz w:val="28"/>
                <w:szCs w:val="28"/>
              </w:rPr>
              <w:t>Khách hàng truy cập chức năng tìm kiếm trên trang web của bạn.</w:t>
            </w:r>
          </w:p>
        </w:tc>
      </w:tr>
      <w:tr w:rsidR="0014772C" w:rsidRPr="00C44DC0" w14:paraId="299AB22D" w14:textId="77777777">
        <w:tc>
          <w:tcPr>
            <w:tcW w:w="1472" w:type="dxa"/>
          </w:tcPr>
          <w:p w14:paraId="72167631" w14:textId="0686504B" w:rsidR="0014772C" w:rsidRPr="00C44DC0" w:rsidRDefault="0014772C" w:rsidP="0014772C">
            <w:pPr>
              <w:jc w:val="right"/>
              <w:rPr>
                <w:sz w:val="28"/>
                <w:szCs w:val="28"/>
              </w:rPr>
            </w:pPr>
            <w:r w:rsidRPr="00C44DC0">
              <w:rPr>
                <w:sz w:val="28"/>
                <w:szCs w:val="28"/>
              </w:rPr>
              <w:t>Điều kiện tiên quyết:</w:t>
            </w:r>
          </w:p>
        </w:tc>
        <w:tc>
          <w:tcPr>
            <w:tcW w:w="7560" w:type="dxa"/>
            <w:gridSpan w:val="3"/>
          </w:tcPr>
          <w:p w14:paraId="62C13853" w14:textId="794D2762" w:rsidR="0014772C" w:rsidRPr="00C44DC0" w:rsidRDefault="0014772C" w:rsidP="0014772C">
            <w:pPr>
              <w:rPr>
                <w:sz w:val="28"/>
                <w:szCs w:val="28"/>
              </w:rPr>
            </w:pPr>
            <w:r w:rsidRPr="00C44DC0">
              <w:rPr>
                <w:sz w:val="28"/>
                <w:szCs w:val="28"/>
              </w:rPr>
              <w:t>1. Khách hàng đã truy cập vào trang web và có quyền truy cập chức năng tìm kiếm.</w:t>
            </w:r>
          </w:p>
        </w:tc>
      </w:tr>
      <w:tr w:rsidR="0014772C" w:rsidRPr="00C44DC0" w14:paraId="753578C4" w14:textId="77777777">
        <w:tc>
          <w:tcPr>
            <w:tcW w:w="1472" w:type="dxa"/>
          </w:tcPr>
          <w:p w14:paraId="2EB24303" w14:textId="5D143CB0" w:rsidR="0014772C" w:rsidRPr="00C44DC0" w:rsidRDefault="0014772C" w:rsidP="0014772C">
            <w:pPr>
              <w:jc w:val="right"/>
              <w:rPr>
                <w:sz w:val="28"/>
                <w:szCs w:val="28"/>
              </w:rPr>
            </w:pPr>
            <w:r w:rsidRPr="00C44DC0">
              <w:rPr>
                <w:sz w:val="28"/>
                <w:szCs w:val="28"/>
              </w:rPr>
              <w:t>Hậu điều kiện:</w:t>
            </w:r>
          </w:p>
        </w:tc>
        <w:tc>
          <w:tcPr>
            <w:tcW w:w="7560" w:type="dxa"/>
            <w:gridSpan w:val="3"/>
          </w:tcPr>
          <w:p w14:paraId="297E815C" w14:textId="14F28AC0" w:rsidR="0014772C" w:rsidRPr="00C44DC0" w:rsidRDefault="0014772C" w:rsidP="0014772C">
            <w:pPr>
              <w:rPr>
                <w:sz w:val="28"/>
                <w:szCs w:val="28"/>
              </w:rPr>
            </w:pPr>
            <w:r w:rsidRPr="00C44DC0">
              <w:rPr>
                <w:sz w:val="28"/>
                <w:szCs w:val="28"/>
              </w:rPr>
              <w:t>1. Kết quả tìm kiếm được hiển thị cho khách hàng và họ có thể xem các khóa học hoặc bài viết tìm thấy.</w:t>
            </w:r>
          </w:p>
        </w:tc>
      </w:tr>
      <w:tr w:rsidR="0014772C" w:rsidRPr="00C44DC0" w14:paraId="035BC34D" w14:textId="77777777">
        <w:tc>
          <w:tcPr>
            <w:tcW w:w="1472" w:type="dxa"/>
          </w:tcPr>
          <w:p w14:paraId="1F66E8F2" w14:textId="1C527061" w:rsidR="0014772C" w:rsidRPr="00C44DC0" w:rsidRDefault="0014772C" w:rsidP="0014772C">
            <w:pPr>
              <w:jc w:val="right"/>
              <w:rPr>
                <w:sz w:val="28"/>
                <w:szCs w:val="28"/>
              </w:rPr>
            </w:pPr>
            <w:r w:rsidRPr="00C44DC0">
              <w:rPr>
                <w:sz w:val="28"/>
                <w:szCs w:val="28"/>
              </w:rPr>
              <w:t>Luồng sự kiện chính:</w:t>
            </w:r>
          </w:p>
        </w:tc>
        <w:tc>
          <w:tcPr>
            <w:tcW w:w="7560" w:type="dxa"/>
            <w:gridSpan w:val="3"/>
          </w:tcPr>
          <w:p w14:paraId="29F1680C" w14:textId="5A172A09" w:rsidR="0014772C" w:rsidRPr="00C44DC0" w:rsidRDefault="002F5CD7" w:rsidP="002F5CD7">
            <w:pPr>
              <w:contextualSpacing/>
              <w:rPr>
                <w:b/>
                <w:sz w:val="28"/>
                <w:szCs w:val="28"/>
              </w:rPr>
            </w:pPr>
            <w:r w:rsidRPr="00C44DC0">
              <w:rPr>
                <w:b/>
                <w:sz w:val="28"/>
                <w:szCs w:val="28"/>
              </w:rPr>
              <w:t>4</w:t>
            </w:r>
            <w:r w:rsidRPr="00C44DC0">
              <w:rPr>
                <w:b/>
                <w:sz w:val="28"/>
                <w:szCs w:val="28"/>
                <w:lang w:val="vi-VN"/>
              </w:rPr>
              <w:t xml:space="preserve">.1 </w:t>
            </w:r>
            <w:r w:rsidR="0014772C" w:rsidRPr="00C44DC0">
              <w:rPr>
                <w:b/>
                <w:sz w:val="28"/>
                <w:szCs w:val="28"/>
              </w:rPr>
              <w:t>Tìm kiếm bằng từ khóa</w:t>
            </w:r>
          </w:p>
          <w:p w14:paraId="2D316C40" w14:textId="77777777" w:rsidR="0014772C" w:rsidRPr="00C44DC0" w:rsidRDefault="0014772C" w:rsidP="00F95318">
            <w:pPr>
              <w:pStyle w:val="ListParagraph"/>
              <w:numPr>
                <w:ilvl w:val="0"/>
                <w:numId w:val="13"/>
              </w:numPr>
              <w:pBdr>
                <w:top w:val="nil"/>
                <w:left w:val="nil"/>
                <w:bottom w:val="nil"/>
                <w:right w:val="nil"/>
                <w:between w:val="nil"/>
              </w:pBdr>
              <w:spacing w:line="240" w:lineRule="auto"/>
              <w:contextualSpacing/>
              <w:rPr>
                <w:sz w:val="28"/>
                <w:szCs w:val="28"/>
              </w:rPr>
            </w:pPr>
            <w:r w:rsidRPr="00C44DC0">
              <w:rPr>
                <w:sz w:val="28"/>
                <w:szCs w:val="28"/>
              </w:rPr>
              <w:t>Khách hàng truy cập chức năng tìm kiếm trên trang web.</w:t>
            </w:r>
          </w:p>
          <w:p w14:paraId="5C12AF8F" w14:textId="77777777" w:rsidR="0014772C" w:rsidRPr="00C44DC0" w:rsidRDefault="0014772C" w:rsidP="00F95318">
            <w:pPr>
              <w:pStyle w:val="ListParagraph"/>
              <w:numPr>
                <w:ilvl w:val="0"/>
                <w:numId w:val="13"/>
              </w:numPr>
              <w:pBdr>
                <w:top w:val="nil"/>
                <w:left w:val="nil"/>
                <w:bottom w:val="nil"/>
                <w:right w:val="nil"/>
                <w:between w:val="nil"/>
              </w:pBdr>
              <w:spacing w:line="240" w:lineRule="auto"/>
              <w:contextualSpacing/>
              <w:rPr>
                <w:sz w:val="28"/>
                <w:szCs w:val="28"/>
              </w:rPr>
            </w:pPr>
            <w:r w:rsidRPr="00C44DC0">
              <w:rPr>
                <w:sz w:val="28"/>
                <w:szCs w:val="28"/>
              </w:rPr>
              <w:t>Hệ thống hiển thị trang tìm kiếm và đợi người dùng nhập từ khóa.</w:t>
            </w:r>
          </w:p>
          <w:p w14:paraId="53E5F8C2" w14:textId="77777777" w:rsidR="0014772C" w:rsidRPr="00C44DC0" w:rsidRDefault="0014772C" w:rsidP="00F95318">
            <w:pPr>
              <w:pStyle w:val="ListParagraph"/>
              <w:numPr>
                <w:ilvl w:val="0"/>
                <w:numId w:val="13"/>
              </w:numPr>
              <w:pBdr>
                <w:top w:val="nil"/>
                <w:left w:val="nil"/>
                <w:bottom w:val="nil"/>
                <w:right w:val="nil"/>
                <w:between w:val="nil"/>
              </w:pBdr>
              <w:spacing w:line="240" w:lineRule="auto"/>
              <w:contextualSpacing/>
              <w:rPr>
                <w:sz w:val="28"/>
                <w:szCs w:val="28"/>
              </w:rPr>
            </w:pPr>
            <w:r w:rsidRPr="00C44DC0">
              <w:rPr>
                <w:sz w:val="28"/>
                <w:szCs w:val="28"/>
              </w:rPr>
              <w:t>Khách hàng nhập từ khóa tìm kiếm vào hộp tìm kiếm và bấm nút tìm kiếm.</w:t>
            </w:r>
          </w:p>
          <w:p w14:paraId="38851553" w14:textId="77777777" w:rsidR="0014772C" w:rsidRPr="00C44DC0" w:rsidRDefault="0014772C" w:rsidP="00F95318">
            <w:pPr>
              <w:pStyle w:val="ListParagraph"/>
              <w:numPr>
                <w:ilvl w:val="0"/>
                <w:numId w:val="13"/>
              </w:numPr>
              <w:pBdr>
                <w:top w:val="nil"/>
                <w:left w:val="nil"/>
                <w:bottom w:val="nil"/>
                <w:right w:val="nil"/>
                <w:between w:val="nil"/>
              </w:pBdr>
              <w:spacing w:line="240" w:lineRule="auto"/>
              <w:contextualSpacing/>
              <w:rPr>
                <w:sz w:val="28"/>
                <w:szCs w:val="28"/>
              </w:rPr>
            </w:pPr>
            <w:r w:rsidRPr="00C44DC0">
              <w:rPr>
                <w:sz w:val="28"/>
                <w:szCs w:val="28"/>
              </w:rPr>
              <w:lastRenderedPageBreak/>
              <w:t>Hệ thống thực hiện tìm kiếm dựa trên từ khóa và trả về kết quả.</w:t>
            </w:r>
          </w:p>
          <w:p w14:paraId="163B7DF4" w14:textId="648FEBBD" w:rsidR="0014772C" w:rsidRPr="00C44DC0" w:rsidRDefault="0014772C" w:rsidP="00F95318">
            <w:pPr>
              <w:numPr>
                <w:ilvl w:val="0"/>
                <w:numId w:val="6"/>
              </w:numPr>
              <w:pBdr>
                <w:top w:val="nil"/>
                <w:left w:val="nil"/>
                <w:bottom w:val="nil"/>
                <w:right w:val="nil"/>
                <w:between w:val="nil"/>
              </w:pBdr>
              <w:tabs>
                <w:tab w:val="num" w:pos="360"/>
              </w:tabs>
              <w:spacing w:line="240" w:lineRule="auto"/>
              <w:ind w:left="0" w:firstLine="0"/>
              <w:rPr>
                <w:sz w:val="28"/>
                <w:szCs w:val="28"/>
              </w:rPr>
            </w:pPr>
            <w:r w:rsidRPr="00C44DC0">
              <w:rPr>
                <w:sz w:val="28"/>
                <w:szCs w:val="28"/>
              </w:rPr>
              <w:t>Kết quả tìm kiếm được hiển thị cho khách hàng.</w:t>
            </w:r>
          </w:p>
        </w:tc>
      </w:tr>
      <w:tr w:rsidR="0014772C" w:rsidRPr="00C44DC0" w14:paraId="6E2DC947" w14:textId="77777777">
        <w:tc>
          <w:tcPr>
            <w:tcW w:w="1472" w:type="dxa"/>
          </w:tcPr>
          <w:p w14:paraId="72600349" w14:textId="2393B736" w:rsidR="0014772C" w:rsidRPr="00C44DC0" w:rsidRDefault="0014772C" w:rsidP="0014772C">
            <w:pPr>
              <w:jc w:val="right"/>
              <w:rPr>
                <w:sz w:val="28"/>
                <w:szCs w:val="28"/>
              </w:rPr>
            </w:pPr>
            <w:r w:rsidRPr="00C44DC0">
              <w:rPr>
                <w:sz w:val="28"/>
                <w:szCs w:val="28"/>
              </w:rPr>
              <w:lastRenderedPageBreak/>
              <w:t>Luồng thay thế:</w:t>
            </w:r>
          </w:p>
        </w:tc>
        <w:tc>
          <w:tcPr>
            <w:tcW w:w="7560" w:type="dxa"/>
            <w:gridSpan w:val="3"/>
          </w:tcPr>
          <w:p w14:paraId="686B0F10" w14:textId="1267D225" w:rsidR="0014772C" w:rsidRPr="00C44DC0" w:rsidRDefault="0014772C" w:rsidP="0014772C">
            <w:pPr>
              <w:pBdr>
                <w:top w:val="nil"/>
                <w:left w:val="nil"/>
                <w:bottom w:val="nil"/>
                <w:right w:val="nil"/>
                <w:between w:val="nil"/>
              </w:pBdr>
              <w:rPr>
                <w:sz w:val="28"/>
                <w:szCs w:val="28"/>
              </w:rPr>
            </w:pPr>
            <w:r w:rsidRPr="00C44DC0">
              <w:rPr>
                <w:color w:val="000000"/>
                <w:sz w:val="28"/>
                <w:szCs w:val="28"/>
              </w:rPr>
              <w:t>Không có</w:t>
            </w:r>
          </w:p>
        </w:tc>
      </w:tr>
      <w:tr w:rsidR="0014772C" w:rsidRPr="00C44DC0" w14:paraId="2291614E" w14:textId="77777777">
        <w:tc>
          <w:tcPr>
            <w:tcW w:w="1472" w:type="dxa"/>
          </w:tcPr>
          <w:p w14:paraId="6D8F9B48" w14:textId="6E672778" w:rsidR="0014772C" w:rsidRPr="00C44DC0" w:rsidRDefault="0014772C" w:rsidP="0014772C">
            <w:pPr>
              <w:jc w:val="right"/>
              <w:rPr>
                <w:sz w:val="28"/>
                <w:szCs w:val="28"/>
              </w:rPr>
            </w:pPr>
            <w:r w:rsidRPr="00C44DC0">
              <w:rPr>
                <w:sz w:val="28"/>
                <w:szCs w:val="28"/>
              </w:rPr>
              <w:t>Ngoại lệ:</w:t>
            </w:r>
          </w:p>
        </w:tc>
        <w:tc>
          <w:tcPr>
            <w:tcW w:w="7560" w:type="dxa"/>
            <w:gridSpan w:val="3"/>
          </w:tcPr>
          <w:p w14:paraId="7EB0AF44" w14:textId="2468CB68" w:rsidR="0014772C" w:rsidRPr="00C44DC0" w:rsidRDefault="002F5CD7" w:rsidP="0014772C">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4</w:t>
            </w:r>
            <w:r w:rsidRPr="00C44DC0">
              <w:rPr>
                <w:b/>
                <w:color w:val="000000"/>
                <w:sz w:val="28"/>
                <w:szCs w:val="28"/>
                <w:lang w:val="vi-VN"/>
              </w:rPr>
              <w:t>.1</w:t>
            </w:r>
            <w:r w:rsidR="0014772C" w:rsidRPr="00C44DC0">
              <w:rPr>
                <w:b/>
                <w:color w:val="000000"/>
                <w:sz w:val="28"/>
                <w:szCs w:val="28"/>
              </w:rPr>
              <w:t xml:space="preserve">.E1 Lỗi trong quá trình tìm kiếm  </w:t>
            </w:r>
          </w:p>
          <w:p w14:paraId="23703441" w14:textId="5B40C4BA" w:rsidR="0014772C" w:rsidRPr="00C44DC0" w:rsidRDefault="0014772C" w:rsidP="0014772C">
            <w:pPr>
              <w:pBdr>
                <w:top w:val="nil"/>
                <w:left w:val="nil"/>
                <w:bottom w:val="nil"/>
                <w:right w:val="nil"/>
                <w:between w:val="nil"/>
              </w:pBdr>
              <w:spacing w:before="40" w:after="40"/>
              <w:ind w:left="-18" w:right="72"/>
              <w:rPr>
                <w:color w:val="000000"/>
                <w:sz w:val="28"/>
                <w:szCs w:val="28"/>
              </w:rPr>
            </w:pPr>
            <w:r w:rsidRPr="00C44DC0">
              <w:rPr>
                <w:color w:val="000000"/>
                <w:sz w:val="28"/>
                <w:szCs w:val="28"/>
              </w:rPr>
              <w:t>Nếu hệ thống không thể thực hiện tìm kiếm hoặc có lỗi trong quá trình tìm kiếm, hệ thống thông báo lỗi cho khách hàng.</w:t>
            </w:r>
          </w:p>
        </w:tc>
      </w:tr>
      <w:tr w:rsidR="0014772C" w:rsidRPr="00C44DC0" w14:paraId="5D09EE19" w14:textId="77777777">
        <w:tc>
          <w:tcPr>
            <w:tcW w:w="1472" w:type="dxa"/>
          </w:tcPr>
          <w:p w14:paraId="3E4EAFF3" w14:textId="3B74F292" w:rsidR="0014772C" w:rsidRPr="00C44DC0" w:rsidRDefault="0014772C" w:rsidP="0014772C">
            <w:pPr>
              <w:jc w:val="right"/>
              <w:rPr>
                <w:sz w:val="28"/>
                <w:szCs w:val="28"/>
              </w:rPr>
            </w:pPr>
            <w:r w:rsidRPr="00C44DC0">
              <w:rPr>
                <w:sz w:val="28"/>
                <w:szCs w:val="28"/>
              </w:rPr>
              <w:t>Sự ưu tiên:</w:t>
            </w:r>
          </w:p>
        </w:tc>
        <w:tc>
          <w:tcPr>
            <w:tcW w:w="7560" w:type="dxa"/>
            <w:gridSpan w:val="3"/>
          </w:tcPr>
          <w:p w14:paraId="6BC0C31C" w14:textId="2F887892" w:rsidR="0014772C" w:rsidRPr="00C44DC0" w:rsidRDefault="0014772C" w:rsidP="0014772C">
            <w:pPr>
              <w:rPr>
                <w:sz w:val="28"/>
                <w:szCs w:val="28"/>
              </w:rPr>
            </w:pPr>
            <w:r w:rsidRPr="00C44DC0">
              <w:rPr>
                <w:sz w:val="28"/>
                <w:szCs w:val="28"/>
              </w:rPr>
              <w:t>Trung Bình</w:t>
            </w:r>
          </w:p>
        </w:tc>
      </w:tr>
      <w:tr w:rsidR="0014772C" w:rsidRPr="00C44DC0" w14:paraId="7696CA8E" w14:textId="77777777">
        <w:tc>
          <w:tcPr>
            <w:tcW w:w="1472" w:type="dxa"/>
          </w:tcPr>
          <w:p w14:paraId="610028B2" w14:textId="368B716A" w:rsidR="0014772C" w:rsidRPr="00C44DC0" w:rsidRDefault="0014772C" w:rsidP="0014772C">
            <w:pPr>
              <w:jc w:val="right"/>
              <w:rPr>
                <w:sz w:val="28"/>
                <w:szCs w:val="28"/>
              </w:rPr>
            </w:pPr>
            <w:r w:rsidRPr="00C44DC0">
              <w:rPr>
                <w:sz w:val="28"/>
                <w:szCs w:val="28"/>
              </w:rPr>
              <w:t>Tần suất sử dụng:</w:t>
            </w:r>
          </w:p>
        </w:tc>
        <w:tc>
          <w:tcPr>
            <w:tcW w:w="7560" w:type="dxa"/>
            <w:gridSpan w:val="3"/>
          </w:tcPr>
          <w:p w14:paraId="5E2618EB" w14:textId="4CD6F2F4" w:rsidR="0014772C" w:rsidRPr="00C44DC0" w:rsidRDefault="0014772C" w:rsidP="0014772C">
            <w:pPr>
              <w:rPr>
                <w:sz w:val="28"/>
                <w:szCs w:val="28"/>
              </w:rPr>
            </w:pPr>
            <w:r w:rsidRPr="00C44DC0">
              <w:rPr>
                <w:sz w:val="28"/>
                <w:szCs w:val="28"/>
              </w:rPr>
              <w:t>Thường xuyên</w:t>
            </w:r>
          </w:p>
        </w:tc>
      </w:tr>
      <w:tr w:rsidR="0014772C" w:rsidRPr="00C44DC0" w14:paraId="0F30FD4F" w14:textId="77777777">
        <w:tc>
          <w:tcPr>
            <w:tcW w:w="1472" w:type="dxa"/>
          </w:tcPr>
          <w:p w14:paraId="11E5ABF7" w14:textId="64D54902" w:rsidR="0014772C" w:rsidRPr="00C44DC0" w:rsidRDefault="0014772C" w:rsidP="0014772C">
            <w:pPr>
              <w:jc w:val="right"/>
              <w:rPr>
                <w:sz w:val="28"/>
                <w:szCs w:val="28"/>
              </w:rPr>
            </w:pPr>
            <w:r w:rsidRPr="00C44DC0">
              <w:rPr>
                <w:sz w:val="28"/>
                <w:szCs w:val="28"/>
              </w:rPr>
              <w:t>Quy tắc kinh doanh:</w:t>
            </w:r>
          </w:p>
        </w:tc>
        <w:tc>
          <w:tcPr>
            <w:tcW w:w="7560" w:type="dxa"/>
            <w:gridSpan w:val="3"/>
          </w:tcPr>
          <w:p w14:paraId="3302D84E" w14:textId="5A8F1C1C" w:rsidR="0014772C" w:rsidRPr="00C44DC0" w:rsidRDefault="004F10B4" w:rsidP="0014772C">
            <w:pPr>
              <w:ind w:left="702" w:hanging="702"/>
              <w:rPr>
                <w:sz w:val="28"/>
                <w:szCs w:val="28"/>
                <w:lang w:val="vi-VN"/>
              </w:rPr>
            </w:pPr>
            <w:r w:rsidRPr="00C44DC0">
              <w:rPr>
                <w:sz w:val="28"/>
                <w:szCs w:val="28"/>
              </w:rPr>
              <w:t>BR</w:t>
            </w:r>
            <w:r w:rsidRPr="00C44DC0">
              <w:rPr>
                <w:sz w:val="28"/>
                <w:szCs w:val="28"/>
                <w:lang w:val="vi-VN"/>
              </w:rPr>
              <w:t>-</w:t>
            </w:r>
            <w:r w:rsidRPr="00C44DC0">
              <w:rPr>
                <w:sz w:val="28"/>
                <w:szCs w:val="28"/>
              </w:rPr>
              <w:t>7</w:t>
            </w:r>
            <w:r w:rsidRPr="00C44DC0">
              <w:rPr>
                <w:sz w:val="28"/>
                <w:szCs w:val="28"/>
                <w:lang w:val="vi-VN"/>
              </w:rPr>
              <w:t>,BR-</w:t>
            </w:r>
            <w:r w:rsidR="005E7A0D" w:rsidRPr="00C44DC0">
              <w:rPr>
                <w:sz w:val="28"/>
                <w:szCs w:val="28"/>
                <w:lang w:val="vi-VN"/>
              </w:rPr>
              <w:t>8,BR-9</w:t>
            </w:r>
          </w:p>
        </w:tc>
      </w:tr>
      <w:tr w:rsidR="0014772C" w:rsidRPr="00C44DC0" w14:paraId="7C8C114C" w14:textId="77777777">
        <w:tc>
          <w:tcPr>
            <w:tcW w:w="1472" w:type="dxa"/>
          </w:tcPr>
          <w:p w14:paraId="6572726C" w14:textId="26BCB6A7" w:rsidR="0014772C" w:rsidRPr="00C44DC0" w:rsidRDefault="0014772C" w:rsidP="0014772C">
            <w:pPr>
              <w:jc w:val="right"/>
              <w:rPr>
                <w:sz w:val="28"/>
                <w:szCs w:val="28"/>
              </w:rPr>
            </w:pPr>
            <w:r w:rsidRPr="00C44DC0">
              <w:rPr>
                <w:sz w:val="28"/>
                <w:szCs w:val="28"/>
              </w:rPr>
              <w:t>Thông tin khác:</w:t>
            </w:r>
          </w:p>
        </w:tc>
        <w:tc>
          <w:tcPr>
            <w:tcW w:w="7560" w:type="dxa"/>
            <w:gridSpan w:val="3"/>
          </w:tcPr>
          <w:p w14:paraId="729C984F" w14:textId="1B09813A" w:rsidR="0014772C" w:rsidRPr="00C44DC0" w:rsidRDefault="0014772C" w:rsidP="0014772C">
            <w:pPr>
              <w:rPr>
                <w:sz w:val="28"/>
                <w:szCs w:val="28"/>
              </w:rPr>
            </w:pPr>
            <w:r w:rsidRPr="00C44DC0">
              <w:rPr>
                <w:color w:val="000000"/>
                <w:sz w:val="28"/>
                <w:szCs w:val="28"/>
              </w:rPr>
              <w:t>Khách hàng có thể sử dụng tính năng này để tìm kiếm thông tin về khóa học hoặc bài viết trên trang web bất cứ lúc nào.</w:t>
            </w:r>
          </w:p>
        </w:tc>
      </w:tr>
      <w:tr w:rsidR="0014772C" w:rsidRPr="00C44DC0" w14:paraId="24C64E5D" w14:textId="77777777">
        <w:tc>
          <w:tcPr>
            <w:tcW w:w="1472" w:type="dxa"/>
          </w:tcPr>
          <w:p w14:paraId="24808187" w14:textId="20594C98" w:rsidR="0014772C" w:rsidRPr="00C44DC0" w:rsidRDefault="0014772C" w:rsidP="0014772C">
            <w:pPr>
              <w:jc w:val="right"/>
              <w:rPr>
                <w:sz w:val="28"/>
                <w:szCs w:val="28"/>
              </w:rPr>
            </w:pPr>
            <w:r w:rsidRPr="00C44DC0">
              <w:rPr>
                <w:sz w:val="28"/>
                <w:szCs w:val="28"/>
              </w:rPr>
              <w:t xml:space="preserve">              Giả định:</w:t>
            </w:r>
          </w:p>
        </w:tc>
        <w:tc>
          <w:tcPr>
            <w:tcW w:w="7560" w:type="dxa"/>
            <w:gridSpan w:val="3"/>
          </w:tcPr>
          <w:p w14:paraId="70F5E7B0" w14:textId="434851DC" w:rsidR="0014772C" w:rsidRPr="00C44DC0" w:rsidRDefault="0014772C" w:rsidP="0014772C">
            <w:pPr>
              <w:rPr>
                <w:sz w:val="28"/>
                <w:szCs w:val="28"/>
              </w:rPr>
            </w:pPr>
            <w:r w:rsidRPr="00C44DC0">
              <w:rPr>
                <w:sz w:val="28"/>
                <w:szCs w:val="28"/>
              </w:rPr>
              <w:t>Không có</w:t>
            </w:r>
          </w:p>
        </w:tc>
      </w:tr>
    </w:tbl>
    <w:p w14:paraId="01CB1FCF" w14:textId="05D94187" w:rsidR="006A3DF6" w:rsidRPr="00C44DC0" w:rsidRDefault="006A3DF6">
      <w:pPr>
        <w:pBdr>
          <w:top w:val="nil"/>
          <w:left w:val="nil"/>
          <w:bottom w:val="nil"/>
          <w:right w:val="nil"/>
          <w:between w:val="nil"/>
        </w:pBdr>
        <w:spacing w:line="240" w:lineRule="auto"/>
        <w:rPr>
          <w:b/>
          <w:color w:val="000000"/>
          <w:sz w:val="28"/>
          <w:szCs w:val="28"/>
        </w:rPr>
      </w:pPr>
    </w:p>
    <w:p w14:paraId="7308B921" w14:textId="5AD7D8EC" w:rsidR="0014772C" w:rsidRPr="00C44DC0" w:rsidRDefault="0014772C" w:rsidP="00F95318">
      <w:pPr>
        <w:pStyle w:val="ListParagraph"/>
        <w:numPr>
          <w:ilvl w:val="0"/>
          <w:numId w:val="14"/>
        </w:numPr>
        <w:pBdr>
          <w:top w:val="nil"/>
          <w:left w:val="nil"/>
          <w:bottom w:val="nil"/>
          <w:right w:val="nil"/>
          <w:between w:val="nil"/>
        </w:pBdr>
        <w:spacing w:line="240" w:lineRule="auto"/>
        <w:rPr>
          <w:b/>
          <w:color w:val="000000"/>
          <w:sz w:val="28"/>
          <w:szCs w:val="28"/>
          <w:lang w:val="vi-VN"/>
        </w:rPr>
      </w:pPr>
      <w:r w:rsidRPr="00C44DC0">
        <w:rPr>
          <w:b/>
          <w:color w:val="000000"/>
          <w:sz w:val="28"/>
          <w:szCs w:val="28"/>
        </w:rPr>
        <w:t>Tìm</w:t>
      </w:r>
      <w:r w:rsidRPr="00C44DC0">
        <w:rPr>
          <w:b/>
          <w:color w:val="000000"/>
          <w:sz w:val="28"/>
          <w:szCs w:val="28"/>
          <w:lang w:val="vi-VN"/>
        </w:rPr>
        <w:t xml:space="preserve"> kiếm theo tag</w:t>
      </w:r>
    </w:p>
    <w:tbl>
      <w:tblPr>
        <w:tblW w:w="9213"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2"/>
        <w:gridCol w:w="2068"/>
        <w:gridCol w:w="1898"/>
        <w:gridCol w:w="3255"/>
      </w:tblGrid>
      <w:tr w:rsidR="00B02D9F" w:rsidRPr="00C44DC0" w14:paraId="45C4AF08" w14:textId="77777777" w:rsidTr="00920704">
        <w:trPr>
          <w:trHeight w:val="241"/>
        </w:trPr>
        <w:tc>
          <w:tcPr>
            <w:tcW w:w="1992" w:type="dxa"/>
          </w:tcPr>
          <w:p w14:paraId="019BA840" w14:textId="77777777" w:rsidR="00B02D9F" w:rsidRPr="00C44DC0" w:rsidRDefault="00B02D9F" w:rsidP="00920704">
            <w:pPr>
              <w:jc w:val="right"/>
              <w:rPr>
                <w:sz w:val="28"/>
                <w:szCs w:val="28"/>
              </w:rPr>
            </w:pPr>
            <w:r w:rsidRPr="00C44DC0">
              <w:rPr>
                <w:sz w:val="28"/>
                <w:szCs w:val="28"/>
              </w:rPr>
              <w:t>ID và Tên:</w:t>
            </w:r>
          </w:p>
        </w:tc>
        <w:tc>
          <w:tcPr>
            <w:tcW w:w="7221" w:type="dxa"/>
            <w:gridSpan w:val="3"/>
          </w:tcPr>
          <w:p w14:paraId="4B924743" w14:textId="766E0B56" w:rsidR="00B02D9F" w:rsidRPr="00C44DC0" w:rsidRDefault="00B02D9F" w:rsidP="00920704">
            <w:pPr>
              <w:rPr>
                <w:b/>
                <w:sz w:val="28"/>
                <w:szCs w:val="28"/>
              </w:rPr>
            </w:pPr>
            <w:r w:rsidRPr="00C44DC0">
              <w:rPr>
                <w:b/>
                <w:sz w:val="28"/>
                <w:szCs w:val="28"/>
              </w:rPr>
              <w:t>UC-4</w:t>
            </w:r>
            <w:r w:rsidRPr="00C44DC0">
              <w:rPr>
                <w:b/>
                <w:sz w:val="28"/>
                <w:szCs w:val="28"/>
                <w:lang w:val="vi-VN"/>
              </w:rPr>
              <w:t>.</w:t>
            </w:r>
            <w:r w:rsidR="002F5CD7" w:rsidRPr="00C44DC0">
              <w:rPr>
                <w:b/>
                <w:sz w:val="28"/>
                <w:szCs w:val="28"/>
              </w:rPr>
              <w:t>2</w:t>
            </w:r>
            <w:r w:rsidR="002F5CD7" w:rsidRPr="00C44DC0">
              <w:rPr>
                <w:b/>
                <w:sz w:val="28"/>
                <w:szCs w:val="28"/>
                <w:lang w:val="vi-VN"/>
              </w:rPr>
              <w:t xml:space="preserve"> </w:t>
            </w:r>
            <w:r w:rsidRPr="00C44DC0">
              <w:rPr>
                <w:b/>
                <w:sz w:val="28"/>
                <w:szCs w:val="28"/>
              </w:rPr>
              <w:t>Khách hàng có thể tìm kiếm khóa học hoặc bài viết bằng các thẻ</w:t>
            </w:r>
          </w:p>
        </w:tc>
      </w:tr>
      <w:tr w:rsidR="00B02D9F" w:rsidRPr="00C44DC0" w14:paraId="09B01C3D" w14:textId="77777777" w:rsidTr="00920704">
        <w:trPr>
          <w:trHeight w:val="241"/>
        </w:trPr>
        <w:tc>
          <w:tcPr>
            <w:tcW w:w="1992" w:type="dxa"/>
          </w:tcPr>
          <w:p w14:paraId="257B951B" w14:textId="77777777" w:rsidR="00B02D9F" w:rsidRPr="00C44DC0" w:rsidRDefault="00B02D9F" w:rsidP="00920704">
            <w:pPr>
              <w:jc w:val="right"/>
              <w:rPr>
                <w:sz w:val="28"/>
                <w:szCs w:val="28"/>
              </w:rPr>
            </w:pPr>
            <w:r w:rsidRPr="00C44DC0">
              <w:rPr>
                <w:sz w:val="28"/>
                <w:szCs w:val="28"/>
              </w:rPr>
              <w:t>Được tạo bởi:</w:t>
            </w:r>
          </w:p>
        </w:tc>
        <w:tc>
          <w:tcPr>
            <w:tcW w:w="2068" w:type="dxa"/>
          </w:tcPr>
          <w:p w14:paraId="1114066D" w14:textId="5E3C5C5A" w:rsidR="00B02D9F" w:rsidRPr="00C44DC0" w:rsidRDefault="00B02D9F" w:rsidP="00920704">
            <w:pPr>
              <w:rPr>
                <w:sz w:val="28"/>
                <w:szCs w:val="28"/>
              </w:rPr>
            </w:pPr>
            <w:r w:rsidRPr="00C44DC0">
              <w:rPr>
                <w:sz w:val="28"/>
                <w:szCs w:val="28"/>
              </w:rPr>
              <w:t xml:space="preserve">Nhóm </w:t>
            </w:r>
            <w:r w:rsidR="002F5CD7" w:rsidRPr="00C44DC0">
              <w:rPr>
                <w:sz w:val="28"/>
                <w:szCs w:val="28"/>
              </w:rPr>
              <w:t>5</w:t>
            </w:r>
          </w:p>
        </w:tc>
        <w:tc>
          <w:tcPr>
            <w:tcW w:w="1898" w:type="dxa"/>
          </w:tcPr>
          <w:p w14:paraId="4847405D" w14:textId="77777777" w:rsidR="00B02D9F" w:rsidRPr="00C44DC0" w:rsidRDefault="00B02D9F" w:rsidP="00920704">
            <w:pPr>
              <w:jc w:val="right"/>
              <w:rPr>
                <w:sz w:val="28"/>
                <w:szCs w:val="28"/>
              </w:rPr>
            </w:pPr>
            <w:r w:rsidRPr="00C44DC0">
              <w:rPr>
                <w:sz w:val="28"/>
                <w:szCs w:val="28"/>
              </w:rPr>
              <w:t>Ngày tạo:</w:t>
            </w:r>
          </w:p>
        </w:tc>
        <w:tc>
          <w:tcPr>
            <w:tcW w:w="3255" w:type="dxa"/>
          </w:tcPr>
          <w:p w14:paraId="707D1589" w14:textId="1791F8AE" w:rsidR="00B02D9F" w:rsidRPr="00C44DC0" w:rsidRDefault="002F5CD7" w:rsidP="00920704">
            <w:pPr>
              <w:rPr>
                <w:sz w:val="28"/>
                <w:szCs w:val="28"/>
              </w:rPr>
            </w:pPr>
            <w:r w:rsidRPr="00C44DC0">
              <w:rPr>
                <w:sz w:val="28"/>
                <w:szCs w:val="28"/>
              </w:rPr>
              <w:t>25</w:t>
            </w:r>
            <w:r w:rsidR="00B02D9F" w:rsidRPr="00C44DC0">
              <w:rPr>
                <w:sz w:val="28"/>
                <w:szCs w:val="28"/>
              </w:rPr>
              <w:t>/09/2023</w:t>
            </w:r>
          </w:p>
        </w:tc>
      </w:tr>
      <w:tr w:rsidR="00B02D9F" w:rsidRPr="00C44DC0" w14:paraId="014D014A" w14:textId="77777777" w:rsidTr="00920704">
        <w:trPr>
          <w:trHeight w:val="714"/>
        </w:trPr>
        <w:tc>
          <w:tcPr>
            <w:tcW w:w="1992" w:type="dxa"/>
          </w:tcPr>
          <w:p w14:paraId="44380030" w14:textId="77777777" w:rsidR="00B02D9F" w:rsidRPr="00C44DC0" w:rsidRDefault="00B02D9F" w:rsidP="00920704">
            <w:pPr>
              <w:jc w:val="right"/>
              <w:rPr>
                <w:sz w:val="28"/>
                <w:szCs w:val="28"/>
              </w:rPr>
            </w:pPr>
            <w:r w:rsidRPr="00C44DC0">
              <w:rPr>
                <w:sz w:val="28"/>
                <w:szCs w:val="28"/>
              </w:rPr>
              <w:t>Tác nhân chính:</w:t>
            </w:r>
          </w:p>
        </w:tc>
        <w:tc>
          <w:tcPr>
            <w:tcW w:w="2068" w:type="dxa"/>
          </w:tcPr>
          <w:p w14:paraId="336C1BD6" w14:textId="77777777" w:rsidR="00B02D9F" w:rsidRPr="00C44DC0" w:rsidRDefault="00B02D9F" w:rsidP="00920704">
            <w:pPr>
              <w:rPr>
                <w:sz w:val="28"/>
                <w:szCs w:val="28"/>
              </w:rPr>
            </w:pPr>
            <w:r w:rsidRPr="00C44DC0">
              <w:rPr>
                <w:sz w:val="28"/>
                <w:szCs w:val="28"/>
              </w:rPr>
              <w:t>Khách hàng</w:t>
            </w:r>
          </w:p>
        </w:tc>
        <w:tc>
          <w:tcPr>
            <w:tcW w:w="1898" w:type="dxa"/>
          </w:tcPr>
          <w:p w14:paraId="5574B7E2" w14:textId="77777777" w:rsidR="00B02D9F" w:rsidRPr="00C44DC0" w:rsidRDefault="00B02D9F" w:rsidP="00920704">
            <w:pPr>
              <w:jc w:val="right"/>
              <w:rPr>
                <w:sz w:val="28"/>
                <w:szCs w:val="28"/>
              </w:rPr>
            </w:pPr>
            <w:r w:rsidRPr="00C44DC0">
              <w:rPr>
                <w:sz w:val="28"/>
                <w:szCs w:val="28"/>
              </w:rPr>
              <w:t>Tác nhân phụ:</w:t>
            </w:r>
          </w:p>
        </w:tc>
        <w:tc>
          <w:tcPr>
            <w:tcW w:w="3255" w:type="dxa"/>
          </w:tcPr>
          <w:p w14:paraId="79BF3C74" w14:textId="77777777" w:rsidR="00B02D9F" w:rsidRPr="00C44DC0" w:rsidRDefault="00B02D9F" w:rsidP="00920704">
            <w:pPr>
              <w:rPr>
                <w:sz w:val="28"/>
                <w:szCs w:val="28"/>
              </w:rPr>
            </w:pPr>
            <w:r w:rsidRPr="00C44DC0">
              <w:rPr>
                <w:sz w:val="28"/>
                <w:szCs w:val="28"/>
              </w:rPr>
              <w:t>Hệ thống Website bán khóa học Lập Trình</w:t>
            </w:r>
          </w:p>
          <w:p w14:paraId="387F28CD" w14:textId="77777777" w:rsidR="00B02D9F" w:rsidRPr="00C44DC0" w:rsidRDefault="00B02D9F" w:rsidP="00920704">
            <w:pPr>
              <w:rPr>
                <w:sz w:val="28"/>
                <w:szCs w:val="28"/>
              </w:rPr>
            </w:pPr>
          </w:p>
        </w:tc>
      </w:tr>
      <w:tr w:rsidR="00B02D9F" w:rsidRPr="00C44DC0" w14:paraId="3B9CA6F0" w14:textId="77777777" w:rsidTr="00920704">
        <w:trPr>
          <w:trHeight w:val="241"/>
        </w:trPr>
        <w:tc>
          <w:tcPr>
            <w:tcW w:w="1992" w:type="dxa"/>
          </w:tcPr>
          <w:p w14:paraId="02372BEF" w14:textId="77777777" w:rsidR="00B02D9F" w:rsidRPr="00C44DC0" w:rsidRDefault="00B02D9F" w:rsidP="00920704">
            <w:pPr>
              <w:jc w:val="right"/>
              <w:rPr>
                <w:sz w:val="28"/>
                <w:szCs w:val="28"/>
              </w:rPr>
            </w:pPr>
            <w:r w:rsidRPr="00C44DC0">
              <w:rPr>
                <w:sz w:val="28"/>
                <w:szCs w:val="28"/>
              </w:rPr>
              <w:t>Mô tả:</w:t>
            </w:r>
          </w:p>
        </w:tc>
        <w:tc>
          <w:tcPr>
            <w:tcW w:w="7221" w:type="dxa"/>
            <w:gridSpan w:val="3"/>
          </w:tcPr>
          <w:p w14:paraId="199D1E35" w14:textId="6453616A" w:rsidR="00B02D9F" w:rsidRPr="00C44DC0" w:rsidRDefault="00B02D9F" w:rsidP="00920704">
            <w:pPr>
              <w:rPr>
                <w:sz w:val="28"/>
                <w:szCs w:val="28"/>
              </w:rPr>
            </w:pPr>
            <w:r w:rsidRPr="00C44DC0">
              <w:rPr>
                <w:sz w:val="28"/>
                <w:szCs w:val="28"/>
              </w:rPr>
              <w:t>Khách hàng có</w:t>
            </w:r>
            <w:r w:rsidR="00920704">
              <w:rPr>
                <w:sz w:val="28"/>
                <w:szCs w:val="28"/>
              </w:rPr>
              <w:t xml:space="preserve"> thể tìm kiếm các </w:t>
            </w:r>
            <w:r w:rsidRPr="00C44DC0">
              <w:rPr>
                <w:sz w:val="28"/>
                <w:szCs w:val="28"/>
              </w:rPr>
              <w:t>bài viết trong hệ thống bằng cách sử dụng các t</w:t>
            </w:r>
            <w:r w:rsidR="00920704">
              <w:rPr>
                <w:sz w:val="28"/>
                <w:szCs w:val="28"/>
              </w:rPr>
              <w:t>hẻ (tags) hoặc bài viết liên quan</w:t>
            </w:r>
            <w:r w:rsidRPr="00C44DC0">
              <w:rPr>
                <w:sz w:val="28"/>
                <w:szCs w:val="28"/>
              </w:rPr>
              <w:t xml:space="preserve">. </w:t>
            </w:r>
          </w:p>
        </w:tc>
      </w:tr>
      <w:tr w:rsidR="00B02D9F" w:rsidRPr="00C44DC0" w14:paraId="4408913A" w14:textId="77777777" w:rsidTr="00920704">
        <w:trPr>
          <w:trHeight w:val="472"/>
        </w:trPr>
        <w:tc>
          <w:tcPr>
            <w:tcW w:w="1992" w:type="dxa"/>
          </w:tcPr>
          <w:p w14:paraId="03BD21EA" w14:textId="77777777" w:rsidR="00B02D9F" w:rsidRPr="00C44DC0" w:rsidRDefault="00B02D9F" w:rsidP="00920704">
            <w:pPr>
              <w:jc w:val="right"/>
              <w:rPr>
                <w:sz w:val="28"/>
                <w:szCs w:val="28"/>
              </w:rPr>
            </w:pPr>
            <w:r w:rsidRPr="00C44DC0">
              <w:rPr>
                <w:sz w:val="28"/>
                <w:szCs w:val="28"/>
              </w:rPr>
              <w:t>Kích hoạt:</w:t>
            </w:r>
          </w:p>
        </w:tc>
        <w:tc>
          <w:tcPr>
            <w:tcW w:w="7221" w:type="dxa"/>
            <w:gridSpan w:val="3"/>
          </w:tcPr>
          <w:p w14:paraId="09CACC34" w14:textId="77777777" w:rsidR="00B02D9F" w:rsidRPr="00C44DC0" w:rsidRDefault="00B02D9F" w:rsidP="00920704">
            <w:pPr>
              <w:rPr>
                <w:sz w:val="28"/>
                <w:szCs w:val="28"/>
              </w:rPr>
            </w:pPr>
            <w:r w:rsidRPr="00C44DC0">
              <w:rPr>
                <w:sz w:val="28"/>
                <w:szCs w:val="28"/>
              </w:rPr>
              <w:t>Khách hàng truy cập trang tìm kiếm hoặc chức năng tìm kiếm trong ứng dụng hoặc trang web.</w:t>
            </w:r>
          </w:p>
        </w:tc>
      </w:tr>
      <w:tr w:rsidR="00B02D9F" w:rsidRPr="00C44DC0" w14:paraId="740D76B2" w14:textId="77777777" w:rsidTr="00920704">
        <w:trPr>
          <w:trHeight w:val="482"/>
        </w:trPr>
        <w:tc>
          <w:tcPr>
            <w:tcW w:w="1992" w:type="dxa"/>
          </w:tcPr>
          <w:p w14:paraId="17B8299A" w14:textId="77777777" w:rsidR="00B02D9F" w:rsidRPr="00C44DC0" w:rsidRDefault="00B02D9F" w:rsidP="00920704">
            <w:pPr>
              <w:jc w:val="right"/>
              <w:rPr>
                <w:sz w:val="28"/>
                <w:szCs w:val="28"/>
              </w:rPr>
            </w:pPr>
            <w:r w:rsidRPr="00C44DC0">
              <w:rPr>
                <w:sz w:val="28"/>
                <w:szCs w:val="28"/>
              </w:rPr>
              <w:t>Điều kiện tiên quyết:</w:t>
            </w:r>
          </w:p>
        </w:tc>
        <w:tc>
          <w:tcPr>
            <w:tcW w:w="7221" w:type="dxa"/>
            <w:gridSpan w:val="3"/>
          </w:tcPr>
          <w:p w14:paraId="0F20B005" w14:textId="77777777" w:rsidR="00B02D9F" w:rsidRPr="00C44DC0" w:rsidRDefault="00B02D9F" w:rsidP="00920704">
            <w:pPr>
              <w:rPr>
                <w:sz w:val="28"/>
                <w:szCs w:val="28"/>
              </w:rPr>
            </w:pPr>
            <w:r w:rsidRPr="00C44DC0">
              <w:rPr>
                <w:sz w:val="28"/>
                <w:szCs w:val="28"/>
              </w:rPr>
              <w:t>1. Khách hàng đã truy cập vào trang web và có quyền truy cập chức năng tìm kiếm.</w:t>
            </w:r>
          </w:p>
        </w:tc>
      </w:tr>
      <w:tr w:rsidR="00B02D9F" w:rsidRPr="00C44DC0" w14:paraId="410BC874" w14:textId="77777777" w:rsidTr="00920704">
        <w:trPr>
          <w:trHeight w:val="472"/>
        </w:trPr>
        <w:tc>
          <w:tcPr>
            <w:tcW w:w="1992" w:type="dxa"/>
          </w:tcPr>
          <w:p w14:paraId="438F846C" w14:textId="77777777" w:rsidR="00B02D9F" w:rsidRPr="00C44DC0" w:rsidRDefault="00B02D9F" w:rsidP="00920704">
            <w:pPr>
              <w:jc w:val="right"/>
              <w:rPr>
                <w:sz w:val="28"/>
                <w:szCs w:val="28"/>
              </w:rPr>
            </w:pPr>
            <w:r w:rsidRPr="00C44DC0">
              <w:rPr>
                <w:sz w:val="28"/>
                <w:szCs w:val="28"/>
              </w:rPr>
              <w:t>Hậu điều kiện:</w:t>
            </w:r>
          </w:p>
        </w:tc>
        <w:tc>
          <w:tcPr>
            <w:tcW w:w="7221" w:type="dxa"/>
            <w:gridSpan w:val="3"/>
          </w:tcPr>
          <w:p w14:paraId="73D80384" w14:textId="77777777" w:rsidR="00B02D9F" w:rsidRPr="00C44DC0" w:rsidRDefault="00B02D9F" w:rsidP="00920704">
            <w:pPr>
              <w:rPr>
                <w:sz w:val="28"/>
                <w:szCs w:val="28"/>
              </w:rPr>
            </w:pPr>
            <w:r w:rsidRPr="00C44DC0">
              <w:rPr>
                <w:sz w:val="28"/>
                <w:szCs w:val="28"/>
              </w:rPr>
              <w:t>1. Kết quả tìm kiếm được hiển thị cho khách hàng và họ có thể xem các khóa học hoặc bài viết tìm thấy.</w:t>
            </w:r>
          </w:p>
        </w:tc>
      </w:tr>
      <w:tr w:rsidR="00B02D9F" w:rsidRPr="00C44DC0" w14:paraId="092D3D06" w14:textId="77777777" w:rsidTr="00920704">
        <w:trPr>
          <w:trHeight w:val="2455"/>
        </w:trPr>
        <w:tc>
          <w:tcPr>
            <w:tcW w:w="1992" w:type="dxa"/>
          </w:tcPr>
          <w:p w14:paraId="7C15DA63" w14:textId="77777777" w:rsidR="00B02D9F" w:rsidRPr="00C44DC0" w:rsidRDefault="00B02D9F" w:rsidP="00920704">
            <w:pPr>
              <w:jc w:val="right"/>
              <w:rPr>
                <w:sz w:val="28"/>
                <w:szCs w:val="28"/>
              </w:rPr>
            </w:pPr>
            <w:r w:rsidRPr="00C44DC0">
              <w:rPr>
                <w:sz w:val="28"/>
                <w:szCs w:val="28"/>
              </w:rPr>
              <w:t>Luồng sự kiện chính:</w:t>
            </w:r>
          </w:p>
        </w:tc>
        <w:tc>
          <w:tcPr>
            <w:tcW w:w="7221" w:type="dxa"/>
            <w:gridSpan w:val="3"/>
          </w:tcPr>
          <w:p w14:paraId="6D67F668" w14:textId="63B6D8DD" w:rsidR="00B02D9F" w:rsidRPr="00C44DC0" w:rsidRDefault="00B02D9F" w:rsidP="00F95318">
            <w:pPr>
              <w:pStyle w:val="ListParagraph"/>
              <w:numPr>
                <w:ilvl w:val="1"/>
                <w:numId w:val="13"/>
              </w:numPr>
              <w:contextualSpacing/>
              <w:rPr>
                <w:b/>
                <w:sz w:val="28"/>
                <w:szCs w:val="28"/>
              </w:rPr>
            </w:pPr>
            <w:r w:rsidRPr="00C44DC0">
              <w:rPr>
                <w:b/>
                <w:sz w:val="28"/>
                <w:szCs w:val="28"/>
              </w:rPr>
              <w:t>Tìm kiếm bằng bài viết hoặc thẻ</w:t>
            </w:r>
          </w:p>
          <w:p w14:paraId="4864EA18" w14:textId="77777777" w:rsidR="00B02D9F" w:rsidRPr="00C44DC0" w:rsidRDefault="00B02D9F" w:rsidP="00F95318">
            <w:pPr>
              <w:pStyle w:val="ListParagraph"/>
              <w:numPr>
                <w:ilvl w:val="0"/>
                <w:numId w:val="15"/>
              </w:numPr>
              <w:pBdr>
                <w:top w:val="nil"/>
                <w:left w:val="nil"/>
                <w:bottom w:val="nil"/>
                <w:right w:val="nil"/>
                <w:between w:val="nil"/>
              </w:pBdr>
              <w:spacing w:line="240" w:lineRule="auto"/>
              <w:contextualSpacing/>
              <w:rPr>
                <w:sz w:val="28"/>
                <w:szCs w:val="28"/>
              </w:rPr>
            </w:pPr>
            <w:r w:rsidRPr="00C44DC0">
              <w:rPr>
                <w:sz w:val="28"/>
                <w:szCs w:val="28"/>
              </w:rPr>
              <w:t>Khách hàng truy cập chức năng tìm kiếm trên trang web hoặc ứng dụng.</w:t>
            </w:r>
          </w:p>
          <w:p w14:paraId="62756D5D" w14:textId="77777777" w:rsidR="00B02D9F" w:rsidRPr="00C44DC0" w:rsidRDefault="00B02D9F" w:rsidP="00F95318">
            <w:pPr>
              <w:pStyle w:val="ListParagraph"/>
              <w:numPr>
                <w:ilvl w:val="0"/>
                <w:numId w:val="15"/>
              </w:numPr>
              <w:pBdr>
                <w:top w:val="nil"/>
                <w:left w:val="nil"/>
                <w:bottom w:val="nil"/>
                <w:right w:val="nil"/>
                <w:between w:val="nil"/>
              </w:pBdr>
              <w:spacing w:line="240" w:lineRule="auto"/>
              <w:contextualSpacing/>
              <w:rPr>
                <w:sz w:val="28"/>
                <w:szCs w:val="28"/>
              </w:rPr>
            </w:pPr>
            <w:r w:rsidRPr="00C44DC0">
              <w:rPr>
                <w:sz w:val="28"/>
                <w:szCs w:val="28"/>
              </w:rPr>
              <w:t>Hệ thống hiển thị trang tìm kiếm và chờ khách hàng chọn các thẻ hoặc nhập từ khóa tìm kiếm.</w:t>
            </w:r>
          </w:p>
          <w:p w14:paraId="4DF17009" w14:textId="77777777" w:rsidR="00B02D9F" w:rsidRPr="00C44DC0" w:rsidRDefault="00B02D9F" w:rsidP="00F95318">
            <w:pPr>
              <w:pStyle w:val="ListParagraph"/>
              <w:numPr>
                <w:ilvl w:val="0"/>
                <w:numId w:val="15"/>
              </w:numPr>
              <w:pBdr>
                <w:top w:val="nil"/>
                <w:left w:val="nil"/>
                <w:bottom w:val="nil"/>
                <w:right w:val="nil"/>
                <w:between w:val="nil"/>
              </w:pBdr>
              <w:spacing w:line="240" w:lineRule="auto"/>
              <w:contextualSpacing/>
              <w:rPr>
                <w:sz w:val="28"/>
                <w:szCs w:val="28"/>
              </w:rPr>
            </w:pPr>
            <w:r w:rsidRPr="00C44DC0">
              <w:rPr>
                <w:sz w:val="28"/>
                <w:szCs w:val="28"/>
              </w:rPr>
              <w:t>Khách hàng chọn các thẻ từ danh sách sẵn có hoặc nhập từ khóa tìm kiếm vào trường tìm kiếm.</w:t>
            </w:r>
          </w:p>
          <w:p w14:paraId="4263EEA6" w14:textId="77777777" w:rsidR="00B02D9F" w:rsidRPr="00C44DC0" w:rsidRDefault="00B02D9F" w:rsidP="00F95318">
            <w:pPr>
              <w:pStyle w:val="ListParagraph"/>
              <w:numPr>
                <w:ilvl w:val="0"/>
                <w:numId w:val="15"/>
              </w:numPr>
              <w:pBdr>
                <w:top w:val="nil"/>
                <w:left w:val="nil"/>
                <w:bottom w:val="nil"/>
                <w:right w:val="nil"/>
                <w:between w:val="nil"/>
              </w:pBdr>
              <w:spacing w:line="240" w:lineRule="auto"/>
              <w:contextualSpacing/>
              <w:rPr>
                <w:sz w:val="28"/>
                <w:szCs w:val="28"/>
              </w:rPr>
            </w:pPr>
            <w:r w:rsidRPr="00C44DC0">
              <w:rPr>
                <w:sz w:val="28"/>
                <w:szCs w:val="28"/>
              </w:rPr>
              <w:t>Hệ thống thực hiện tìm kiếm dựa trên các thẻ hoặc từ khóa và trả về kết quả.</w:t>
            </w:r>
          </w:p>
          <w:p w14:paraId="0EC726EE" w14:textId="77777777" w:rsidR="00B02D9F" w:rsidRPr="00C44DC0" w:rsidRDefault="00B02D9F" w:rsidP="00F95318">
            <w:pPr>
              <w:pStyle w:val="ListParagraph"/>
              <w:numPr>
                <w:ilvl w:val="0"/>
                <w:numId w:val="15"/>
              </w:numPr>
              <w:pBdr>
                <w:top w:val="nil"/>
                <w:left w:val="nil"/>
                <w:bottom w:val="nil"/>
                <w:right w:val="nil"/>
                <w:between w:val="nil"/>
              </w:pBdr>
              <w:spacing w:line="240" w:lineRule="auto"/>
              <w:contextualSpacing/>
              <w:rPr>
                <w:sz w:val="28"/>
                <w:szCs w:val="28"/>
              </w:rPr>
            </w:pPr>
            <w:r w:rsidRPr="00C44DC0">
              <w:rPr>
                <w:sz w:val="28"/>
                <w:szCs w:val="28"/>
              </w:rPr>
              <w:t>Kết quả tìm kiếm được hiển thị cho khách hàng.</w:t>
            </w:r>
          </w:p>
        </w:tc>
      </w:tr>
      <w:tr w:rsidR="00B02D9F" w:rsidRPr="00C44DC0" w14:paraId="352A0585" w14:textId="77777777" w:rsidTr="00920704">
        <w:trPr>
          <w:trHeight w:val="241"/>
        </w:trPr>
        <w:tc>
          <w:tcPr>
            <w:tcW w:w="1992" w:type="dxa"/>
          </w:tcPr>
          <w:p w14:paraId="278ACA60" w14:textId="77777777" w:rsidR="00B02D9F" w:rsidRPr="00C44DC0" w:rsidRDefault="00B02D9F" w:rsidP="00920704">
            <w:pPr>
              <w:jc w:val="right"/>
              <w:rPr>
                <w:sz w:val="28"/>
                <w:szCs w:val="28"/>
              </w:rPr>
            </w:pPr>
            <w:r w:rsidRPr="00C44DC0">
              <w:rPr>
                <w:sz w:val="28"/>
                <w:szCs w:val="28"/>
              </w:rPr>
              <w:t>Luồng thay thế:</w:t>
            </w:r>
          </w:p>
        </w:tc>
        <w:tc>
          <w:tcPr>
            <w:tcW w:w="7221" w:type="dxa"/>
            <w:gridSpan w:val="3"/>
          </w:tcPr>
          <w:p w14:paraId="12828B63" w14:textId="77777777" w:rsidR="00B02D9F" w:rsidRPr="00C44DC0" w:rsidRDefault="00B02D9F" w:rsidP="00920704">
            <w:pPr>
              <w:pBdr>
                <w:top w:val="nil"/>
                <w:left w:val="nil"/>
                <w:bottom w:val="nil"/>
                <w:right w:val="nil"/>
                <w:between w:val="nil"/>
              </w:pBdr>
              <w:rPr>
                <w:sz w:val="28"/>
                <w:szCs w:val="28"/>
              </w:rPr>
            </w:pPr>
            <w:r w:rsidRPr="00C44DC0">
              <w:rPr>
                <w:color w:val="000000"/>
                <w:sz w:val="28"/>
                <w:szCs w:val="28"/>
              </w:rPr>
              <w:t>Không có</w:t>
            </w:r>
          </w:p>
        </w:tc>
      </w:tr>
      <w:tr w:rsidR="00B02D9F" w:rsidRPr="00C44DC0" w14:paraId="4D29DA8F" w14:textId="77777777" w:rsidTr="00920704">
        <w:trPr>
          <w:trHeight w:val="975"/>
        </w:trPr>
        <w:tc>
          <w:tcPr>
            <w:tcW w:w="1992" w:type="dxa"/>
          </w:tcPr>
          <w:p w14:paraId="28228DC5" w14:textId="77777777" w:rsidR="00B02D9F" w:rsidRPr="00C44DC0" w:rsidRDefault="00B02D9F" w:rsidP="00920704">
            <w:pPr>
              <w:jc w:val="right"/>
              <w:rPr>
                <w:sz w:val="28"/>
                <w:szCs w:val="28"/>
              </w:rPr>
            </w:pPr>
            <w:r w:rsidRPr="00C44DC0">
              <w:rPr>
                <w:sz w:val="28"/>
                <w:szCs w:val="28"/>
              </w:rPr>
              <w:lastRenderedPageBreak/>
              <w:t>Ngoại lệ:</w:t>
            </w:r>
          </w:p>
        </w:tc>
        <w:tc>
          <w:tcPr>
            <w:tcW w:w="7221" w:type="dxa"/>
            <w:gridSpan w:val="3"/>
          </w:tcPr>
          <w:p w14:paraId="50A578DC" w14:textId="780D6FFE" w:rsidR="00B02D9F" w:rsidRPr="00C44DC0" w:rsidRDefault="002F5CD7"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4</w:t>
            </w:r>
            <w:r w:rsidRPr="00C44DC0">
              <w:rPr>
                <w:b/>
                <w:color w:val="000000"/>
                <w:sz w:val="28"/>
                <w:szCs w:val="28"/>
                <w:lang w:val="vi-VN"/>
              </w:rPr>
              <w:t>.2</w:t>
            </w:r>
            <w:r w:rsidR="00B02D9F" w:rsidRPr="00C44DC0">
              <w:rPr>
                <w:b/>
                <w:color w:val="000000"/>
                <w:sz w:val="28"/>
                <w:szCs w:val="28"/>
              </w:rPr>
              <w:t xml:space="preserve">.E1 Lỗi trong quá trình tìm kiếm  </w:t>
            </w:r>
          </w:p>
          <w:p w14:paraId="771A75E5" w14:textId="77777777" w:rsidR="00B02D9F" w:rsidRPr="00C44DC0" w:rsidRDefault="00B02D9F" w:rsidP="00920704">
            <w:pPr>
              <w:pBdr>
                <w:top w:val="nil"/>
                <w:left w:val="nil"/>
                <w:bottom w:val="nil"/>
                <w:right w:val="nil"/>
                <w:between w:val="nil"/>
              </w:pBdr>
              <w:spacing w:before="40" w:after="40"/>
              <w:ind w:left="-18" w:right="72"/>
              <w:rPr>
                <w:sz w:val="28"/>
                <w:szCs w:val="28"/>
              </w:rPr>
            </w:pPr>
            <w:r w:rsidRPr="00C44DC0">
              <w:rPr>
                <w:color w:val="000000"/>
                <w:sz w:val="28"/>
                <w:szCs w:val="28"/>
              </w:rPr>
              <w:t>Nếu hệ thống không thể thực hiện tìm kiếm hoặc có lỗi trong quá trình tìm kiếm, hệ thống thông báo lỗi cho khách hàng.</w:t>
            </w:r>
          </w:p>
        </w:tc>
      </w:tr>
      <w:tr w:rsidR="00B02D9F" w:rsidRPr="00C44DC0" w14:paraId="111A65AD" w14:textId="77777777" w:rsidTr="00920704">
        <w:trPr>
          <w:trHeight w:val="241"/>
        </w:trPr>
        <w:tc>
          <w:tcPr>
            <w:tcW w:w="1992" w:type="dxa"/>
          </w:tcPr>
          <w:p w14:paraId="59B29044" w14:textId="77777777" w:rsidR="00B02D9F" w:rsidRPr="00C44DC0" w:rsidRDefault="00B02D9F" w:rsidP="00920704">
            <w:pPr>
              <w:jc w:val="center"/>
              <w:rPr>
                <w:sz w:val="28"/>
                <w:szCs w:val="28"/>
              </w:rPr>
            </w:pPr>
            <w:r w:rsidRPr="00C44DC0">
              <w:rPr>
                <w:sz w:val="28"/>
                <w:szCs w:val="28"/>
              </w:rPr>
              <w:t>Độ ưu tiên</w:t>
            </w:r>
          </w:p>
        </w:tc>
        <w:tc>
          <w:tcPr>
            <w:tcW w:w="7221" w:type="dxa"/>
            <w:gridSpan w:val="3"/>
          </w:tcPr>
          <w:p w14:paraId="32556542" w14:textId="77777777" w:rsidR="00B02D9F" w:rsidRPr="00C44DC0" w:rsidRDefault="00B02D9F" w:rsidP="00920704">
            <w:pPr>
              <w:rPr>
                <w:sz w:val="28"/>
                <w:szCs w:val="28"/>
              </w:rPr>
            </w:pPr>
            <w:r w:rsidRPr="00C44DC0">
              <w:rPr>
                <w:sz w:val="28"/>
                <w:szCs w:val="28"/>
              </w:rPr>
              <w:t>Trung Bình</w:t>
            </w:r>
          </w:p>
        </w:tc>
      </w:tr>
      <w:tr w:rsidR="00B02D9F" w:rsidRPr="00C44DC0" w14:paraId="622974F1" w14:textId="77777777" w:rsidTr="00920704">
        <w:trPr>
          <w:trHeight w:val="231"/>
        </w:trPr>
        <w:tc>
          <w:tcPr>
            <w:tcW w:w="1992" w:type="dxa"/>
          </w:tcPr>
          <w:p w14:paraId="3CBB6960" w14:textId="77777777" w:rsidR="00B02D9F" w:rsidRPr="00C44DC0" w:rsidRDefault="00B02D9F" w:rsidP="00920704">
            <w:pPr>
              <w:jc w:val="right"/>
              <w:rPr>
                <w:sz w:val="28"/>
                <w:szCs w:val="28"/>
              </w:rPr>
            </w:pPr>
            <w:r w:rsidRPr="00C44DC0">
              <w:rPr>
                <w:sz w:val="28"/>
                <w:szCs w:val="28"/>
              </w:rPr>
              <w:t>Tần suất sử dụng:</w:t>
            </w:r>
          </w:p>
        </w:tc>
        <w:tc>
          <w:tcPr>
            <w:tcW w:w="7221" w:type="dxa"/>
            <w:gridSpan w:val="3"/>
          </w:tcPr>
          <w:p w14:paraId="7CC6654F" w14:textId="77777777" w:rsidR="00B02D9F" w:rsidRPr="00C44DC0" w:rsidRDefault="00B02D9F" w:rsidP="00920704">
            <w:pPr>
              <w:rPr>
                <w:sz w:val="28"/>
                <w:szCs w:val="28"/>
              </w:rPr>
            </w:pPr>
            <w:r w:rsidRPr="00C44DC0">
              <w:rPr>
                <w:sz w:val="28"/>
                <w:szCs w:val="28"/>
              </w:rPr>
              <w:t>Thường xuyên</w:t>
            </w:r>
          </w:p>
        </w:tc>
      </w:tr>
      <w:tr w:rsidR="00B02D9F" w:rsidRPr="00C44DC0" w14:paraId="24AFEBBF" w14:textId="77777777" w:rsidTr="00920704">
        <w:trPr>
          <w:trHeight w:val="482"/>
        </w:trPr>
        <w:tc>
          <w:tcPr>
            <w:tcW w:w="1992" w:type="dxa"/>
          </w:tcPr>
          <w:p w14:paraId="6B783B75" w14:textId="77777777" w:rsidR="00B02D9F" w:rsidRPr="00C44DC0" w:rsidRDefault="00B02D9F" w:rsidP="00920704">
            <w:pPr>
              <w:jc w:val="right"/>
              <w:rPr>
                <w:sz w:val="28"/>
                <w:szCs w:val="28"/>
              </w:rPr>
            </w:pPr>
            <w:r w:rsidRPr="00C44DC0">
              <w:rPr>
                <w:sz w:val="28"/>
                <w:szCs w:val="28"/>
              </w:rPr>
              <w:t>Quy tắc kinh doanh:</w:t>
            </w:r>
          </w:p>
        </w:tc>
        <w:tc>
          <w:tcPr>
            <w:tcW w:w="7221" w:type="dxa"/>
            <w:gridSpan w:val="3"/>
          </w:tcPr>
          <w:p w14:paraId="7E8DE5A5" w14:textId="70F7D38C" w:rsidR="00B02D9F" w:rsidRPr="00C44DC0" w:rsidRDefault="005E7A0D" w:rsidP="00920704">
            <w:pPr>
              <w:ind w:left="702" w:hanging="702"/>
              <w:rPr>
                <w:sz w:val="28"/>
                <w:szCs w:val="28"/>
                <w:lang w:val="vi-VN"/>
              </w:rPr>
            </w:pPr>
            <w:r w:rsidRPr="00C44DC0">
              <w:rPr>
                <w:sz w:val="28"/>
                <w:szCs w:val="28"/>
              </w:rPr>
              <w:t>BR</w:t>
            </w:r>
            <w:r w:rsidRPr="00C44DC0">
              <w:rPr>
                <w:sz w:val="28"/>
                <w:szCs w:val="28"/>
                <w:lang w:val="vi-VN"/>
              </w:rPr>
              <w:t>-7,BR-8,BR-9</w:t>
            </w:r>
          </w:p>
        </w:tc>
      </w:tr>
      <w:tr w:rsidR="00B02D9F" w:rsidRPr="00C44DC0" w14:paraId="1179A6D7" w14:textId="77777777" w:rsidTr="00920704">
        <w:trPr>
          <w:trHeight w:val="714"/>
        </w:trPr>
        <w:tc>
          <w:tcPr>
            <w:tcW w:w="1992" w:type="dxa"/>
          </w:tcPr>
          <w:p w14:paraId="0BF3BB28" w14:textId="77777777" w:rsidR="00B02D9F" w:rsidRPr="00C44DC0" w:rsidRDefault="00B02D9F" w:rsidP="00920704">
            <w:pPr>
              <w:jc w:val="right"/>
              <w:rPr>
                <w:sz w:val="28"/>
                <w:szCs w:val="28"/>
              </w:rPr>
            </w:pPr>
            <w:r w:rsidRPr="00C44DC0">
              <w:rPr>
                <w:sz w:val="28"/>
                <w:szCs w:val="28"/>
              </w:rPr>
              <w:t>Thông tin khác:</w:t>
            </w:r>
          </w:p>
        </w:tc>
        <w:tc>
          <w:tcPr>
            <w:tcW w:w="7221" w:type="dxa"/>
            <w:gridSpan w:val="3"/>
          </w:tcPr>
          <w:p w14:paraId="205FACEC" w14:textId="77777777" w:rsidR="00B02D9F" w:rsidRPr="00C44DC0" w:rsidRDefault="00B02D9F" w:rsidP="00920704">
            <w:pPr>
              <w:rPr>
                <w:sz w:val="28"/>
                <w:szCs w:val="28"/>
              </w:rPr>
            </w:pPr>
            <w:r w:rsidRPr="00C44DC0">
              <w:rPr>
                <w:sz w:val="28"/>
                <w:szCs w:val="28"/>
              </w:rPr>
              <w:t>Khách hàng có thể tìm kiếm thông tin về khóa học hoặc bài viết bằng cách sử dụng các thẻ liên quan, giúp tối ưu hóa quá trình tìm kiếm và khám phá nội dung.</w:t>
            </w:r>
          </w:p>
        </w:tc>
      </w:tr>
      <w:tr w:rsidR="00B02D9F" w:rsidRPr="00C44DC0" w14:paraId="77545300" w14:textId="77777777" w:rsidTr="00920704">
        <w:trPr>
          <w:trHeight w:val="241"/>
        </w:trPr>
        <w:tc>
          <w:tcPr>
            <w:tcW w:w="1992" w:type="dxa"/>
          </w:tcPr>
          <w:p w14:paraId="03023610" w14:textId="77777777" w:rsidR="00B02D9F" w:rsidRPr="00C44DC0" w:rsidRDefault="00B02D9F" w:rsidP="00920704">
            <w:pPr>
              <w:jc w:val="right"/>
              <w:rPr>
                <w:sz w:val="28"/>
                <w:szCs w:val="28"/>
              </w:rPr>
            </w:pPr>
            <w:r w:rsidRPr="00C44DC0">
              <w:rPr>
                <w:sz w:val="28"/>
                <w:szCs w:val="28"/>
              </w:rPr>
              <w:t>Giả định:</w:t>
            </w:r>
          </w:p>
        </w:tc>
        <w:tc>
          <w:tcPr>
            <w:tcW w:w="7221" w:type="dxa"/>
            <w:gridSpan w:val="3"/>
          </w:tcPr>
          <w:p w14:paraId="06E0C0E2" w14:textId="77777777" w:rsidR="00B02D9F" w:rsidRPr="00C44DC0" w:rsidRDefault="00B02D9F" w:rsidP="00920704">
            <w:pPr>
              <w:rPr>
                <w:sz w:val="28"/>
                <w:szCs w:val="28"/>
              </w:rPr>
            </w:pPr>
            <w:r w:rsidRPr="00C44DC0">
              <w:rPr>
                <w:sz w:val="28"/>
                <w:szCs w:val="28"/>
              </w:rPr>
              <w:t>Không có</w:t>
            </w:r>
          </w:p>
        </w:tc>
      </w:tr>
    </w:tbl>
    <w:p w14:paraId="790120F9" w14:textId="77777777" w:rsidR="00B02D9F" w:rsidRPr="00C44DC0" w:rsidRDefault="00B02D9F" w:rsidP="00B02D9F">
      <w:pPr>
        <w:rPr>
          <w:sz w:val="28"/>
          <w:szCs w:val="28"/>
        </w:rPr>
      </w:pPr>
    </w:p>
    <w:p w14:paraId="3B5AD66F" w14:textId="77777777" w:rsidR="00B02D9F" w:rsidRPr="00C44DC0" w:rsidRDefault="00B02D9F" w:rsidP="00B02D9F">
      <w:pPr>
        <w:rPr>
          <w:sz w:val="28"/>
          <w:szCs w:val="28"/>
        </w:rPr>
      </w:pPr>
    </w:p>
    <w:p w14:paraId="3C054207" w14:textId="77777777" w:rsidR="0014772C" w:rsidRPr="00C44DC0" w:rsidRDefault="0014772C">
      <w:pPr>
        <w:pBdr>
          <w:top w:val="nil"/>
          <w:left w:val="nil"/>
          <w:bottom w:val="nil"/>
          <w:right w:val="nil"/>
          <w:between w:val="nil"/>
        </w:pBdr>
        <w:spacing w:line="240" w:lineRule="auto"/>
        <w:rPr>
          <w:b/>
          <w:color w:val="000000"/>
          <w:sz w:val="28"/>
          <w:szCs w:val="28"/>
          <w:lang w:val="vi-VN"/>
        </w:rPr>
      </w:pPr>
    </w:p>
    <w:p w14:paraId="688FF05C" w14:textId="20BCDA5F" w:rsidR="006A3DF6" w:rsidRPr="00C44DC0" w:rsidRDefault="00CD54BA" w:rsidP="00F95318">
      <w:pPr>
        <w:numPr>
          <w:ilvl w:val="1"/>
          <w:numId w:val="9"/>
        </w:numPr>
        <w:pBdr>
          <w:top w:val="nil"/>
          <w:left w:val="nil"/>
          <w:bottom w:val="nil"/>
          <w:right w:val="nil"/>
          <w:between w:val="nil"/>
        </w:pBdr>
        <w:spacing w:before="360" w:after="120" w:line="240" w:lineRule="auto"/>
        <w:ind w:left="357" w:hanging="357"/>
        <w:rPr>
          <w:b/>
          <w:color w:val="000000"/>
          <w:sz w:val="28"/>
          <w:szCs w:val="28"/>
        </w:rPr>
      </w:pPr>
      <w:r w:rsidRPr="00C44DC0">
        <w:rPr>
          <w:b/>
          <w:color w:val="000000"/>
          <w:sz w:val="28"/>
          <w:szCs w:val="28"/>
        </w:rPr>
        <w:t xml:space="preserve"> </w:t>
      </w:r>
      <w:r w:rsidR="00B02D9F" w:rsidRPr="00C44DC0">
        <w:rPr>
          <w:b/>
          <w:color w:val="000000"/>
          <w:sz w:val="28"/>
          <w:szCs w:val="28"/>
        </w:rPr>
        <w:t>Trao</w:t>
      </w:r>
      <w:r w:rsidR="00B02D9F" w:rsidRPr="00C44DC0">
        <w:rPr>
          <w:b/>
          <w:color w:val="000000"/>
          <w:sz w:val="28"/>
          <w:szCs w:val="28"/>
          <w:lang w:val="vi-VN"/>
        </w:rPr>
        <w:t xml:space="preserve"> đổi trên diễn đàn</w:t>
      </w:r>
    </w:p>
    <w:p w14:paraId="43010757" w14:textId="427BC4DA" w:rsidR="00B229E5" w:rsidRPr="00C44DC0" w:rsidRDefault="00B229E5" w:rsidP="00F95318">
      <w:pPr>
        <w:pStyle w:val="ListParagraph"/>
        <w:numPr>
          <w:ilvl w:val="0"/>
          <w:numId w:val="19"/>
        </w:numPr>
        <w:pBdr>
          <w:top w:val="nil"/>
          <w:left w:val="nil"/>
          <w:bottom w:val="nil"/>
          <w:right w:val="nil"/>
          <w:between w:val="nil"/>
        </w:pBdr>
        <w:spacing w:before="360" w:after="120" w:line="240" w:lineRule="auto"/>
        <w:rPr>
          <w:b/>
          <w:color w:val="000000"/>
          <w:sz w:val="28"/>
          <w:szCs w:val="28"/>
        </w:rPr>
      </w:pPr>
      <w:r w:rsidRPr="00C44DC0">
        <w:rPr>
          <w:b/>
          <w:color w:val="000000"/>
          <w:sz w:val="28"/>
          <w:szCs w:val="28"/>
          <w:lang w:val="vi-VN"/>
        </w:rPr>
        <w:t>Mô tả ca sử dụng thêm bài viết</w:t>
      </w:r>
    </w:p>
    <w:tbl>
      <w:tblPr>
        <w:tblW w:w="9174"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84"/>
        <w:gridCol w:w="2060"/>
        <w:gridCol w:w="1890"/>
        <w:gridCol w:w="3240"/>
      </w:tblGrid>
      <w:tr w:rsidR="00B229E5" w:rsidRPr="00C44DC0" w14:paraId="436DCBB4" w14:textId="77777777" w:rsidTr="00920704">
        <w:tc>
          <w:tcPr>
            <w:tcW w:w="1984" w:type="dxa"/>
          </w:tcPr>
          <w:p w14:paraId="33F0A354" w14:textId="77777777" w:rsidR="00B229E5" w:rsidRPr="00C44DC0" w:rsidRDefault="00B229E5" w:rsidP="00920704">
            <w:pPr>
              <w:jc w:val="right"/>
              <w:rPr>
                <w:sz w:val="28"/>
                <w:szCs w:val="28"/>
              </w:rPr>
            </w:pPr>
            <w:r w:rsidRPr="00C44DC0">
              <w:rPr>
                <w:sz w:val="28"/>
                <w:szCs w:val="28"/>
              </w:rPr>
              <w:t>ID và Tên:</w:t>
            </w:r>
          </w:p>
        </w:tc>
        <w:tc>
          <w:tcPr>
            <w:tcW w:w="7190" w:type="dxa"/>
            <w:gridSpan w:val="3"/>
          </w:tcPr>
          <w:p w14:paraId="31B68DE1" w14:textId="741D061A" w:rsidR="00B229E5" w:rsidRPr="00C44DC0" w:rsidRDefault="00B229E5" w:rsidP="00920704">
            <w:pPr>
              <w:rPr>
                <w:b/>
                <w:sz w:val="28"/>
                <w:szCs w:val="28"/>
              </w:rPr>
            </w:pPr>
            <w:r w:rsidRPr="00C44DC0">
              <w:rPr>
                <w:b/>
                <w:sz w:val="28"/>
                <w:szCs w:val="28"/>
              </w:rPr>
              <w:t>UC-12</w:t>
            </w:r>
            <w:r w:rsidRPr="00C44DC0">
              <w:rPr>
                <w:b/>
                <w:sz w:val="28"/>
                <w:szCs w:val="28"/>
                <w:lang w:val="vi-VN"/>
              </w:rPr>
              <w:t>.1</w:t>
            </w:r>
            <w:r w:rsidRPr="00C44DC0">
              <w:rPr>
                <w:b/>
                <w:sz w:val="28"/>
                <w:szCs w:val="28"/>
              </w:rPr>
              <w:t xml:space="preserve"> Thêm bài viết</w:t>
            </w:r>
          </w:p>
        </w:tc>
      </w:tr>
      <w:tr w:rsidR="00B229E5" w:rsidRPr="00C44DC0" w14:paraId="6D5B1B9D" w14:textId="77777777" w:rsidTr="00920704">
        <w:tc>
          <w:tcPr>
            <w:tcW w:w="1984" w:type="dxa"/>
          </w:tcPr>
          <w:p w14:paraId="662C7F7F" w14:textId="77777777" w:rsidR="00B229E5" w:rsidRPr="00C44DC0" w:rsidRDefault="00B229E5" w:rsidP="00920704">
            <w:pPr>
              <w:jc w:val="right"/>
              <w:rPr>
                <w:sz w:val="28"/>
                <w:szCs w:val="28"/>
              </w:rPr>
            </w:pPr>
            <w:r w:rsidRPr="00C44DC0">
              <w:rPr>
                <w:sz w:val="28"/>
                <w:szCs w:val="28"/>
              </w:rPr>
              <w:t>Được tạo bởi:</w:t>
            </w:r>
          </w:p>
        </w:tc>
        <w:tc>
          <w:tcPr>
            <w:tcW w:w="2060" w:type="dxa"/>
          </w:tcPr>
          <w:p w14:paraId="54241370" w14:textId="16FF2950" w:rsidR="00B229E5" w:rsidRPr="00C44DC0" w:rsidRDefault="00B229E5" w:rsidP="00920704">
            <w:pPr>
              <w:rPr>
                <w:sz w:val="28"/>
                <w:szCs w:val="28"/>
              </w:rPr>
            </w:pPr>
            <w:r w:rsidRPr="00C44DC0">
              <w:rPr>
                <w:sz w:val="28"/>
                <w:szCs w:val="28"/>
              </w:rPr>
              <w:t xml:space="preserve">Nhóm </w:t>
            </w:r>
            <w:r w:rsidR="002F5CD7" w:rsidRPr="00C44DC0">
              <w:rPr>
                <w:sz w:val="28"/>
                <w:szCs w:val="28"/>
              </w:rPr>
              <w:t>5</w:t>
            </w:r>
          </w:p>
        </w:tc>
        <w:tc>
          <w:tcPr>
            <w:tcW w:w="1890" w:type="dxa"/>
          </w:tcPr>
          <w:p w14:paraId="070A8389" w14:textId="77777777" w:rsidR="00B229E5" w:rsidRPr="00C44DC0" w:rsidRDefault="00B229E5" w:rsidP="00920704">
            <w:pPr>
              <w:jc w:val="right"/>
              <w:rPr>
                <w:sz w:val="28"/>
                <w:szCs w:val="28"/>
              </w:rPr>
            </w:pPr>
            <w:r w:rsidRPr="00C44DC0">
              <w:rPr>
                <w:sz w:val="28"/>
                <w:szCs w:val="28"/>
              </w:rPr>
              <w:t>Ngày tạo:</w:t>
            </w:r>
          </w:p>
        </w:tc>
        <w:tc>
          <w:tcPr>
            <w:tcW w:w="3240" w:type="dxa"/>
          </w:tcPr>
          <w:p w14:paraId="3964DC10" w14:textId="77777777" w:rsidR="00B229E5" w:rsidRPr="00C44DC0" w:rsidRDefault="00B229E5" w:rsidP="00920704">
            <w:pPr>
              <w:rPr>
                <w:sz w:val="28"/>
                <w:szCs w:val="28"/>
              </w:rPr>
            </w:pPr>
            <w:r w:rsidRPr="00C44DC0">
              <w:rPr>
                <w:sz w:val="28"/>
                <w:szCs w:val="28"/>
              </w:rPr>
              <w:t>25/09/2023</w:t>
            </w:r>
          </w:p>
        </w:tc>
      </w:tr>
      <w:tr w:rsidR="00B229E5" w:rsidRPr="00C44DC0" w14:paraId="4B9C5A80" w14:textId="77777777" w:rsidTr="00920704">
        <w:tc>
          <w:tcPr>
            <w:tcW w:w="1984" w:type="dxa"/>
          </w:tcPr>
          <w:p w14:paraId="5B3F5304" w14:textId="77777777" w:rsidR="00B229E5" w:rsidRPr="00C44DC0" w:rsidRDefault="00B229E5" w:rsidP="00920704">
            <w:pPr>
              <w:jc w:val="right"/>
              <w:rPr>
                <w:sz w:val="28"/>
                <w:szCs w:val="28"/>
              </w:rPr>
            </w:pPr>
            <w:r w:rsidRPr="00C44DC0">
              <w:rPr>
                <w:sz w:val="28"/>
                <w:szCs w:val="28"/>
              </w:rPr>
              <w:t>Tác nhân chính:</w:t>
            </w:r>
          </w:p>
        </w:tc>
        <w:tc>
          <w:tcPr>
            <w:tcW w:w="2060" w:type="dxa"/>
          </w:tcPr>
          <w:p w14:paraId="27609965" w14:textId="26CB6ABD" w:rsidR="00B229E5" w:rsidRPr="00C44DC0" w:rsidRDefault="00EF4FF4" w:rsidP="00920704">
            <w:pPr>
              <w:rPr>
                <w:sz w:val="28"/>
                <w:szCs w:val="28"/>
              </w:rPr>
            </w:pPr>
            <w:r>
              <w:rPr>
                <w:sz w:val="28"/>
                <w:szCs w:val="28"/>
              </w:rPr>
              <w:t>Quản trị viên</w:t>
            </w:r>
          </w:p>
        </w:tc>
        <w:tc>
          <w:tcPr>
            <w:tcW w:w="1890" w:type="dxa"/>
          </w:tcPr>
          <w:p w14:paraId="3FE98278" w14:textId="77777777" w:rsidR="00B229E5" w:rsidRPr="00C44DC0" w:rsidRDefault="00B229E5" w:rsidP="00920704">
            <w:pPr>
              <w:jc w:val="right"/>
              <w:rPr>
                <w:sz w:val="28"/>
                <w:szCs w:val="28"/>
              </w:rPr>
            </w:pPr>
            <w:r w:rsidRPr="00C44DC0">
              <w:rPr>
                <w:sz w:val="28"/>
                <w:szCs w:val="28"/>
              </w:rPr>
              <w:t>Tác nhân phụ:</w:t>
            </w:r>
          </w:p>
        </w:tc>
        <w:tc>
          <w:tcPr>
            <w:tcW w:w="3240" w:type="dxa"/>
          </w:tcPr>
          <w:p w14:paraId="7C3F1A12" w14:textId="77777777" w:rsidR="00B229E5" w:rsidRPr="00C44DC0" w:rsidRDefault="00B229E5" w:rsidP="00920704">
            <w:pPr>
              <w:rPr>
                <w:sz w:val="28"/>
                <w:szCs w:val="28"/>
              </w:rPr>
            </w:pPr>
            <w:r w:rsidRPr="00C44DC0">
              <w:rPr>
                <w:sz w:val="28"/>
                <w:szCs w:val="28"/>
              </w:rPr>
              <w:t>Hệ thống Website bán khóa học Lập Trình</w:t>
            </w:r>
          </w:p>
          <w:p w14:paraId="1BD814A2" w14:textId="77777777" w:rsidR="00B229E5" w:rsidRPr="00C44DC0" w:rsidRDefault="00B229E5" w:rsidP="00920704">
            <w:pPr>
              <w:rPr>
                <w:sz w:val="28"/>
                <w:szCs w:val="28"/>
              </w:rPr>
            </w:pPr>
          </w:p>
        </w:tc>
      </w:tr>
      <w:tr w:rsidR="00B229E5" w:rsidRPr="00C44DC0" w14:paraId="083DDF7C" w14:textId="77777777" w:rsidTr="00920704">
        <w:tc>
          <w:tcPr>
            <w:tcW w:w="1984" w:type="dxa"/>
          </w:tcPr>
          <w:p w14:paraId="4848BD90" w14:textId="77777777" w:rsidR="00B229E5" w:rsidRPr="00C44DC0" w:rsidRDefault="00B229E5" w:rsidP="00920704">
            <w:pPr>
              <w:jc w:val="right"/>
              <w:rPr>
                <w:sz w:val="28"/>
                <w:szCs w:val="28"/>
              </w:rPr>
            </w:pPr>
            <w:r w:rsidRPr="00C44DC0">
              <w:rPr>
                <w:sz w:val="28"/>
                <w:szCs w:val="28"/>
              </w:rPr>
              <w:t>Mô tả:</w:t>
            </w:r>
          </w:p>
        </w:tc>
        <w:tc>
          <w:tcPr>
            <w:tcW w:w="7190" w:type="dxa"/>
            <w:gridSpan w:val="3"/>
          </w:tcPr>
          <w:p w14:paraId="299D07B8" w14:textId="071FE3FC" w:rsidR="00B229E5" w:rsidRPr="00C44DC0" w:rsidRDefault="00EF4FF4" w:rsidP="00920704">
            <w:pPr>
              <w:rPr>
                <w:sz w:val="28"/>
                <w:szCs w:val="28"/>
              </w:rPr>
            </w:pPr>
            <w:r>
              <w:rPr>
                <w:sz w:val="28"/>
                <w:szCs w:val="28"/>
              </w:rPr>
              <w:t>Quản trị viên</w:t>
            </w:r>
            <w:r w:rsidR="00B229E5" w:rsidRPr="00C44DC0">
              <w:rPr>
                <w:sz w:val="28"/>
                <w:szCs w:val="28"/>
              </w:rPr>
              <w:t xml:space="preserve"> có thể thêm bài viết vào diễn đàn</w:t>
            </w:r>
          </w:p>
        </w:tc>
      </w:tr>
      <w:tr w:rsidR="00B229E5" w:rsidRPr="00C44DC0" w14:paraId="18D79887" w14:textId="77777777" w:rsidTr="00920704">
        <w:tc>
          <w:tcPr>
            <w:tcW w:w="1984" w:type="dxa"/>
          </w:tcPr>
          <w:p w14:paraId="48B35005" w14:textId="77777777" w:rsidR="00B229E5" w:rsidRPr="00C44DC0" w:rsidRDefault="00B229E5" w:rsidP="00920704">
            <w:pPr>
              <w:jc w:val="right"/>
              <w:rPr>
                <w:sz w:val="28"/>
                <w:szCs w:val="28"/>
              </w:rPr>
            </w:pPr>
            <w:r w:rsidRPr="00C44DC0">
              <w:rPr>
                <w:sz w:val="28"/>
                <w:szCs w:val="28"/>
              </w:rPr>
              <w:t>Kích hoạt:</w:t>
            </w:r>
          </w:p>
        </w:tc>
        <w:tc>
          <w:tcPr>
            <w:tcW w:w="7190" w:type="dxa"/>
            <w:gridSpan w:val="3"/>
          </w:tcPr>
          <w:p w14:paraId="22119D98" w14:textId="711450C9" w:rsidR="00B229E5" w:rsidRPr="00C44DC0" w:rsidRDefault="00EF4FF4" w:rsidP="00920704">
            <w:pPr>
              <w:rPr>
                <w:sz w:val="28"/>
                <w:szCs w:val="28"/>
              </w:rPr>
            </w:pPr>
            <w:r>
              <w:rPr>
                <w:sz w:val="28"/>
                <w:szCs w:val="28"/>
              </w:rPr>
              <w:t>Quản trị viên</w:t>
            </w:r>
            <w:r w:rsidR="00B229E5" w:rsidRPr="00C44DC0">
              <w:rPr>
                <w:sz w:val="28"/>
                <w:szCs w:val="28"/>
              </w:rPr>
              <w:t xml:space="preserve"> đăng nhập vào hệ thống, form đăng nhập hiển thị sẵn, click vào nút thêm mới bài viết.</w:t>
            </w:r>
          </w:p>
        </w:tc>
      </w:tr>
      <w:tr w:rsidR="00B229E5" w:rsidRPr="00C44DC0" w14:paraId="29DAF673" w14:textId="77777777" w:rsidTr="00920704">
        <w:tc>
          <w:tcPr>
            <w:tcW w:w="1984" w:type="dxa"/>
          </w:tcPr>
          <w:p w14:paraId="22033163" w14:textId="77777777" w:rsidR="00B229E5" w:rsidRPr="00C44DC0" w:rsidRDefault="00B229E5" w:rsidP="00920704">
            <w:pPr>
              <w:jc w:val="right"/>
              <w:rPr>
                <w:sz w:val="28"/>
                <w:szCs w:val="28"/>
              </w:rPr>
            </w:pPr>
            <w:r w:rsidRPr="00C44DC0">
              <w:rPr>
                <w:sz w:val="28"/>
                <w:szCs w:val="28"/>
              </w:rPr>
              <w:t>Điều kiện tiên quyết:</w:t>
            </w:r>
          </w:p>
        </w:tc>
        <w:tc>
          <w:tcPr>
            <w:tcW w:w="7190" w:type="dxa"/>
            <w:gridSpan w:val="3"/>
          </w:tcPr>
          <w:p w14:paraId="6F8A5B3C" w14:textId="57145891" w:rsidR="00B229E5" w:rsidRPr="00C44DC0" w:rsidRDefault="00B229E5" w:rsidP="00EF4FF4">
            <w:pPr>
              <w:rPr>
                <w:sz w:val="28"/>
                <w:szCs w:val="28"/>
              </w:rPr>
            </w:pPr>
            <w:r w:rsidRPr="00C44DC0">
              <w:rPr>
                <w:sz w:val="28"/>
                <w:szCs w:val="28"/>
              </w:rPr>
              <w:t xml:space="preserve">1. </w:t>
            </w:r>
            <w:r w:rsidR="00EF4FF4">
              <w:rPr>
                <w:sz w:val="28"/>
                <w:szCs w:val="28"/>
              </w:rPr>
              <w:t xml:space="preserve">Quản trị viên </w:t>
            </w:r>
            <w:r w:rsidRPr="00C44DC0">
              <w:rPr>
                <w:sz w:val="28"/>
                <w:szCs w:val="28"/>
              </w:rPr>
              <w:t>đã có tài khoản</w:t>
            </w:r>
            <w:r w:rsidR="00EF4FF4">
              <w:rPr>
                <w:sz w:val="28"/>
                <w:szCs w:val="28"/>
              </w:rPr>
              <w:t xml:space="preserve"> và được cấp quyền đăng bài</w:t>
            </w:r>
          </w:p>
        </w:tc>
      </w:tr>
      <w:tr w:rsidR="00B229E5" w:rsidRPr="00C44DC0" w14:paraId="7C6F0358" w14:textId="77777777" w:rsidTr="00920704">
        <w:tc>
          <w:tcPr>
            <w:tcW w:w="1984" w:type="dxa"/>
          </w:tcPr>
          <w:p w14:paraId="502D51C0" w14:textId="77777777" w:rsidR="00B229E5" w:rsidRPr="00C44DC0" w:rsidRDefault="00B229E5" w:rsidP="00920704">
            <w:pPr>
              <w:jc w:val="right"/>
              <w:rPr>
                <w:sz w:val="28"/>
                <w:szCs w:val="28"/>
              </w:rPr>
            </w:pPr>
            <w:r w:rsidRPr="00C44DC0">
              <w:rPr>
                <w:sz w:val="28"/>
                <w:szCs w:val="28"/>
              </w:rPr>
              <w:t>Hậu điều kiện:</w:t>
            </w:r>
          </w:p>
        </w:tc>
        <w:tc>
          <w:tcPr>
            <w:tcW w:w="7190" w:type="dxa"/>
            <w:gridSpan w:val="3"/>
          </w:tcPr>
          <w:p w14:paraId="75A60086" w14:textId="14B0F687" w:rsidR="00B229E5" w:rsidRPr="00C44DC0" w:rsidRDefault="00B229E5" w:rsidP="00EF4FF4">
            <w:pPr>
              <w:rPr>
                <w:sz w:val="28"/>
                <w:szCs w:val="28"/>
              </w:rPr>
            </w:pPr>
            <w:r w:rsidRPr="00C44DC0">
              <w:rPr>
                <w:sz w:val="28"/>
                <w:szCs w:val="28"/>
              </w:rPr>
              <w:t xml:space="preserve">1. </w:t>
            </w:r>
            <w:r w:rsidR="00EF4FF4">
              <w:rPr>
                <w:sz w:val="28"/>
                <w:szCs w:val="28"/>
              </w:rPr>
              <w:t>Quản trị viên</w:t>
            </w:r>
            <w:r w:rsidRPr="00C44DC0">
              <w:rPr>
                <w:sz w:val="28"/>
                <w:szCs w:val="28"/>
              </w:rPr>
              <w:t xml:space="preserve"> đăng nhập thành công, them được bài viết mới</w:t>
            </w:r>
          </w:p>
        </w:tc>
      </w:tr>
      <w:tr w:rsidR="00B229E5" w:rsidRPr="00C44DC0" w14:paraId="627B6280" w14:textId="77777777" w:rsidTr="00920704">
        <w:tc>
          <w:tcPr>
            <w:tcW w:w="1984" w:type="dxa"/>
          </w:tcPr>
          <w:p w14:paraId="49E0521C" w14:textId="77777777" w:rsidR="00B229E5" w:rsidRPr="00C44DC0" w:rsidRDefault="00B229E5" w:rsidP="00920704">
            <w:pPr>
              <w:jc w:val="right"/>
              <w:rPr>
                <w:sz w:val="28"/>
                <w:szCs w:val="28"/>
              </w:rPr>
            </w:pPr>
            <w:r w:rsidRPr="00C44DC0">
              <w:rPr>
                <w:sz w:val="28"/>
                <w:szCs w:val="28"/>
              </w:rPr>
              <w:t>Luồng sự kiện chính:</w:t>
            </w:r>
          </w:p>
        </w:tc>
        <w:tc>
          <w:tcPr>
            <w:tcW w:w="7190" w:type="dxa"/>
            <w:gridSpan w:val="3"/>
          </w:tcPr>
          <w:p w14:paraId="3DBAE1DA" w14:textId="63400F1E" w:rsidR="00B229E5" w:rsidRPr="00C44DC0" w:rsidRDefault="002F5CD7" w:rsidP="00F95318">
            <w:pPr>
              <w:pStyle w:val="ListParagraph"/>
              <w:numPr>
                <w:ilvl w:val="1"/>
                <w:numId w:val="22"/>
              </w:numPr>
              <w:contextualSpacing/>
              <w:rPr>
                <w:b/>
                <w:sz w:val="28"/>
                <w:szCs w:val="28"/>
              </w:rPr>
            </w:pPr>
            <w:r w:rsidRPr="00C44DC0">
              <w:rPr>
                <w:b/>
                <w:sz w:val="28"/>
                <w:szCs w:val="28"/>
                <w:lang w:val="vi-VN"/>
              </w:rPr>
              <w:t xml:space="preserve"> </w:t>
            </w:r>
            <w:r w:rsidR="00B229E5" w:rsidRPr="00C44DC0">
              <w:rPr>
                <w:b/>
                <w:sz w:val="28"/>
                <w:szCs w:val="28"/>
              </w:rPr>
              <w:t>Thêm mới bài viết</w:t>
            </w:r>
          </w:p>
          <w:p w14:paraId="45772E54" w14:textId="78843C18" w:rsidR="00B229E5" w:rsidRPr="00C44DC0" w:rsidRDefault="00EF4FF4" w:rsidP="00F95318">
            <w:pPr>
              <w:pStyle w:val="ListParagraph"/>
              <w:numPr>
                <w:ilvl w:val="0"/>
                <w:numId w:val="17"/>
              </w:numPr>
              <w:pBdr>
                <w:top w:val="nil"/>
                <w:left w:val="nil"/>
                <w:bottom w:val="nil"/>
                <w:right w:val="nil"/>
                <w:between w:val="nil"/>
              </w:pBdr>
              <w:spacing w:line="240" w:lineRule="auto"/>
              <w:contextualSpacing/>
              <w:rPr>
                <w:sz w:val="28"/>
                <w:szCs w:val="28"/>
              </w:rPr>
            </w:pPr>
            <w:r>
              <w:rPr>
                <w:color w:val="000000"/>
                <w:sz w:val="28"/>
                <w:szCs w:val="28"/>
              </w:rPr>
              <w:t>Quản trị viên</w:t>
            </w:r>
            <w:r w:rsidR="00B229E5" w:rsidRPr="00C44DC0">
              <w:rPr>
                <w:color w:val="000000"/>
                <w:sz w:val="28"/>
                <w:szCs w:val="28"/>
              </w:rPr>
              <w:t xml:space="preserve"> đăng nhập vào hệ thống và chọn Thêm mới bài viết</w:t>
            </w:r>
          </w:p>
          <w:p w14:paraId="083926F5" w14:textId="28F35293" w:rsidR="00B229E5" w:rsidRPr="00C44DC0" w:rsidRDefault="00EF4FF4" w:rsidP="00F95318">
            <w:pPr>
              <w:pStyle w:val="ListParagraph"/>
              <w:numPr>
                <w:ilvl w:val="0"/>
                <w:numId w:val="17"/>
              </w:numPr>
              <w:pBdr>
                <w:top w:val="nil"/>
                <w:left w:val="nil"/>
                <w:bottom w:val="nil"/>
                <w:right w:val="nil"/>
                <w:between w:val="nil"/>
              </w:pBdr>
              <w:spacing w:line="240" w:lineRule="auto"/>
              <w:contextualSpacing/>
              <w:rPr>
                <w:sz w:val="28"/>
                <w:szCs w:val="28"/>
              </w:rPr>
            </w:pPr>
            <w:r>
              <w:rPr>
                <w:sz w:val="28"/>
                <w:szCs w:val="28"/>
              </w:rPr>
              <w:t xml:space="preserve">Hệ thống hiển thị </w:t>
            </w:r>
            <w:r w:rsidR="00920704">
              <w:rPr>
                <w:sz w:val="28"/>
                <w:szCs w:val="28"/>
              </w:rPr>
              <w:t>form</w:t>
            </w:r>
            <w:r w:rsidR="00B229E5" w:rsidRPr="00C44DC0">
              <w:rPr>
                <w:sz w:val="28"/>
                <w:szCs w:val="28"/>
              </w:rPr>
              <w:t xml:space="preserve"> thêm mới bài viết</w:t>
            </w:r>
          </w:p>
          <w:p w14:paraId="139841B3" w14:textId="4FEA09F6" w:rsidR="00B229E5" w:rsidRPr="00C44DC0" w:rsidRDefault="00EF4FF4" w:rsidP="00F95318">
            <w:pPr>
              <w:pStyle w:val="ListParagraph"/>
              <w:numPr>
                <w:ilvl w:val="0"/>
                <w:numId w:val="17"/>
              </w:numPr>
              <w:pBdr>
                <w:top w:val="nil"/>
                <w:left w:val="nil"/>
                <w:bottom w:val="nil"/>
                <w:right w:val="nil"/>
                <w:between w:val="nil"/>
              </w:pBdr>
              <w:spacing w:line="240" w:lineRule="auto"/>
              <w:contextualSpacing/>
              <w:rPr>
                <w:sz w:val="28"/>
                <w:szCs w:val="28"/>
              </w:rPr>
            </w:pPr>
            <w:r>
              <w:rPr>
                <w:sz w:val="28"/>
                <w:szCs w:val="28"/>
              </w:rPr>
              <w:t>Quản trị viên</w:t>
            </w:r>
            <w:r w:rsidR="00B229E5" w:rsidRPr="00C44DC0">
              <w:rPr>
                <w:sz w:val="28"/>
                <w:szCs w:val="28"/>
              </w:rPr>
              <w:t xml:space="preserve"> viết nội dung, thêm chèn kí tự, hình ảnh để thêm mới bài viết rồi click vào nút Đăng </w:t>
            </w:r>
          </w:p>
          <w:p w14:paraId="1DC3FA96" w14:textId="76719B21" w:rsidR="00EF4FF4" w:rsidRDefault="00EF4FF4" w:rsidP="00F95318">
            <w:pPr>
              <w:pStyle w:val="ListParagraph"/>
              <w:numPr>
                <w:ilvl w:val="0"/>
                <w:numId w:val="17"/>
              </w:numPr>
              <w:pBdr>
                <w:top w:val="nil"/>
                <w:left w:val="nil"/>
                <w:bottom w:val="nil"/>
                <w:right w:val="nil"/>
                <w:between w:val="nil"/>
              </w:pBdr>
              <w:spacing w:line="240" w:lineRule="auto"/>
              <w:contextualSpacing/>
              <w:rPr>
                <w:sz w:val="28"/>
                <w:szCs w:val="28"/>
              </w:rPr>
            </w:pPr>
            <w:r>
              <w:rPr>
                <w:sz w:val="28"/>
                <w:szCs w:val="28"/>
              </w:rPr>
              <w:t>Sau khi click vào button Thêm thì sẽ hiển thị popup “Thêm bài viết thành công”</w:t>
            </w:r>
          </w:p>
          <w:p w14:paraId="0B51F6F2" w14:textId="5A83670A" w:rsidR="00B229E5" w:rsidRPr="00C44DC0" w:rsidRDefault="00EF4FF4" w:rsidP="00F95318">
            <w:pPr>
              <w:pStyle w:val="ListParagraph"/>
              <w:numPr>
                <w:ilvl w:val="0"/>
                <w:numId w:val="17"/>
              </w:numPr>
              <w:pBdr>
                <w:top w:val="nil"/>
                <w:left w:val="nil"/>
                <w:bottom w:val="nil"/>
                <w:right w:val="nil"/>
                <w:between w:val="nil"/>
              </w:pBdr>
              <w:spacing w:line="240" w:lineRule="auto"/>
              <w:contextualSpacing/>
              <w:rPr>
                <w:sz w:val="28"/>
                <w:szCs w:val="28"/>
              </w:rPr>
            </w:pPr>
            <w:r>
              <w:rPr>
                <w:sz w:val="28"/>
                <w:szCs w:val="28"/>
              </w:rPr>
              <w:t xml:space="preserve">Sau khi đăng bài viết thành công thì </w:t>
            </w:r>
            <w:r w:rsidR="00B229E5" w:rsidRPr="00C44DC0">
              <w:rPr>
                <w:sz w:val="28"/>
                <w:szCs w:val="28"/>
              </w:rPr>
              <w:t>bài viết sẽ hiện lên trên trang web</w:t>
            </w:r>
          </w:p>
        </w:tc>
      </w:tr>
      <w:tr w:rsidR="00B229E5" w:rsidRPr="00C44DC0" w14:paraId="6FE2DA09" w14:textId="77777777" w:rsidTr="00920704">
        <w:tc>
          <w:tcPr>
            <w:tcW w:w="1984" w:type="dxa"/>
          </w:tcPr>
          <w:p w14:paraId="327EB85E" w14:textId="77777777" w:rsidR="00B229E5" w:rsidRPr="00C44DC0" w:rsidRDefault="00B229E5" w:rsidP="00920704">
            <w:pPr>
              <w:jc w:val="right"/>
              <w:rPr>
                <w:sz w:val="28"/>
                <w:szCs w:val="28"/>
              </w:rPr>
            </w:pPr>
            <w:r w:rsidRPr="00C44DC0">
              <w:rPr>
                <w:sz w:val="28"/>
                <w:szCs w:val="28"/>
              </w:rPr>
              <w:t>Luồng thay thế:</w:t>
            </w:r>
          </w:p>
        </w:tc>
        <w:tc>
          <w:tcPr>
            <w:tcW w:w="7190" w:type="dxa"/>
            <w:gridSpan w:val="3"/>
          </w:tcPr>
          <w:p w14:paraId="4273CF41" w14:textId="77777777" w:rsidR="00B229E5" w:rsidRPr="00C44DC0" w:rsidRDefault="00B229E5" w:rsidP="00920704">
            <w:pPr>
              <w:pBdr>
                <w:top w:val="nil"/>
                <w:left w:val="nil"/>
                <w:bottom w:val="nil"/>
                <w:right w:val="nil"/>
                <w:between w:val="nil"/>
              </w:pBdr>
              <w:rPr>
                <w:sz w:val="28"/>
                <w:szCs w:val="28"/>
              </w:rPr>
            </w:pPr>
            <w:r w:rsidRPr="00C44DC0">
              <w:rPr>
                <w:color w:val="000000"/>
                <w:sz w:val="28"/>
                <w:szCs w:val="28"/>
              </w:rPr>
              <w:t>Không có</w:t>
            </w:r>
          </w:p>
        </w:tc>
      </w:tr>
      <w:tr w:rsidR="00B229E5" w:rsidRPr="00C44DC0" w14:paraId="09D64C35" w14:textId="77777777" w:rsidTr="00920704">
        <w:tc>
          <w:tcPr>
            <w:tcW w:w="1984" w:type="dxa"/>
          </w:tcPr>
          <w:p w14:paraId="6CD37AE9" w14:textId="77777777" w:rsidR="00B229E5" w:rsidRPr="00C44DC0" w:rsidRDefault="00B229E5" w:rsidP="00920704">
            <w:pPr>
              <w:jc w:val="right"/>
              <w:rPr>
                <w:sz w:val="28"/>
                <w:szCs w:val="28"/>
              </w:rPr>
            </w:pPr>
            <w:r w:rsidRPr="00C44DC0">
              <w:rPr>
                <w:sz w:val="28"/>
                <w:szCs w:val="28"/>
              </w:rPr>
              <w:t>Ngoại lệ:</w:t>
            </w:r>
          </w:p>
        </w:tc>
        <w:tc>
          <w:tcPr>
            <w:tcW w:w="7190" w:type="dxa"/>
            <w:gridSpan w:val="3"/>
          </w:tcPr>
          <w:p w14:paraId="081F2F5D" w14:textId="50F9813D" w:rsidR="00B229E5" w:rsidRPr="00C44DC0" w:rsidRDefault="002F5CD7"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12</w:t>
            </w:r>
            <w:r w:rsidRPr="00C44DC0">
              <w:rPr>
                <w:b/>
                <w:color w:val="000000"/>
                <w:sz w:val="28"/>
                <w:szCs w:val="28"/>
                <w:lang w:val="vi-VN"/>
              </w:rPr>
              <w:t>.1</w:t>
            </w:r>
            <w:r w:rsidR="00B229E5" w:rsidRPr="00C44DC0">
              <w:rPr>
                <w:b/>
                <w:color w:val="000000"/>
                <w:sz w:val="28"/>
                <w:szCs w:val="28"/>
              </w:rPr>
              <w:t>.E1 Tài khoản vi phạm điều khoản</w:t>
            </w:r>
          </w:p>
          <w:p w14:paraId="2F68B9DC" w14:textId="77777777" w:rsidR="00B229E5" w:rsidRPr="00C44DC0" w:rsidRDefault="00B229E5"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lastRenderedPageBreak/>
              <w:t>Hệ thống thông báo tài khoản đã vi phạm vào điều khoản của trang Web Người dùng không được them mới bài trong 1 khoảng thời gian nhất định.</w:t>
            </w:r>
          </w:p>
          <w:p w14:paraId="5FAEF3CD" w14:textId="1704F284" w:rsidR="00B229E5" w:rsidRPr="00C44DC0" w:rsidRDefault="002F5CD7"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12</w:t>
            </w:r>
            <w:r w:rsidR="00B229E5" w:rsidRPr="00C44DC0">
              <w:rPr>
                <w:b/>
                <w:color w:val="000000"/>
                <w:sz w:val="28"/>
                <w:szCs w:val="28"/>
              </w:rPr>
              <w:t>.</w:t>
            </w:r>
            <w:r w:rsidRPr="00C44DC0">
              <w:rPr>
                <w:b/>
                <w:color w:val="000000"/>
                <w:sz w:val="28"/>
                <w:szCs w:val="28"/>
              </w:rPr>
              <w:t>2</w:t>
            </w:r>
            <w:r w:rsidR="00B229E5" w:rsidRPr="00C44DC0">
              <w:rPr>
                <w:b/>
                <w:color w:val="000000"/>
                <w:sz w:val="28"/>
                <w:szCs w:val="28"/>
              </w:rPr>
              <w:t xml:space="preserve">.E2 Bài viết vi phạm tiêu chuẩn cộng đồng </w:t>
            </w:r>
          </w:p>
          <w:p w14:paraId="55CBF93B" w14:textId="77777777" w:rsidR="00B229E5" w:rsidRPr="00C44DC0" w:rsidRDefault="00B229E5"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Hệ thống thông báo bài viết của bạn đã vi phạm vào tiêu chuẩn của cộng đồng.</w:t>
            </w:r>
          </w:p>
          <w:p w14:paraId="0D252CA5" w14:textId="77777777" w:rsidR="00B229E5" w:rsidRPr="00C44DC0" w:rsidRDefault="00B229E5"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Người dùng không được phép đăng bài cho khi bài viết được đăng lên chuẩn.</w:t>
            </w:r>
          </w:p>
          <w:p w14:paraId="662E721B" w14:textId="60C14687" w:rsidR="00B229E5" w:rsidRPr="00C44DC0" w:rsidRDefault="002F5CD7"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12</w:t>
            </w:r>
            <w:r w:rsidRPr="00C44DC0">
              <w:rPr>
                <w:b/>
                <w:color w:val="000000"/>
                <w:sz w:val="28"/>
                <w:szCs w:val="28"/>
                <w:lang w:val="vi-VN"/>
              </w:rPr>
              <w:t>.3</w:t>
            </w:r>
            <w:r w:rsidR="00B229E5" w:rsidRPr="00C44DC0">
              <w:rPr>
                <w:b/>
                <w:color w:val="000000"/>
                <w:sz w:val="28"/>
                <w:szCs w:val="28"/>
              </w:rPr>
              <w:t>.E3 Để trống ô nội dung</w:t>
            </w:r>
          </w:p>
          <w:p w14:paraId="1EDC708B" w14:textId="77777777" w:rsidR="00B229E5" w:rsidRPr="00C44DC0" w:rsidRDefault="00B229E5" w:rsidP="00920704">
            <w:pPr>
              <w:pBdr>
                <w:top w:val="nil"/>
                <w:left w:val="nil"/>
                <w:bottom w:val="nil"/>
                <w:right w:val="nil"/>
                <w:between w:val="nil"/>
              </w:pBdr>
              <w:spacing w:before="40" w:after="40"/>
              <w:ind w:left="-18" w:right="72"/>
              <w:rPr>
                <w:sz w:val="28"/>
                <w:szCs w:val="28"/>
              </w:rPr>
            </w:pPr>
            <w:r w:rsidRPr="00C44DC0">
              <w:rPr>
                <w:color w:val="000000"/>
                <w:sz w:val="28"/>
                <w:szCs w:val="28"/>
              </w:rPr>
              <w:t>Hệ thống thống thông báo: “Vui long nhập vào nội dung để them mới”</w:t>
            </w:r>
          </w:p>
        </w:tc>
      </w:tr>
      <w:tr w:rsidR="00B229E5" w:rsidRPr="00C44DC0" w14:paraId="2BCE7249" w14:textId="77777777" w:rsidTr="00920704">
        <w:tc>
          <w:tcPr>
            <w:tcW w:w="1984" w:type="dxa"/>
          </w:tcPr>
          <w:p w14:paraId="7D363A35" w14:textId="77777777" w:rsidR="00B229E5" w:rsidRPr="00C44DC0" w:rsidRDefault="00B229E5" w:rsidP="00920704">
            <w:pPr>
              <w:jc w:val="right"/>
              <w:rPr>
                <w:sz w:val="28"/>
                <w:szCs w:val="28"/>
              </w:rPr>
            </w:pPr>
            <w:r w:rsidRPr="00C44DC0">
              <w:rPr>
                <w:sz w:val="28"/>
                <w:szCs w:val="28"/>
              </w:rPr>
              <w:lastRenderedPageBreak/>
              <w:t>Sự ưu tiên:</w:t>
            </w:r>
          </w:p>
        </w:tc>
        <w:tc>
          <w:tcPr>
            <w:tcW w:w="7190" w:type="dxa"/>
            <w:gridSpan w:val="3"/>
          </w:tcPr>
          <w:p w14:paraId="246402DC" w14:textId="77777777" w:rsidR="00B229E5" w:rsidRPr="00C44DC0" w:rsidRDefault="00B229E5" w:rsidP="00920704">
            <w:pPr>
              <w:rPr>
                <w:sz w:val="28"/>
                <w:szCs w:val="28"/>
              </w:rPr>
            </w:pPr>
            <w:r w:rsidRPr="00C44DC0">
              <w:rPr>
                <w:sz w:val="28"/>
                <w:szCs w:val="28"/>
              </w:rPr>
              <w:t>Trung Bình</w:t>
            </w:r>
          </w:p>
        </w:tc>
      </w:tr>
      <w:tr w:rsidR="00B229E5" w:rsidRPr="00C44DC0" w14:paraId="02C4C979" w14:textId="77777777" w:rsidTr="00920704">
        <w:tc>
          <w:tcPr>
            <w:tcW w:w="1984" w:type="dxa"/>
          </w:tcPr>
          <w:p w14:paraId="2A03357C" w14:textId="77777777" w:rsidR="00B229E5" w:rsidRPr="00C44DC0" w:rsidRDefault="00B229E5" w:rsidP="00920704">
            <w:pPr>
              <w:jc w:val="right"/>
              <w:rPr>
                <w:sz w:val="28"/>
                <w:szCs w:val="28"/>
              </w:rPr>
            </w:pPr>
            <w:r w:rsidRPr="00C44DC0">
              <w:rPr>
                <w:sz w:val="28"/>
                <w:szCs w:val="28"/>
              </w:rPr>
              <w:t>Tần suất sử dụng:</w:t>
            </w:r>
          </w:p>
        </w:tc>
        <w:tc>
          <w:tcPr>
            <w:tcW w:w="7190" w:type="dxa"/>
            <w:gridSpan w:val="3"/>
          </w:tcPr>
          <w:p w14:paraId="58279D27" w14:textId="77777777" w:rsidR="00B229E5" w:rsidRPr="00C44DC0" w:rsidRDefault="00B229E5" w:rsidP="00920704">
            <w:pPr>
              <w:rPr>
                <w:sz w:val="28"/>
                <w:szCs w:val="28"/>
              </w:rPr>
            </w:pPr>
            <w:r w:rsidRPr="00C44DC0">
              <w:rPr>
                <w:sz w:val="28"/>
                <w:szCs w:val="28"/>
              </w:rPr>
              <w:t>Không có</w:t>
            </w:r>
          </w:p>
        </w:tc>
      </w:tr>
      <w:tr w:rsidR="00B229E5" w:rsidRPr="00C44DC0" w14:paraId="4D4D00C7" w14:textId="77777777" w:rsidTr="00920704">
        <w:tc>
          <w:tcPr>
            <w:tcW w:w="1984" w:type="dxa"/>
          </w:tcPr>
          <w:p w14:paraId="5271D470" w14:textId="77777777" w:rsidR="00B229E5" w:rsidRPr="00C44DC0" w:rsidRDefault="00B229E5" w:rsidP="00920704">
            <w:pPr>
              <w:jc w:val="right"/>
              <w:rPr>
                <w:sz w:val="28"/>
                <w:szCs w:val="28"/>
              </w:rPr>
            </w:pPr>
            <w:r w:rsidRPr="00C44DC0">
              <w:rPr>
                <w:sz w:val="28"/>
                <w:szCs w:val="28"/>
              </w:rPr>
              <w:t>Quy tắc kinh doanh:</w:t>
            </w:r>
          </w:p>
        </w:tc>
        <w:tc>
          <w:tcPr>
            <w:tcW w:w="7190" w:type="dxa"/>
            <w:gridSpan w:val="3"/>
          </w:tcPr>
          <w:p w14:paraId="73EFB057" w14:textId="23F337C4" w:rsidR="00B229E5" w:rsidRPr="00C44DC0" w:rsidRDefault="001D7B52" w:rsidP="00920704">
            <w:pPr>
              <w:ind w:left="702" w:hanging="702"/>
              <w:rPr>
                <w:sz w:val="28"/>
                <w:szCs w:val="28"/>
                <w:lang w:val="vi-VN"/>
              </w:rPr>
            </w:pPr>
            <w:r w:rsidRPr="00C44DC0">
              <w:rPr>
                <w:sz w:val="28"/>
                <w:szCs w:val="28"/>
              </w:rPr>
              <w:t>BR</w:t>
            </w:r>
            <w:r w:rsidRPr="00C44DC0">
              <w:rPr>
                <w:sz w:val="28"/>
                <w:szCs w:val="28"/>
                <w:lang w:val="vi-VN"/>
              </w:rPr>
              <w:t>-20</w:t>
            </w:r>
          </w:p>
        </w:tc>
      </w:tr>
      <w:tr w:rsidR="00B229E5" w:rsidRPr="00C44DC0" w14:paraId="45895E3C" w14:textId="77777777" w:rsidTr="00920704">
        <w:tc>
          <w:tcPr>
            <w:tcW w:w="1984" w:type="dxa"/>
          </w:tcPr>
          <w:p w14:paraId="1E239FD9" w14:textId="77777777" w:rsidR="00B229E5" w:rsidRPr="00C44DC0" w:rsidRDefault="00B229E5" w:rsidP="00920704">
            <w:pPr>
              <w:jc w:val="right"/>
              <w:rPr>
                <w:sz w:val="28"/>
                <w:szCs w:val="28"/>
              </w:rPr>
            </w:pPr>
            <w:r w:rsidRPr="00C44DC0">
              <w:rPr>
                <w:sz w:val="28"/>
                <w:szCs w:val="28"/>
              </w:rPr>
              <w:t>Thông tin khác:</w:t>
            </w:r>
          </w:p>
        </w:tc>
        <w:tc>
          <w:tcPr>
            <w:tcW w:w="7190" w:type="dxa"/>
            <w:gridSpan w:val="3"/>
          </w:tcPr>
          <w:p w14:paraId="57B7FB3B" w14:textId="77777777" w:rsidR="00B229E5" w:rsidRPr="00C44DC0" w:rsidRDefault="00B229E5" w:rsidP="00920704">
            <w:pPr>
              <w:rPr>
                <w:sz w:val="28"/>
                <w:szCs w:val="28"/>
              </w:rPr>
            </w:pPr>
            <w:r w:rsidRPr="00C44DC0">
              <w:rPr>
                <w:color w:val="000000"/>
                <w:sz w:val="28"/>
                <w:szCs w:val="28"/>
              </w:rPr>
              <w:t>Người quản trị có thể hủy bài viết đã tạo</w:t>
            </w:r>
            <w:r w:rsidRPr="00C44DC0">
              <w:rPr>
                <w:sz w:val="28"/>
                <w:szCs w:val="28"/>
              </w:rPr>
              <w:t xml:space="preserve"> bất cứ lúc nào nếu tài khoản vi phạm</w:t>
            </w:r>
          </w:p>
          <w:p w14:paraId="482DF780" w14:textId="77777777" w:rsidR="00B229E5" w:rsidRPr="00C44DC0" w:rsidRDefault="00B229E5" w:rsidP="00920704">
            <w:pPr>
              <w:rPr>
                <w:sz w:val="28"/>
                <w:szCs w:val="28"/>
              </w:rPr>
            </w:pPr>
            <w:r w:rsidRPr="00C44DC0">
              <w:rPr>
                <w:sz w:val="28"/>
                <w:szCs w:val="28"/>
              </w:rPr>
              <w:t>Khách hàng có thể đăng tải bài viết lên website bất cứ lúc nào muốn.</w:t>
            </w:r>
          </w:p>
          <w:p w14:paraId="267CC703" w14:textId="77777777" w:rsidR="00B229E5" w:rsidRPr="00C44DC0" w:rsidRDefault="00B229E5" w:rsidP="00920704">
            <w:pPr>
              <w:rPr>
                <w:sz w:val="28"/>
                <w:szCs w:val="28"/>
              </w:rPr>
            </w:pPr>
            <w:r w:rsidRPr="00C44DC0">
              <w:rPr>
                <w:sz w:val="28"/>
                <w:szCs w:val="28"/>
              </w:rPr>
              <w:t>Khách hàng có thể đăng tải nhiều bài viết lên trang web.</w:t>
            </w:r>
          </w:p>
          <w:p w14:paraId="1BEB8BF1" w14:textId="77777777" w:rsidR="00B229E5" w:rsidRPr="00C44DC0" w:rsidRDefault="00B229E5" w:rsidP="00920704">
            <w:pPr>
              <w:rPr>
                <w:sz w:val="28"/>
                <w:szCs w:val="28"/>
              </w:rPr>
            </w:pPr>
          </w:p>
          <w:p w14:paraId="36646BD3" w14:textId="77777777" w:rsidR="00B229E5" w:rsidRPr="00C44DC0" w:rsidRDefault="00B229E5" w:rsidP="00920704">
            <w:pPr>
              <w:rPr>
                <w:sz w:val="28"/>
                <w:szCs w:val="28"/>
              </w:rPr>
            </w:pPr>
          </w:p>
        </w:tc>
      </w:tr>
      <w:tr w:rsidR="00B229E5" w:rsidRPr="00C44DC0" w14:paraId="2BE49350" w14:textId="77777777" w:rsidTr="00920704">
        <w:tc>
          <w:tcPr>
            <w:tcW w:w="1984" w:type="dxa"/>
          </w:tcPr>
          <w:p w14:paraId="41F102CE" w14:textId="77777777" w:rsidR="00B229E5" w:rsidRPr="00C44DC0" w:rsidRDefault="00B229E5" w:rsidP="00920704">
            <w:pPr>
              <w:rPr>
                <w:sz w:val="28"/>
                <w:szCs w:val="28"/>
              </w:rPr>
            </w:pPr>
          </w:p>
        </w:tc>
        <w:tc>
          <w:tcPr>
            <w:tcW w:w="7190" w:type="dxa"/>
            <w:gridSpan w:val="3"/>
          </w:tcPr>
          <w:p w14:paraId="56057EF6" w14:textId="77777777" w:rsidR="00B229E5" w:rsidRPr="00C44DC0" w:rsidRDefault="00B229E5" w:rsidP="00920704">
            <w:pPr>
              <w:rPr>
                <w:color w:val="000000"/>
                <w:sz w:val="28"/>
                <w:szCs w:val="28"/>
              </w:rPr>
            </w:pPr>
          </w:p>
        </w:tc>
      </w:tr>
      <w:tr w:rsidR="00B229E5" w:rsidRPr="00C44DC0" w14:paraId="2F148174" w14:textId="77777777" w:rsidTr="00920704">
        <w:tc>
          <w:tcPr>
            <w:tcW w:w="1984" w:type="dxa"/>
          </w:tcPr>
          <w:p w14:paraId="7AF425C5" w14:textId="77777777" w:rsidR="00B229E5" w:rsidRPr="00C44DC0" w:rsidRDefault="00B229E5" w:rsidP="00920704">
            <w:pPr>
              <w:jc w:val="right"/>
              <w:rPr>
                <w:sz w:val="28"/>
                <w:szCs w:val="28"/>
              </w:rPr>
            </w:pPr>
            <w:r w:rsidRPr="00C44DC0">
              <w:rPr>
                <w:sz w:val="28"/>
                <w:szCs w:val="28"/>
              </w:rPr>
              <w:t>Giả định:</w:t>
            </w:r>
          </w:p>
        </w:tc>
        <w:tc>
          <w:tcPr>
            <w:tcW w:w="7190" w:type="dxa"/>
            <w:gridSpan w:val="3"/>
          </w:tcPr>
          <w:p w14:paraId="035A023D" w14:textId="77777777" w:rsidR="00B229E5" w:rsidRPr="00C44DC0" w:rsidRDefault="00B229E5" w:rsidP="00920704">
            <w:pPr>
              <w:rPr>
                <w:sz w:val="28"/>
                <w:szCs w:val="28"/>
              </w:rPr>
            </w:pPr>
            <w:r w:rsidRPr="00C44DC0">
              <w:rPr>
                <w:sz w:val="28"/>
                <w:szCs w:val="28"/>
              </w:rPr>
              <w:t>Không có</w:t>
            </w:r>
          </w:p>
        </w:tc>
      </w:tr>
    </w:tbl>
    <w:p w14:paraId="5FF80000" w14:textId="77777777" w:rsidR="00B229E5" w:rsidRPr="00C44DC0" w:rsidRDefault="00B229E5" w:rsidP="00B229E5">
      <w:pPr>
        <w:pBdr>
          <w:top w:val="nil"/>
          <w:left w:val="nil"/>
          <w:bottom w:val="nil"/>
          <w:right w:val="nil"/>
          <w:between w:val="nil"/>
        </w:pBdr>
        <w:spacing w:before="360" w:after="120" w:line="240" w:lineRule="auto"/>
        <w:ind w:left="357"/>
        <w:rPr>
          <w:b/>
          <w:color w:val="000000"/>
          <w:sz w:val="28"/>
          <w:szCs w:val="28"/>
        </w:rPr>
      </w:pPr>
    </w:p>
    <w:p w14:paraId="59F555FD" w14:textId="55727C22" w:rsidR="00B229E5" w:rsidRPr="00C44DC0" w:rsidRDefault="00B229E5" w:rsidP="00F95318">
      <w:pPr>
        <w:pStyle w:val="ListParagraph"/>
        <w:numPr>
          <w:ilvl w:val="0"/>
          <w:numId w:val="19"/>
        </w:numPr>
        <w:pBdr>
          <w:top w:val="nil"/>
          <w:left w:val="nil"/>
          <w:bottom w:val="nil"/>
          <w:right w:val="nil"/>
          <w:between w:val="nil"/>
        </w:pBdr>
        <w:spacing w:before="360" w:after="120" w:line="240" w:lineRule="auto"/>
        <w:rPr>
          <w:b/>
          <w:color w:val="000000"/>
          <w:sz w:val="28"/>
          <w:szCs w:val="28"/>
          <w:lang w:val="vi-VN"/>
        </w:rPr>
      </w:pPr>
      <w:r w:rsidRPr="00C44DC0">
        <w:rPr>
          <w:b/>
          <w:color w:val="000000"/>
          <w:sz w:val="28"/>
          <w:szCs w:val="28"/>
        </w:rPr>
        <w:t>Mô</w:t>
      </w:r>
      <w:r w:rsidRPr="00C44DC0">
        <w:rPr>
          <w:b/>
          <w:color w:val="000000"/>
          <w:sz w:val="28"/>
          <w:szCs w:val="28"/>
          <w:lang w:val="vi-VN"/>
        </w:rPr>
        <w:t xml:space="preserve"> tả ca sử dụng thích bài viết</w:t>
      </w:r>
    </w:p>
    <w:tbl>
      <w:tblPr>
        <w:tblW w:w="9213"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2"/>
        <w:gridCol w:w="2068"/>
        <w:gridCol w:w="1898"/>
        <w:gridCol w:w="3255"/>
      </w:tblGrid>
      <w:tr w:rsidR="00B229E5" w:rsidRPr="00C44DC0" w14:paraId="2B9B9517" w14:textId="77777777" w:rsidTr="00920704">
        <w:trPr>
          <w:trHeight w:val="241"/>
        </w:trPr>
        <w:tc>
          <w:tcPr>
            <w:tcW w:w="1992" w:type="dxa"/>
          </w:tcPr>
          <w:p w14:paraId="5E835C00" w14:textId="77777777" w:rsidR="00B229E5" w:rsidRPr="00C44DC0" w:rsidRDefault="00B229E5" w:rsidP="00920704">
            <w:pPr>
              <w:jc w:val="right"/>
              <w:rPr>
                <w:sz w:val="28"/>
                <w:szCs w:val="28"/>
              </w:rPr>
            </w:pPr>
            <w:r w:rsidRPr="00C44DC0">
              <w:rPr>
                <w:sz w:val="28"/>
                <w:szCs w:val="28"/>
              </w:rPr>
              <w:t>ID và Tên:</w:t>
            </w:r>
          </w:p>
        </w:tc>
        <w:tc>
          <w:tcPr>
            <w:tcW w:w="7221" w:type="dxa"/>
            <w:gridSpan w:val="3"/>
          </w:tcPr>
          <w:p w14:paraId="706D4922" w14:textId="002D8C31" w:rsidR="00B229E5" w:rsidRPr="00C44DC0" w:rsidRDefault="00B229E5" w:rsidP="00920704">
            <w:pPr>
              <w:rPr>
                <w:b/>
                <w:sz w:val="28"/>
                <w:szCs w:val="28"/>
              </w:rPr>
            </w:pPr>
            <w:r w:rsidRPr="00C44DC0">
              <w:rPr>
                <w:b/>
                <w:sz w:val="28"/>
                <w:szCs w:val="28"/>
              </w:rPr>
              <w:t>UC-12</w:t>
            </w:r>
            <w:r w:rsidRPr="00C44DC0">
              <w:rPr>
                <w:b/>
                <w:sz w:val="28"/>
                <w:szCs w:val="28"/>
                <w:lang w:val="vi-VN"/>
              </w:rPr>
              <w:t>.5</w:t>
            </w:r>
            <w:r w:rsidRPr="00C44DC0">
              <w:rPr>
                <w:b/>
                <w:sz w:val="28"/>
                <w:szCs w:val="28"/>
              </w:rPr>
              <w:t xml:space="preserve"> Thích bài viết</w:t>
            </w:r>
          </w:p>
        </w:tc>
      </w:tr>
      <w:tr w:rsidR="00B229E5" w:rsidRPr="00C44DC0" w14:paraId="40C33FC7" w14:textId="77777777" w:rsidTr="00B229E5">
        <w:trPr>
          <w:trHeight w:val="2244"/>
        </w:trPr>
        <w:tc>
          <w:tcPr>
            <w:tcW w:w="1992" w:type="dxa"/>
          </w:tcPr>
          <w:p w14:paraId="0AB35106" w14:textId="77777777" w:rsidR="00B229E5" w:rsidRPr="00C44DC0" w:rsidRDefault="00B229E5" w:rsidP="00920704">
            <w:pPr>
              <w:jc w:val="right"/>
              <w:rPr>
                <w:sz w:val="28"/>
                <w:szCs w:val="28"/>
              </w:rPr>
            </w:pPr>
            <w:r w:rsidRPr="00C44DC0">
              <w:rPr>
                <w:sz w:val="28"/>
                <w:szCs w:val="28"/>
              </w:rPr>
              <w:t>Được tạo bởi:</w:t>
            </w:r>
          </w:p>
        </w:tc>
        <w:tc>
          <w:tcPr>
            <w:tcW w:w="2068" w:type="dxa"/>
          </w:tcPr>
          <w:p w14:paraId="1C381977" w14:textId="1E59F2E7" w:rsidR="00B229E5" w:rsidRPr="00C44DC0" w:rsidRDefault="00B229E5" w:rsidP="00920704">
            <w:pPr>
              <w:rPr>
                <w:sz w:val="28"/>
                <w:szCs w:val="28"/>
              </w:rPr>
            </w:pPr>
            <w:r w:rsidRPr="00C44DC0">
              <w:rPr>
                <w:sz w:val="28"/>
                <w:szCs w:val="28"/>
              </w:rPr>
              <w:t xml:space="preserve">Nhóm </w:t>
            </w:r>
            <w:r w:rsidR="002F5CD7" w:rsidRPr="00C44DC0">
              <w:rPr>
                <w:sz w:val="28"/>
                <w:szCs w:val="28"/>
              </w:rPr>
              <w:t>5</w:t>
            </w:r>
          </w:p>
        </w:tc>
        <w:tc>
          <w:tcPr>
            <w:tcW w:w="1898" w:type="dxa"/>
          </w:tcPr>
          <w:p w14:paraId="2F35AC3E" w14:textId="77777777" w:rsidR="00B229E5" w:rsidRPr="00C44DC0" w:rsidRDefault="00B229E5" w:rsidP="00920704">
            <w:pPr>
              <w:jc w:val="right"/>
              <w:rPr>
                <w:sz w:val="28"/>
                <w:szCs w:val="28"/>
              </w:rPr>
            </w:pPr>
            <w:r w:rsidRPr="00C44DC0">
              <w:rPr>
                <w:sz w:val="28"/>
                <w:szCs w:val="28"/>
              </w:rPr>
              <w:t>Ngày tạo:</w:t>
            </w:r>
          </w:p>
        </w:tc>
        <w:tc>
          <w:tcPr>
            <w:tcW w:w="3254" w:type="dxa"/>
          </w:tcPr>
          <w:p w14:paraId="391DA156" w14:textId="77777777" w:rsidR="00B229E5" w:rsidRPr="00C44DC0" w:rsidRDefault="00B229E5" w:rsidP="00920704">
            <w:pPr>
              <w:rPr>
                <w:sz w:val="28"/>
                <w:szCs w:val="28"/>
              </w:rPr>
            </w:pPr>
            <w:r w:rsidRPr="00C44DC0">
              <w:rPr>
                <w:sz w:val="28"/>
                <w:szCs w:val="28"/>
              </w:rPr>
              <w:t>25/09/2023</w:t>
            </w:r>
          </w:p>
        </w:tc>
      </w:tr>
      <w:tr w:rsidR="00B229E5" w:rsidRPr="00C44DC0" w14:paraId="1129AFE9" w14:textId="77777777" w:rsidTr="00920704">
        <w:trPr>
          <w:trHeight w:val="714"/>
        </w:trPr>
        <w:tc>
          <w:tcPr>
            <w:tcW w:w="1992" w:type="dxa"/>
          </w:tcPr>
          <w:p w14:paraId="1D727F79" w14:textId="77777777" w:rsidR="00B229E5" w:rsidRPr="00C44DC0" w:rsidRDefault="00B229E5" w:rsidP="00920704">
            <w:pPr>
              <w:jc w:val="right"/>
              <w:rPr>
                <w:sz w:val="28"/>
                <w:szCs w:val="28"/>
              </w:rPr>
            </w:pPr>
            <w:r w:rsidRPr="00C44DC0">
              <w:rPr>
                <w:sz w:val="28"/>
                <w:szCs w:val="28"/>
              </w:rPr>
              <w:t>Tác nhân chính:</w:t>
            </w:r>
          </w:p>
        </w:tc>
        <w:tc>
          <w:tcPr>
            <w:tcW w:w="2068" w:type="dxa"/>
          </w:tcPr>
          <w:p w14:paraId="4C91180D" w14:textId="77777777" w:rsidR="00B229E5" w:rsidRPr="00C44DC0" w:rsidRDefault="00B229E5" w:rsidP="00920704">
            <w:pPr>
              <w:rPr>
                <w:sz w:val="28"/>
                <w:szCs w:val="28"/>
              </w:rPr>
            </w:pPr>
            <w:r w:rsidRPr="00C44DC0">
              <w:rPr>
                <w:sz w:val="28"/>
                <w:szCs w:val="28"/>
              </w:rPr>
              <w:t>Khách hàng</w:t>
            </w:r>
          </w:p>
        </w:tc>
        <w:tc>
          <w:tcPr>
            <w:tcW w:w="1898" w:type="dxa"/>
          </w:tcPr>
          <w:p w14:paraId="7554956B" w14:textId="77777777" w:rsidR="00B229E5" w:rsidRPr="00C44DC0" w:rsidRDefault="00B229E5" w:rsidP="00920704">
            <w:pPr>
              <w:jc w:val="right"/>
              <w:rPr>
                <w:sz w:val="28"/>
                <w:szCs w:val="28"/>
              </w:rPr>
            </w:pPr>
            <w:r w:rsidRPr="00C44DC0">
              <w:rPr>
                <w:sz w:val="28"/>
                <w:szCs w:val="28"/>
              </w:rPr>
              <w:t>Tác nhân phụ:</w:t>
            </w:r>
          </w:p>
        </w:tc>
        <w:tc>
          <w:tcPr>
            <w:tcW w:w="3254" w:type="dxa"/>
          </w:tcPr>
          <w:p w14:paraId="48F51CE3" w14:textId="77777777" w:rsidR="00B229E5" w:rsidRPr="00C44DC0" w:rsidRDefault="00B229E5" w:rsidP="00920704">
            <w:pPr>
              <w:rPr>
                <w:sz w:val="28"/>
                <w:szCs w:val="28"/>
              </w:rPr>
            </w:pPr>
            <w:r w:rsidRPr="00C44DC0">
              <w:rPr>
                <w:sz w:val="28"/>
                <w:szCs w:val="28"/>
              </w:rPr>
              <w:t>Hệ thống Website bán khóa học Lập Trình</w:t>
            </w:r>
          </w:p>
          <w:p w14:paraId="7E620368" w14:textId="77777777" w:rsidR="00B229E5" w:rsidRPr="00C44DC0" w:rsidRDefault="00B229E5" w:rsidP="00920704">
            <w:pPr>
              <w:rPr>
                <w:sz w:val="28"/>
                <w:szCs w:val="28"/>
              </w:rPr>
            </w:pPr>
          </w:p>
        </w:tc>
      </w:tr>
      <w:tr w:rsidR="00B229E5" w:rsidRPr="00C44DC0" w14:paraId="7C038835" w14:textId="77777777" w:rsidTr="00920704">
        <w:trPr>
          <w:trHeight w:val="241"/>
        </w:trPr>
        <w:tc>
          <w:tcPr>
            <w:tcW w:w="1992" w:type="dxa"/>
          </w:tcPr>
          <w:p w14:paraId="074E2C54" w14:textId="77777777" w:rsidR="00B229E5" w:rsidRPr="00C44DC0" w:rsidRDefault="00B229E5" w:rsidP="00920704">
            <w:pPr>
              <w:jc w:val="right"/>
              <w:rPr>
                <w:sz w:val="28"/>
                <w:szCs w:val="28"/>
              </w:rPr>
            </w:pPr>
            <w:r w:rsidRPr="00C44DC0">
              <w:rPr>
                <w:sz w:val="28"/>
                <w:szCs w:val="28"/>
              </w:rPr>
              <w:t>Mô tả:</w:t>
            </w:r>
          </w:p>
        </w:tc>
        <w:tc>
          <w:tcPr>
            <w:tcW w:w="7221" w:type="dxa"/>
            <w:gridSpan w:val="3"/>
          </w:tcPr>
          <w:p w14:paraId="5D074C35" w14:textId="77777777" w:rsidR="00B229E5" w:rsidRPr="00C44DC0" w:rsidRDefault="00B229E5" w:rsidP="00920704">
            <w:pPr>
              <w:rPr>
                <w:sz w:val="28"/>
                <w:szCs w:val="28"/>
              </w:rPr>
            </w:pPr>
            <w:r w:rsidRPr="00C44DC0">
              <w:rPr>
                <w:sz w:val="28"/>
                <w:szCs w:val="28"/>
              </w:rPr>
              <w:t>Khách hàng có thể thích các bài viết trên diễn đàn của trang web</w:t>
            </w:r>
          </w:p>
        </w:tc>
      </w:tr>
      <w:tr w:rsidR="00B229E5" w:rsidRPr="00C44DC0" w14:paraId="355378B1" w14:textId="77777777" w:rsidTr="00920704">
        <w:trPr>
          <w:trHeight w:val="472"/>
        </w:trPr>
        <w:tc>
          <w:tcPr>
            <w:tcW w:w="1992" w:type="dxa"/>
          </w:tcPr>
          <w:p w14:paraId="2E8D5C3B" w14:textId="77777777" w:rsidR="00B229E5" w:rsidRPr="00C44DC0" w:rsidRDefault="00B229E5" w:rsidP="00920704">
            <w:pPr>
              <w:jc w:val="right"/>
              <w:rPr>
                <w:sz w:val="28"/>
                <w:szCs w:val="28"/>
              </w:rPr>
            </w:pPr>
            <w:r w:rsidRPr="00C44DC0">
              <w:rPr>
                <w:sz w:val="28"/>
                <w:szCs w:val="28"/>
              </w:rPr>
              <w:t>Kích hoạt:</w:t>
            </w:r>
          </w:p>
        </w:tc>
        <w:tc>
          <w:tcPr>
            <w:tcW w:w="7221" w:type="dxa"/>
            <w:gridSpan w:val="3"/>
          </w:tcPr>
          <w:p w14:paraId="00180A65" w14:textId="77777777" w:rsidR="00B229E5" w:rsidRPr="00C44DC0" w:rsidRDefault="00B229E5" w:rsidP="00920704">
            <w:pPr>
              <w:rPr>
                <w:sz w:val="28"/>
                <w:szCs w:val="28"/>
              </w:rPr>
            </w:pPr>
            <w:r w:rsidRPr="00C44DC0">
              <w:rPr>
                <w:sz w:val="28"/>
                <w:szCs w:val="28"/>
              </w:rPr>
              <w:t>Người dùng đăng nhập vào hệ thống, form đăng nhập hiển thị sẵn, click vào nút thích bài viết.</w:t>
            </w:r>
          </w:p>
        </w:tc>
      </w:tr>
      <w:tr w:rsidR="00B229E5" w:rsidRPr="00C44DC0" w14:paraId="3F428653" w14:textId="77777777" w:rsidTr="00920704">
        <w:trPr>
          <w:trHeight w:val="482"/>
        </w:trPr>
        <w:tc>
          <w:tcPr>
            <w:tcW w:w="1992" w:type="dxa"/>
          </w:tcPr>
          <w:p w14:paraId="5E49FA63" w14:textId="77777777" w:rsidR="00B229E5" w:rsidRPr="00C44DC0" w:rsidRDefault="00B229E5" w:rsidP="00920704">
            <w:pPr>
              <w:jc w:val="right"/>
              <w:rPr>
                <w:sz w:val="28"/>
                <w:szCs w:val="28"/>
              </w:rPr>
            </w:pPr>
            <w:r w:rsidRPr="00C44DC0">
              <w:rPr>
                <w:sz w:val="28"/>
                <w:szCs w:val="28"/>
              </w:rPr>
              <w:t>Điều kiện tiên quyết:</w:t>
            </w:r>
          </w:p>
        </w:tc>
        <w:tc>
          <w:tcPr>
            <w:tcW w:w="7221" w:type="dxa"/>
            <w:gridSpan w:val="3"/>
          </w:tcPr>
          <w:p w14:paraId="57179882" w14:textId="77777777" w:rsidR="00B229E5" w:rsidRPr="00C44DC0" w:rsidRDefault="00B229E5" w:rsidP="00920704">
            <w:pPr>
              <w:rPr>
                <w:sz w:val="28"/>
                <w:szCs w:val="28"/>
              </w:rPr>
            </w:pPr>
            <w:r w:rsidRPr="00C44DC0">
              <w:rPr>
                <w:sz w:val="28"/>
                <w:szCs w:val="28"/>
              </w:rPr>
              <w:t>1. Khách hàng đã có tài khoản</w:t>
            </w:r>
          </w:p>
        </w:tc>
      </w:tr>
      <w:tr w:rsidR="00B229E5" w:rsidRPr="00C44DC0" w14:paraId="78DE12C1" w14:textId="77777777" w:rsidTr="00920704">
        <w:trPr>
          <w:trHeight w:val="472"/>
        </w:trPr>
        <w:tc>
          <w:tcPr>
            <w:tcW w:w="1992" w:type="dxa"/>
          </w:tcPr>
          <w:p w14:paraId="7627E27C" w14:textId="77777777" w:rsidR="00B229E5" w:rsidRPr="00C44DC0" w:rsidRDefault="00B229E5" w:rsidP="00920704">
            <w:pPr>
              <w:jc w:val="right"/>
              <w:rPr>
                <w:sz w:val="28"/>
                <w:szCs w:val="28"/>
              </w:rPr>
            </w:pPr>
            <w:r w:rsidRPr="00C44DC0">
              <w:rPr>
                <w:sz w:val="28"/>
                <w:szCs w:val="28"/>
              </w:rPr>
              <w:lastRenderedPageBreak/>
              <w:t>Hậu điều kiện:</w:t>
            </w:r>
          </w:p>
        </w:tc>
        <w:tc>
          <w:tcPr>
            <w:tcW w:w="7221" w:type="dxa"/>
            <w:gridSpan w:val="3"/>
          </w:tcPr>
          <w:p w14:paraId="7328A20F" w14:textId="77777777" w:rsidR="00B229E5" w:rsidRPr="00C44DC0" w:rsidRDefault="00B229E5" w:rsidP="00920704">
            <w:pPr>
              <w:rPr>
                <w:sz w:val="28"/>
                <w:szCs w:val="28"/>
              </w:rPr>
            </w:pPr>
            <w:r w:rsidRPr="00C44DC0">
              <w:rPr>
                <w:sz w:val="28"/>
                <w:szCs w:val="28"/>
              </w:rPr>
              <w:t>1. Khách hàng đăng nhập thành công, khách hang sử dụng được tính năng like bài viết trên trang diễn đàn.</w:t>
            </w:r>
          </w:p>
        </w:tc>
      </w:tr>
      <w:tr w:rsidR="00B229E5" w:rsidRPr="00C44DC0" w14:paraId="5B45DF95" w14:textId="77777777" w:rsidTr="00920704">
        <w:trPr>
          <w:trHeight w:val="2455"/>
        </w:trPr>
        <w:tc>
          <w:tcPr>
            <w:tcW w:w="1992" w:type="dxa"/>
          </w:tcPr>
          <w:p w14:paraId="7A82794F" w14:textId="77777777" w:rsidR="00B229E5" w:rsidRPr="00C44DC0" w:rsidRDefault="00B229E5" w:rsidP="00920704">
            <w:pPr>
              <w:jc w:val="right"/>
              <w:rPr>
                <w:sz w:val="28"/>
                <w:szCs w:val="28"/>
              </w:rPr>
            </w:pPr>
            <w:r w:rsidRPr="00C44DC0">
              <w:rPr>
                <w:sz w:val="28"/>
                <w:szCs w:val="28"/>
              </w:rPr>
              <w:t>Luồng sự kiện chính:</w:t>
            </w:r>
          </w:p>
        </w:tc>
        <w:tc>
          <w:tcPr>
            <w:tcW w:w="7221" w:type="dxa"/>
            <w:gridSpan w:val="3"/>
          </w:tcPr>
          <w:p w14:paraId="7A74CDFF" w14:textId="14628752" w:rsidR="00B229E5" w:rsidRPr="00C44DC0" w:rsidRDefault="002F5CD7" w:rsidP="00F95318">
            <w:pPr>
              <w:pStyle w:val="ListParagraph"/>
              <w:numPr>
                <w:ilvl w:val="1"/>
                <w:numId w:val="23"/>
              </w:numPr>
              <w:contextualSpacing/>
              <w:rPr>
                <w:b/>
                <w:sz w:val="28"/>
                <w:szCs w:val="28"/>
              </w:rPr>
            </w:pPr>
            <w:r w:rsidRPr="00C44DC0">
              <w:rPr>
                <w:b/>
                <w:sz w:val="28"/>
                <w:szCs w:val="28"/>
                <w:lang w:val="vi-VN"/>
              </w:rPr>
              <w:t xml:space="preserve">  </w:t>
            </w:r>
            <w:r w:rsidR="00B229E5" w:rsidRPr="00C44DC0">
              <w:rPr>
                <w:b/>
                <w:sz w:val="28"/>
                <w:szCs w:val="28"/>
              </w:rPr>
              <w:t>Thích bài viết</w:t>
            </w:r>
          </w:p>
          <w:p w14:paraId="6E0FAB0B" w14:textId="77777777" w:rsidR="00B229E5" w:rsidRPr="00C44DC0" w:rsidRDefault="00B229E5" w:rsidP="00F95318">
            <w:pPr>
              <w:pStyle w:val="ListParagraph"/>
              <w:numPr>
                <w:ilvl w:val="0"/>
                <w:numId w:val="16"/>
              </w:numPr>
              <w:pBdr>
                <w:top w:val="nil"/>
                <w:left w:val="nil"/>
                <w:bottom w:val="nil"/>
                <w:right w:val="nil"/>
                <w:between w:val="nil"/>
              </w:pBdr>
              <w:spacing w:line="240" w:lineRule="auto"/>
              <w:contextualSpacing/>
              <w:rPr>
                <w:sz w:val="28"/>
                <w:szCs w:val="28"/>
              </w:rPr>
            </w:pPr>
            <w:r w:rsidRPr="00C44DC0">
              <w:rPr>
                <w:color w:val="000000"/>
                <w:sz w:val="28"/>
                <w:szCs w:val="28"/>
              </w:rPr>
              <w:t>Khách hàng đăng nhập vào hệ thống và lướt newfeed, các bài viết trên diễn đàn</w:t>
            </w:r>
          </w:p>
          <w:p w14:paraId="6A21A520" w14:textId="5B8D6680" w:rsidR="00B229E5" w:rsidRPr="00C44DC0" w:rsidRDefault="00B229E5" w:rsidP="00F95318">
            <w:pPr>
              <w:pStyle w:val="ListParagraph"/>
              <w:numPr>
                <w:ilvl w:val="0"/>
                <w:numId w:val="16"/>
              </w:numPr>
              <w:pBdr>
                <w:top w:val="nil"/>
                <w:left w:val="nil"/>
                <w:bottom w:val="nil"/>
                <w:right w:val="nil"/>
                <w:between w:val="nil"/>
              </w:pBdr>
              <w:spacing w:line="240" w:lineRule="auto"/>
              <w:contextualSpacing/>
              <w:rPr>
                <w:sz w:val="28"/>
                <w:szCs w:val="28"/>
              </w:rPr>
            </w:pPr>
            <w:r w:rsidRPr="00C44DC0">
              <w:rPr>
                <w:sz w:val="28"/>
                <w:szCs w:val="28"/>
              </w:rPr>
              <w:t>Hệ thống hiển thị các bài viết</w:t>
            </w:r>
            <w:r w:rsidR="00964E54">
              <w:rPr>
                <w:sz w:val="28"/>
                <w:szCs w:val="28"/>
              </w:rPr>
              <w:t xml:space="preserve"> đã</w:t>
            </w:r>
            <w:r w:rsidRPr="00C44DC0">
              <w:rPr>
                <w:sz w:val="28"/>
                <w:szCs w:val="28"/>
              </w:rPr>
              <w:t xml:space="preserve"> có</w:t>
            </w:r>
            <w:r w:rsidR="00964E54">
              <w:rPr>
                <w:sz w:val="28"/>
                <w:szCs w:val="28"/>
              </w:rPr>
              <w:t xml:space="preserve"> sẵn</w:t>
            </w:r>
            <w:r w:rsidRPr="00C44DC0">
              <w:rPr>
                <w:sz w:val="28"/>
                <w:szCs w:val="28"/>
              </w:rPr>
              <w:t xml:space="preserve"> trên diễn</w:t>
            </w:r>
            <w:r w:rsidR="00964E54">
              <w:rPr>
                <w:sz w:val="28"/>
                <w:szCs w:val="28"/>
              </w:rPr>
              <w:t xml:space="preserve"> đàn.</w:t>
            </w:r>
          </w:p>
          <w:p w14:paraId="27C8BEA1" w14:textId="77777777" w:rsidR="00B229E5" w:rsidRPr="00C44DC0" w:rsidRDefault="00B229E5" w:rsidP="00F95318">
            <w:pPr>
              <w:pStyle w:val="ListParagraph"/>
              <w:numPr>
                <w:ilvl w:val="0"/>
                <w:numId w:val="16"/>
              </w:numPr>
              <w:pBdr>
                <w:top w:val="nil"/>
                <w:left w:val="nil"/>
                <w:bottom w:val="nil"/>
                <w:right w:val="nil"/>
                <w:between w:val="nil"/>
              </w:pBdr>
              <w:spacing w:line="240" w:lineRule="auto"/>
              <w:contextualSpacing/>
              <w:rPr>
                <w:sz w:val="28"/>
                <w:szCs w:val="28"/>
              </w:rPr>
            </w:pPr>
            <w:r w:rsidRPr="00C44DC0">
              <w:rPr>
                <w:sz w:val="28"/>
                <w:szCs w:val="28"/>
              </w:rPr>
              <w:t>Khách hàng lựa chọn, lọc các bài viết mà khách hàng cảm thấy bổ ích, phù hợp với nhu cầu của khách hàng cần tìm, mong muốn. Sau đó thì click vào nút “Like” hoặc “Thích” để thích bài viết đó.</w:t>
            </w:r>
          </w:p>
        </w:tc>
      </w:tr>
      <w:tr w:rsidR="00B229E5" w:rsidRPr="00C44DC0" w14:paraId="62C3F4A1" w14:textId="77777777" w:rsidTr="00920704">
        <w:trPr>
          <w:trHeight w:val="241"/>
        </w:trPr>
        <w:tc>
          <w:tcPr>
            <w:tcW w:w="1992" w:type="dxa"/>
          </w:tcPr>
          <w:p w14:paraId="229F40B4" w14:textId="77777777" w:rsidR="00B229E5" w:rsidRPr="00C44DC0" w:rsidRDefault="00B229E5" w:rsidP="00920704">
            <w:pPr>
              <w:jc w:val="right"/>
              <w:rPr>
                <w:sz w:val="28"/>
                <w:szCs w:val="28"/>
              </w:rPr>
            </w:pPr>
            <w:r w:rsidRPr="00C44DC0">
              <w:rPr>
                <w:sz w:val="28"/>
                <w:szCs w:val="28"/>
              </w:rPr>
              <w:t>Luồng thay thế:</w:t>
            </w:r>
          </w:p>
        </w:tc>
        <w:tc>
          <w:tcPr>
            <w:tcW w:w="7221" w:type="dxa"/>
            <w:gridSpan w:val="3"/>
          </w:tcPr>
          <w:p w14:paraId="5282109B" w14:textId="77777777" w:rsidR="00B229E5" w:rsidRPr="00C44DC0" w:rsidRDefault="00B229E5" w:rsidP="00920704">
            <w:pPr>
              <w:pBdr>
                <w:top w:val="nil"/>
                <w:left w:val="nil"/>
                <w:bottom w:val="nil"/>
                <w:right w:val="nil"/>
                <w:between w:val="nil"/>
              </w:pBdr>
              <w:rPr>
                <w:sz w:val="28"/>
                <w:szCs w:val="28"/>
              </w:rPr>
            </w:pPr>
            <w:r w:rsidRPr="00C44DC0">
              <w:rPr>
                <w:color w:val="000000"/>
                <w:sz w:val="28"/>
                <w:szCs w:val="28"/>
              </w:rPr>
              <w:t>Không có</w:t>
            </w:r>
          </w:p>
        </w:tc>
      </w:tr>
      <w:tr w:rsidR="00B229E5" w:rsidRPr="00C44DC0" w14:paraId="002B835F" w14:textId="77777777" w:rsidTr="00920704">
        <w:trPr>
          <w:trHeight w:val="1921"/>
        </w:trPr>
        <w:tc>
          <w:tcPr>
            <w:tcW w:w="1992" w:type="dxa"/>
          </w:tcPr>
          <w:p w14:paraId="128CBB07" w14:textId="77777777" w:rsidR="00B229E5" w:rsidRPr="00C44DC0" w:rsidRDefault="00B229E5" w:rsidP="00920704">
            <w:pPr>
              <w:jc w:val="right"/>
              <w:rPr>
                <w:sz w:val="28"/>
                <w:szCs w:val="28"/>
              </w:rPr>
            </w:pPr>
            <w:r w:rsidRPr="00C44DC0">
              <w:rPr>
                <w:sz w:val="28"/>
                <w:szCs w:val="28"/>
              </w:rPr>
              <w:t>Ngoại lệ:</w:t>
            </w:r>
          </w:p>
        </w:tc>
        <w:tc>
          <w:tcPr>
            <w:tcW w:w="7221" w:type="dxa"/>
            <w:gridSpan w:val="3"/>
          </w:tcPr>
          <w:p w14:paraId="3BEFBCA8" w14:textId="63EF8345" w:rsidR="00B229E5" w:rsidRPr="00C44DC0" w:rsidRDefault="002F5CD7"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12</w:t>
            </w:r>
            <w:r w:rsidRPr="00C44DC0">
              <w:rPr>
                <w:b/>
                <w:color w:val="000000"/>
                <w:sz w:val="28"/>
                <w:szCs w:val="28"/>
                <w:lang w:val="vi-VN"/>
              </w:rPr>
              <w:t>.5</w:t>
            </w:r>
            <w:r w:rsidR="00B229E5" w:rsidRPr="00C44DC0">
              <w:rPr>
                <w:b/>
                <w:color w:val="000000"/>
                <w:sz w:val="28"/>
                <w:szCs w:val="28"/>
              </w:rPr>
              <w:t>.E1 Khách hang chưa đăng nhập tài khoản vào hệ thống</w:t>
            </w:r>
          </w:p>
          <w:p w14:paraId="77254CF3" w14:textId="77777777" w:rsidR="00B229E5" w:rsidRPr="00C44DC0" w:rsidRDefault="00B229E5"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 xml:space="preserve">- Hệ thống thông báo tài khoản chưa đăng nhập vào hệ thống </w:t>
            </w:r>
            <w:r w:rsidRPr="00C44DC0">
              <w:rPr>
                <w:color w:val="000000"/>
                <w:sz w:val="28"/>
                <w:szCs w:val="28"/>
              </w:rPr>
              <w:sym w:font="Wingdings" w:char="F0E0"/>
            </w:r>
            <w:r w:rsidRPr="00C44DC0">
              <w:rPr>
                <w:color w:val="000000"/>
                <w:sz w:val="28"/>
                <w:szCs w:val="28"/>
              </w:rPr>
              <w:t xml:space="preserve"> chưa thể thích các bài viết.</w:t>
            </w:r>
          </w:p>
          <w:p w14:paraId="6D05F0E6" w14:textId="09AC9E19" w:rsidR="00B229E5" w:rsidRPr="00C44DC0" w:rsidRDefault="002F5CD7"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1</w:t>
            </w:r>
            <w:r w:rsidR="00B229E5" w:rsidRPr="00C44DC0">
              <w:rPr>
                <w:b/>
                <w:color w:val="000000"/>
                <w:sz w:val="28"/>
                <w:szCs w:val="28"/>
              </w:rPr>
              <w:t>2.</w:t>
            </w:r>
            <w:r w:rsidRPr="00C44DC0">
              <w:rPr>
                <w:b/>
                <w:color w:val="000000"/>
                <w:sz w:val="28"/>
                <w:szCs w:val="28"/>
              </w:rPr>
              <w:t>5</w:t>
            </w:r>
            <w:r w:rsidR="00B229E5" w:rsidRPr="00C44DC0">
              <w:rPr>
                <w:b/>
                <w:color w:val="000000"/>
                <w:sz w:val="28"/>
                <w:szCs w:val="28"/>
              </w:rPr>
              <w:t>.E2 Tài khoản vi phạm điều khoản</w:t>
            </w:r>
          </w:p>
          <w:p w14:paraId="17F793AE" w14:textId="77777777" w:rsidR="00B229E5" w:rsidRPr="00C44DC0" w:rsidRDefault="00B229E5"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 Hệ thống thông báo tài khoản đã vi phạm vào điều khoản của trang Web Người dùng không thể thích bài viết mọi người.</w:t>
            </w:r>
          </w:p>
          <w:p w14:paraId="0FE931E3" w14:textId="77777777" w:rsidR="00B229E5" w:rsidRPr="00C44DC0" w:rsidRDefault="00B229E5" w:rsidP="00920704">
            <w:pPr>
              <w:pBdr>
                <w:top w:val="nil"/>
                <w:left w:val="nil"/>
                <w:bottom w:val="nil"/>
                <w:right w:val="nil"/>
                <w:between w:val="nil"/>
              </w:pBdr>
              <w:spacing w:before="40" w:after="40"/>
              <w:ind w:left="-18" w:right="72"/>
              <w:rPr>
                <w:sz w:val="28"/>
                <w:szCs w:val="28"/>
              </w:rPr>
            </w:pPr>
          </w:p>
        </w:tc>
      </w:tr>
      <w:tr w:rsidR="00B229E5" w:rsidRPr="00C44DC0" w14:paraId="7043966F" w14:textId="77777777" w:rsidTr="00920704">
        <w:trPr>
          <w:trHeight w:val="241"/>
        </w:trPr>
        <w:tc>
          <w:tcPr>
            <w:tcW w:w="1992" w:type="dxa"/>
          </w:tcPr>
          <w:p w14:paraId="205B85F1" w14:textId="77777777" w:rsidR="00B229E5" w:rsidRPr="00C44DC0" w:rsidRDefault="00B229E5" w:rsidP="00920704">
            <w:pPr>
              <w:jc w:val="center"/>
              <w:rPr>
                <w:sz w:val="28"/>
                <w:szCs w:val="28"/>
              </w:rPr>
            </w:pPr>
            <w:r w:rsidRPr="00C44DC0">
              <w:rPr>
                <w:sz w:val="28"/>
                <w:szCs w:val="28"/>
              </w:rPr>
              <w:t>Độ ưu tiên</w:t>
            </w:r>
          </w:p>
        </w:tc>
        <w:tc>
          <w:tcPr>
            <w:tcW w:w="7221" w:type="dxa"/>
            <w:gridSpan w:val="3"/>
          </w:tcPr>
          <w:p w14:paraId="722E2B64" w14:textId="77777777" w:rsidR="00B229E5" w:rsidRPr="00C44DC0" w:rsidRDefault="00B229E5" w:rsidP="00920704">
            <w:pPr>
              <w:rPr>
                <w:sz w:val="28"/>
                <w:szCs w:val="28"/>
              </w:rPr>
            </w:pPr>
            <w:r w:rsidRPr="00C44DC0">
              <w:rPr>
                <w:sz w:val="28"/>
                <w:szCs w:val="28"/>
              </w:rPr>
              <w:t>Trung Bình</w:t>
            </w:r>
          </w:p>
        </w:tc>
      </w:tr>
      <w:tr w:rsidR="00B229E5" w:rsidRPr="00C44DC0" w14:paraId="781D814D" w14:textId="77777777" w:rsidTr="00920704">
        <w:trPr>
          <w:trHeight w:val="231"/>
        </w:trPr>
        <w:tc>
          <w:tcPr>
            <w:tcW w:w="1992" w:type="dxa"/>
          </w:tcPr>
          <w:p w14:paraId="6BEF0AF2" w14:textId="77777777" w:rsidR="00B229E5" w:rsidRPr="00C44DC0" w:rsidRDefault="00B229E5" w:rsidP="00920704">
            <w:pPr>
              <w:jc w:val="right"/>
              <w:rPr>
                <w:sz w:val="28"/>
                <w:szCs w:val="28"/>
              </w:rPr>
            </w:pPr>
            <w:r w:rsidRPr="00C44DC0">
              <w:rPr>
                <w:sz w:val="28"/>
                <w:szCs w:val="28"/>
              </w:rPr>
              <w:t>Tần suất sử dụng:</w:t>
            </w:r>
          </w:p>
        </w:tc>
        <w:tc>
          <w:tcPr>
            <w:tcW w:w="7221" w:type="dxa"/>
            <w:gridSpan w:val="3"/>
          </w:tcPr>
          <w:p w14:paraId="4C83D209" w14:textId="77777777" w:rsidR="00B229E5" w:rsidRPr="00C44DC0" w:rsidRDefault="00B229E5" w:rsidP="00920704">
            <w:pPr>
              <w:rPr>
                <w:sz w:val="28"/>
                <w:szCs w:val="28"/>
              </w:rPr>
            </w:pPr>
            <w:r w:rsidRPr="00C44DC0">
              <w:rPr>
                <w:sz w:val="28"/>
                <w:szCs w:val="28"/>
              </w:rPr>
              <w:t>Không có</w:t>
            </w:r>
          </w:p>
        </w:tc>
      </w:tr>
      <w:tr w:rsidR="00B229E5" w:rsidRPr="00C44DC0" w14:paraId="5F49D83E" w14:textId="77777777" w:rsidTr="00920704">
        <w:trPr>
          <w:trHeight w:val="482"/>
        </w:trPr>
        <w:tc>
          <w:tcPr>
            <w:tcW w:w="1992" w:type="dxa"/>
          </w:tcPr>
          <w:p w14:paraId="1EF6659B" w14:textId="77777777" w:rsidR="00B229E5" w:rsidRPr="00C44DC0" w:rsidRDefault="00B229E5" w:rsidP="00920704">
            <w:pPr>
              <w:jc w:val="right"/>
              <w:rPr>
                <w:sz w:val="28"/>
                <w:szCs w:val="28"/>
              </w:rPr>
            </w:pPr>
            <w:r w:rsidRPr="00C44DC0">
              <w:rPr>
                <w:sz w:val="28"/>
                <w:szCs w:val="28"/>
              </w:rPr>
              <w:t>Quy tắc kinh doanh:</w:t>
            </w:r>
          </w:p>
        </w:tc>
        <w:tc>
          <w:tcPr>
            <w:tcW w:w="7221" w:type="dxa"/>
            <w:gridSpan w:val="3"/>
          </w:tcPr>
          <w:p w14:paraId="6DA49DE2" w14:textId="244923B4" w:rsidR="00B229E5" w:rsidRPr="00C44DC0" w:rsidRDefault="001D7B52" w:rsidP="00920704">
            <w:pPr>
              <w:ind w:left="702" w:hanging="702"/>
              <w:rPr>
                <w:sz w:val="28"/>
                <w:szCs w:val="28"/>
                <w:lang w:val="vi-VN"/>
              </w:rPr>
            </w:pPr>
            <w:r w:rsidRPr="00C44DC0">
              <w:rPr>
                <w:sz w:val="28"/>
                <w:szCs w:val="28"/>
              </w:rPr>
              <w:t>BR</w:t>
            </w:r>
            <w:r w:rsidRPr="00C44DC0">
              <w:rPr>
                <w:sz w:val="28"/>
                <w:szCs w:val="28"/>
                <w:lang w:val="vi-VN"/>
              </w:rPr>
              <w:t>-25,BR-26,BR-27,BR-28,BR-29</w:t>
            </w:r>
          </w:p>
        </w:tc>
      </w:tr>
      <w:tr w:rsidR="00B229E5" w:rsidRPr="00C44DC0" w14:paraId="149F86C4" w14:textId="77777777" w:rsidTr="00920704">
        <w:trPr>
          <w:trHeight w:val="714"/>
        </w:trPr>
        <w:tc>
          <w:tcPr>
            <w:tcW w:w="1992" w:type="dxa"/>
          </w:tcPr>
          <w:p w14:paraId="2EF9A727" w14:textId="77777777" w:rsidR="00B229E5" w:rsidRPr="00C44DC0" w:rsidRDefault="00B229E5" w:rsidP="00920704">
            <w:pPr>
              <w:jc w:val="right"/>
              <w:rPr>
                <w:sz w:val="28"/>
                <w:szCs w:val="28"/>
              </w:rPr>
            </w:pPr>
            <w:r w:rsidRPr="00C44DC0">
              <w:rPr>
                <w:sz w:val="28"/>
                <w:szCs w:val="28"/>
              </w:rPr>
              <w:t>Thông tin khác:</w:t>
            </w:r>
          </w:p>
        </w:tc>
        <w:tc>
          <w:tcPr>
            <w:tcW w:w="7221" w:type="dxa"/>
            <w:gridSpan w:val="3"/>
          </w:tcPr>
          <w:p w14:paraId="3A8E5AD6" w14:textId="77777777" w:rsidR="00B229E5" w:rsidRPr="00C44DC0" w:rsidRDefault="00B229E5" w:rsidP="00920704">
            <w:pPr>
              <w:rPr>
                <w:sz w:val="28"/>
                <w:szCs w:val="28"/>
              </w:rPr>
            </w:pPr>
            <w:r w:rsidRPr="00C44DC0">
              <w:rPr>
                <w:sz w:val="28"/>
                <w:szCs w:val="28"/>
              </w:rPr>
              <w:t>Khách hàng có thể thích bất kì bài viết nào mà khách hang mong muốn</w:t>
            </w:r>
          </w:p>
          <w:p w14:paraId="023F8B27" w14:textId="77777777" w:rsidR="00B229E5" w:rsidRPr="00C44DC0" w:rsidRDefault="00B229E5" w:rsidP="00920704">
            <w:pPr>
              <w:rPr>
                <w:sz w:val="28"/>
                <w:szCs w:val="28"/>
              </w:rPr>
            </w:pPr>
            <w:r w:rsidRPr="00C44DC0">
              <w:rPr>
                <w:sz w:val="28"/>
                <w:szCs w:val="28"/>
              </w:rPr>
              <w:t xml:space="preserve">Khách hàng có thể thích nhiều bài viết khác </w:t>
            </w:r>
            <w:proofErr w:type="gramStart"/>
            <w:r w:rsidRPr="00C44DC0">
              <w:rPr>
                <w:sz w:val="28"/>
                <w:szCs w:val="28"/>
              </w:rPr>
              <w:t>nhau .</w:t>
            </w:r>
            <w:proofErr w:type="gramEnd"/>
          </w:p>
          <w:p w14:paraId="5ACA0E9D" w14:textId="77777777" w:rsidR="00B229E5" w:rsidRPr="00C44DC0" w:rsidRDefault="00B229E5" w:rsidP="00920704">
            <w:pPr>
              <w:rPr>
                <w:sz w:val="28"/>
                <w:szCs w:val="28"/>
              </w:rPr>
            </w:pPr>
          </w:p>
        </w:tc>
      </w:tr>
      <w:tr w:rsidR="00B229E5" w:rsidRPr="00C44DC0" w14:paraId="466CF565" w14:textId="77777777" w:rsidTr="00920704">
        <w:trPr>
          <w:trHeight w:val="241"/>
        </w:trPr>
        <w:tc>
          <w:tcPr>
            <w:tcW w:w="1992" w:type="dxa"/>
          </w:tcPr>
          <w:p w14:paraId="4701BCA2" w14:textId="77777777" w:rsidR="00B229E5" w:rsidRPr="00C44DC0" w:rsidRDefault="00B229E5" w:rsidP="00920704">
            <w:pPr>
              <w:jc w:val="right"/>
              <w:rPr>
                <w:sz w:val="28"/>
                <w:szCs w:val="28"/>
              </w:rPr>
            </w:pPr>
            <w:r w:rsidRPr="00C44DC0">
              <w:rPr>
                <w:sz w:val="28"/>
                <w:szCs w:val="28"/>
              </w:rPr>
              <w:t>Giả định:</w:t>
            </w:r>
          </w:p>
        </w:tc>
        <w:tc>
          <w:tcPr>
            <w:tcW w:w="7221" w:type="dxa"/>
            <w:gridSpan w:val="3"/>
          </w:tcPr>
          <w:p w14:paraId="28AE6BDE" w14:textId="77777777" w:rsidR="00B229E5" w:rsidRPr="00C44DC0" w:rsidRDefault="00B229E5" w:rsidP="00920704">
            <w:pPr>
              <w:rPr>
                <w:sz w:val="28"/>
                <w:szCs w:val="28"/>
              </w:rPr>
            </w:pPr>
            <w:r w:rsidRPr="00C44DC0">
              <w:rPr>
                <w:sz w:val="28"/>
                <w:szCs w:val="28"/>
              </w:rPr>
              <w:t>Không có</w:t>
            </w:r>
          </w:p>
        </w:tc>
      </w:tr>
    </w:tbl>
    <w:p w14:paraId="5D0F040C" w14:textId="77777777" w:rsidR="00B229E5" w:rsidRPr="00C44DC0" w:rsidRDefault="00B229E5" w:rsidP="00B229E5">
      <w:pPr>
        <w:rPr>
          <w:sz w:val="28"/>
          <w:szCs w:val="28"/>
        </w:rPr>
      </w:pPr>
    </w:p>
    <w:p w14:paraId="21625F87" w14:textId="090A1B6B" w:rsidR="00B229E5" w:rsidRPr="00C44DC0" w:rsidRDefault="00B229E5" w:rsidP="00B229E5">
      <w:pPr>
        <w:rPr>
          <w:sz w:val="28"/>
          <w:szCs w:val="28"/>
        </w:rPr>
      </w:pPr>
    </w:p>
    <w:p w14:paraId="6C05EA5D" w14:textId="5444A89D" w:rsidR="00B229E5" w:rsidRPr="00C44DC0" w:rsidRDefault="00B229E5" w:rsidP="00F95318">
      <w:pPr>
        <w:pStyle w:val="ListParagraph"/>
        <w:numPr>
          <w:ilvl w:val="0"/>
          <w:numId w:val="19"/>
        </w:numPr>
        <w:pBdr>
          <w:top w:val="nil"/>
          <w:left w:val="nil"/>
          <w:bottom w:val="nil"/>
          <w:right w:val="nil"/>
          <w:between w:val="nil"/>
        </w:pBdr>
        <w:spacing w:before="360" w:after="120" w:line="240" w:lineRule="auto"/>
        <w:rPr>
          <w:b/>
          <w:color w:val="000000"/>
          <w:sz w:val="28"/>
          <w:szCs w:val="28"/>
          <w:lang w:val="vi-VN"/>
        </w:rPr>
      </w:pPr>
      <w:r w:rsidRPr="00C44DC0">
        <w:rPr>
          <w:b/>
          <w:color w:val="000000"/>
          <w:sz w:val="28"/>
          <w:szCs w:val="28"/>
        </w:rPr>
        <w:t>Mô</w:t>
      </w:r>
      <w:r w:rsidRPr="00C44DC0">
        <w:rPr>
          <w:b/>
          <w:color w:val="000000"/>
          <w:sz w:val="28"/>
          <w:szCs w:val="28"/>
          <w:lang w:val="vi-VN"/>
        </w:rPr>
        <w:t xml:space="preserve"> tả ca sử dụng thích bình luận</w:t>
      </w:r>
    </w:p>
    <w:p w14:paraId="573A8238" w14:textId="37708552" w:rsidR="006A3DF6" w:rsidRPr="00C44DC0" w:rsidRDefault="006A3DF6" w:rsidP="00B229E5">
      <w:pPr>
        <w:pBdr>
          <w:top w:val="nil"/>
          <w:left w:val="nil"/>
          <w:bottom w:val="nil"/>
          <w:right w:val="nil"/>
          <w:between w:val="nil"/>
        </w:pBdr>
        <w:spacing w:line="240" w:lineRule="auto"/>
        <w:rPr>
          <w:b/>
          <w:color w:val="000000"/>
          <w:sz w:val="28"/>
          <w:szCs w:val="28"/>
        </w:rPr>
      </w:pPr>
    </w:p>
    <w:tbl>
      <w:tblPr>
        <w:tblW w:w="9741"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06"/>
        <w:gridCol w:w="2186"/>
        <w:gridCol w:w="2006"/>
        <w:gridCol w:w="3443"/>
      </w:tblGrid>
      <w:tr w:rsidR="00B229E5" w:rsidRPr="00C44DC0" w14:paraId="28E62B85" w14:textId="77777777" w:rsidTr="00920704">
        <w:trPr>
          <w:trHeight w:val="239"/>
        </w:trPr>
        <w:tc>
          <w:tcPr>
            <w:tcW w:w="2106" w:type="dxa"/>
          </w:tcPr>
          <w:p w14:paraId="42E44DD6" w14:textId="77777777" w:rsidR="00B229E5" w:rsidRPr="00C44DC0" w:rsidRDefault="00B229E5" w:rsidP="00920704">
            <w:pPr>
              <w:jc w:val="right"/>
              <w:rPr>
                <w:sz w:val="28"/>
                <w:szCs w:val="28"/>
              </w:rPr>
            </w:pPr>
            <w:r w:rsidRPr="00C44DC0">
              <w:rPr>
                <w:sz w:val="28"/>
                <w:szCs w:val="28"/>
              </w:rPr>
              <w:t>ID và Tên:</w:t>
            </w:r>
          </w:p>
        </w:tc>
        <w:tc>
          <w:tcPr>
            <w:tcW w:w="7635" w:type="dxa"/>
            <w:gridSpan w:val="3"/>
          </w:tcPr>
          <w:p w14:paraId="4B8ADA51" w14:textId="181B4AAB" w:rsidR="00B229E5" w:rsidRPr="00C44DC0" w:rsidRDefault="00B229E5" w:rsidP="00920704">
            <w:pPr>
              <w:rPr>
                <w:b/>
                <w:sz w:val="28"/>
                <w:szCs w:val="28"/>
              </w:rPr>
            </w:pPr>
            <w:r w:rsidRPr="00C44DC0">
              <w:rPr>
                <w:b/>
                <w:sz w:val="28"/>
                <w:szCs w:val="28"/>
              </w:rPr>
              <w:t>UC-12</w:t>
            </w:r>
            <w:r w:rsidRPr="00C44DC0">
              <w:rPr>
                <w:b/>
                <w:sz w:val="28"/>
                <w:szCs w:val="28"/>
                <w:lang w:val="vi-VN"/>
              </w:rPr>
              <w:t>.6</w:t>
            </w:r>
            <w:r w:rsidRPr="00C44DC0">
              <w:rPr>
                <w:b/>
                <w:sz w:val="28"/>
                <w:szCs w:val="28"/>
              </w:rPr>
              <w:t xml:space="preserve"> Thích bình luận</w:t>
            </w:r>
          </w:p>
        </w:tc>
      </w:tr>
      <w:tr w:rsidR="00B229E5" w:rsidRPr="00C44DC0" w14:paraId="05705575" w14:textId="77777777" w:rsidTr="00920704">
        <w:trPr>
          <w:trHeight w:val="239"/>
        </w:trPr>
        <w:tc>
          <w:tcPr>
            <w:tcW w:w="2106" w:type="dxa"/>
          </w:tcPr>
          <w:p w14:paraId="21205BD8" w14:textId="77777777" w:rsidR="00B229E5" w:rsidRPr="00C44DC0" w:rsidRDefault="00B229E5" w:rsidP="00920704">
            <w:pPr>
              <w:jc w:val="right"/>
              <w:rPr>
                <w:sz w:val="28"/>
                <w:szCs w:val="28"/>
              </w:rPr>
            </w:pPr>
            <w:r w:rsidRPr="00C44DC0">
              <w:rPr>
                <w:sz w:val="28"/>
                <w:szCs w:val="28"/>
              </w:rPr>
              <w:t>Được tạo bởi:</w:t>
            </w:r>
          </w:p>
        </w:tc>
        <w:tc>
          <w:tcPr>
            <w:tcW w:w="2186" w:type="dxa"/>
          </w:tcPr>
          <w:p w14:paraId="71702EBB" w14:textId="0C2BE239" w:rsidR="00B229E5" w:rsidRPr="00C44DC0" w:rsidRDefault="00B229E5" w:rsidP="00920704">
            <w:pPr>
              <w:rPr>
                <w:sz w:val="28"/>
                <w:szCs w:val="28"/>
              </w:rPr>
            </w:pPr>
            <w:r w:rsidRPr="00C44DC0">
              <w:rPr>
                <w:sz w:val="28"/>
                <w:szCs w:val="28"/>
              </w:rPr>
              <w:t xml:space="preserve">Nhóm </w:t>
            </w:r>
            <w:r w:rsidR="002F5CD7" w:rsidRPr="00C44DC0">
              <w:rPr>
                <w:sz w:val="28"/>
                <w:szCs w:val="28"/>
              </w:rPr>
              <w:t>5</w:t>
            </w:r>
          </w:p>
        </w:tc>
        <w:tc>
          <w:tcPr>
            <w:tcW w:w="2006" w:type="dxa"/>
          </w:tcPr>
          <w:p w14:paraId="77BD9DC9" w14:textId="77777777" w:rsidR="00B229E5" w:rsidRPr="00C44DC0" w:rsidRDefault="00B229E5" w:rsidP="00920704">
            <w:pPr>
              <w:jc w:val="right"/>
              <w:rPr>
                <w:sz w:val="28"/>
                <w:szCs w:val="28"/>
              </w:rPr>
            </w:pPr>
            <w:r w:rsidRPr="00C44DC0">
              <w:rPr>
                <w:sz w:val="28"/>
                <w:szCs w:val="28"/>
              </w:rPr>
              <w:t>Ngày tạo:</w:t>
            </w:r>
          </w:p>
        </w:tc>
        <w:tc>
          <w:tcPr>
            <w:tcW w:w="3441" w:type="dxa"/>
          </w:tcPr>
          <w:p w14:paraId="405B30EA" w14:textId="77777777" w:rsidR="00B229E5" w:rsidRPr="00C44DC0" w:rsidRDefault="00B229E5" w:rsidP="00920704">
            <w:pPr>
              <w:rPr>
                <w:sz w:val="28"/>
                <w:szCs w:val="28"/>
              </w:rPr>
            </w:pPr>
            <w:r w:rsidRPr="00C44DC0">
              <w:rPr>
                <w:sz w:val="28"/>
                <w:szCs w:val="28"/>
              </w:rPr>
              <w:t>25/09/2023</w:t>
            </w:r>
          </w:p>
        </w:tc>
      </w:tr>
      <w:tr w:rsidR="00B229E5" w:rsidRPr="00C44DC0" w14:paraId="7E832C50" w14:textId="77777777" w:rsidTr="00920704">
        <w:trPr>
          <w:trHeight w:val="709"/>
        </w:trPr>
        <w:tc>
          <w:tcPr>
            <w:tcW w:w="2106" w:type="dxa"/>
          </w:tcPr>
          <w:p w14:paraId="418B11D1" w14:textId="77777777" w:rsidR="00B229E5" w:rsidRPr="00C44DC0" w:rsidRDefault="00B229E5" w:rsidP="00920704">
            <w:pPr>
              <w:jc w:val="right"/>
              <w:rPr>
                <w:sz w:val="28"/>
                <w:szCs w:val="28"/>
              </w:rPr>
            </w:pPr>
            <w:r w:rsidRPr="00C44DC0">
              <w:rPr>
                <w:sz w:val="28"/>
                <w:szCs w:val="28"/>
              </w:rPr>
              <w:t>Tác nhân chính:</w:t>
            </w:r>
          </w:p>
        </w:tc>
        <w:tc>
          <w:tcPr>
            <w:tcW w:w="2186" w:type="dxa"/>
          </w:tcPr>
          <w:p w14:paraId="0F374E21" w14:textId="77777777" w:rsidR="00B229E5" w:rsidRPr="00C44DC0" w:rsidRDefault="00B229E5" w:rsidP="00920704">
            <w:pPr>
              <w:rPr>
                <w:sz w:val="28"/>
                <w:szCs w:val="28"/>
              </w:rPr>
            </w:pPr>
            <w:r w:rsidRPr="00C44DC0">
              <w:rPr>
                <w:sz w:val="28"/>
                <w:szCs w:val="28"/>
              </w:rPr>
              <w:t>Khách hàng</w:t>
            </w:r>
          </w:p>
        </w:tc>
        <w:tc>
          <w:tcPr>
            <w:tcW w:w="2006" w:type="dxa"/>
          </w:tcPr>
          <w:p w14:paraId="57BCFB3D" w14:textId="77777777" w:rsidR="00B229E5" w:rsidRPr="00C44DC0" w:rsidRDefault="00B229E5" w:rsidP="00920704">
            <w:pPr>
              <w:jc w:val="right"/>
              <w:rPr>
                <w:sz w:val="28"/>
                <w:szCs w:val="28"/>
              </w:rPr>
            </w:pPr>
            <w:r w:rsidRPr="00C44DC0">
              <w:rPr>
                <w:sz w:val="28"/>
                <w:szCs w:val="28"/>
              </w:rPr>
              <w:t>Tác nhân phụ:</w:t>
            </w:r>
          </w:p>
        </w:tc>
        <w:tc>
          <w:tcPr>
            <w:tcW w:w="3441" w:type="dxa"/>
          </w:tcPr>
          <w:p w14:paraId="07FF364B" w14:textId="77777777" w:rsidR="00B229E5" w:rsidRPr="00C44DC0" w:rsidRDefault="00B229E5" w:rsidP="00920704">
            <w:pPr>
              <w:rPr>
                <w:sz w:val="28"/>
                <w:szCs w:val="28"/>
              </w:rPr>
            </w:pPr>
            <w:r w:rsidRPr="00C44DC0">
              <w:rPr>
                <w:sz w:val="28"/>
                <w:szCs w:val="28"/>
              </w:rPr>
              <w:t>Hệ thống Website bán khóa học Lập Trình</w:t>
            </w:r>
          </w:p>
          <w:p w14:paraId="64D29AA2" w14:textId="77777777" w:rsidR="00B229E5" w:rsidRPr="00C44DC0" w:rsidRDefault="00B229E5" w:rsidP="00920704">
            <w:pPr>
              <w:rPr>
                <w:sz w:val="28"/>
                <w:szCs w:val="28"/>
              </w:rPr>
            </w:pPr>
          </w:p>
        </w:tc>
      </w:tr>
      <w:tr w:rsidR="00B229E5" w:rsidRPr="00C44DC0" w14:paraId="512D0667" w14:textId="77777777" w:rsidTr="00920704">
        <w:trPr>
          <w:trHeight w:val="239"/>
        </w:trPr>
        <w:tc>
          <w:tcPr>
            <w:tcW w:w="2106" w:type="dxa"/>
          </w:tcPr>
          <w:p w14:paraId="0947F5BF" w14:textId="77777777" w:rsidR="00B229E5" w:rsidRPr="00C44DC0" w:rsidRDefault="00B229E5" w:rsidP="00920704">
            <w:pPr>
              <w:jc w:val="right"/>
              <w:rPr>
                <w:sz w:val="28"/>
                <w:szCs w:val="28"/>
              </w:rPr>
            </w:pPr>
            <w:r w:rsidRPr="00C44DC0">
              <w:rPr>
                <w:sz w:val="28"/>
                <w:szCs w:val="28"/>
              </w:rPr>
              <w:t>Mô tả:</w:t>
            </w:r>
          </w:p>
        </w:tc>
        <w:tc>
          <w:tcPr>
            <w:tcW w:w="7635" w:type="dxa"/>
            <w:gridSpan w:val="3"/>
          </w:tcPr>
          <w:p w14:paraId="28AB5D74" w14:textId="77777777" w:rsidR="00B229E5" w:rsidRPr="00C44DC0" w:rsidRDefault="00B229E5" w:rsidP="00920704">
            <w:pPr>
              <w:rPr>
                <w:sz w:val="28"/>
                <w:szCs w:val="28"/>
              </w:rPr>
            </w:pPr>
            <w:r w:rsidRPr="00C44DC0">
              <w:rPr>
                <w:sz w:val="28"/>
                <w:szCs w:val="28"/>
              </w:rPr>
              <w:t>Khách hàng có thể thích bình luận của mình hoặc của tài khoản khác</w:t>
            </w:r>
          </w:p>
        </w:tc>
      </w:tr>
      <w:tr w:rsidR="00B229E5" w:rsidRPr="00C44DC0" w14:paraId="357D605B" w14:textId="77777777" w:rsidTr="00920704">
        <w:trPr>
          <w:trHeight w:val="469"/>
        </w:trPr>
        <w:tc>
          <w:tcPr>
            <w:tcW w:w="2106" w:type="dxa"/>
          </w:tcPr>
          <w:p w14:paraId="475B8066" w14:textId="77777777" w:rsidR="00B229E5" w:rsidRPr="00C44DC0" w:rsidRDefault="00B229E5" w:rsidP="00920704">
            <w:pPr>
              <w:jc w:val="right"/>
              <w:rPr>
                <w:sz w:val="28"/>
                <w:szCs w:val="28"/>
              </w:rPr>
            </w:pPr>
            <w:r w:rsidRPr="00C44DC0">
              <w:rPr>
                <w:sz w:val="28"/>
                <w:szCs w:val="28"/>
              </w:rPr>
              <w:t>Kích hoạt:</w:t>
            </w:r>
          </w:p>
        </w:tc>
        <w:tc>
          <w:tcPr>
            <w:tcW w:w="7635" w:type="dxa"/>
            <w:gridSpan w:val="3"/>
          </w:tcPr>
          <w:p w14:paraId="1C59A0E0" w14:textId="77777777" w:rsidR="00B229E5" w:rsidRPr="00C44DC0" w:rsidRDefault="00B229E5" w:rsidP="00920704">
            <w:pPr>
              <w:rPr>
                <w:sz w:val="28"/>
                <w:szCs w:val="28"/>
              </w:rPr>
            </w:pPr>
            <w:r w:rsidRPr="00C44DC0">
              <w:rPr>
                <w:sz w:val="28"/>
                <w:szCs w:val="28"/>
              </w:rPr>
              <w:t>Người dùng đăng nhập vào hệ thống, form đăng nhập hiển thị sẵn, click vào nút thích bình luận của chính mình hoặc là thích bình luận của người khác..</w:t>
            </w:r>
          </w:p>
        </w:tc>
      </w:tr>
      <w:tr w:rsidR="00B229E5" w:rsidRPr="00C44DC0" w14:paraId="6A35B7B1" w14:textId="77777777" w:rsidTr="00920704">
        <w:trPr>
          <w:trHeight w:val="479"/>
        </w:trPr>
        <w:tc>
          <w:tcPr>
            <w:tcW w:w="2106" w:type="dxa"/>
          </w:tcPr>
          <w:p w14:paraId="25E658A1" w14:textId="77777777" w:rsidR="00B229E5" w:rsidRPr="00C44DC0" w:rsidRDefault="00B229E5" w:rsidP="00920704">
            <w:pPr>
              <w:jc w:val="right"/>
              <w:rPr>
                <w:sz w:val="28"/>
                <w:szCs w:val="28"/>
              </w:rPr>
            </w:pPr>
            <w:r w:rsidRPr="00C44DC0">
              <w:rPr>
                <w:sz w:val="28"/>
                <w:szCs w:val="28"/>
              </w:rPr>
              <w:t>Điều kiện tiên quyết:</w:t>
            </w:r>
          </w:p>
        </w:tc>
        <w:tc>
          <w:tcPr>
            <w:tcW w:w="7635" w:type="dxa"/>
            <w:gridSpan w:val="3"/>
          </w:tcPr>
          <w:p w14:paraId="10E2DC9A" w14:textId="77777777" w:rsidR="00B229E5" w:rsidRPr="00C44DC0" w:rsidRDefault="00B229E5" w:rsidP="00920704">
            <w:pPr>
              <w:rPr>
                <w:sz w:val="28"/>
                <w:szCs w:val="28"/>
              </w:rPr>
            </w:pPr>
            <w:r w:rsidRPr="00C44DC0">
              <w:rPr>
                <w:sz w:val="28"/>
                <w:szCs w:val="28"/>
              </w:rPr>
              <w:t>1. Khách hàng đã có tài khoản</w:t>
            </w:r>
          </w:p>
        </w:tc>
      </w:tr>
      <w:tr w:rsidR="00B229E5" w:rsidRPr="00C44DC0" w14:paraId="0B67F845" w14:textId="77777777" w:rsidTr="00920704">
        <w:trPr>
          <w:trHeight w:val="469"/>
        </w:trPr>
        <w:tc>
          <w:tcPr>
            <w:tcW w:w="2106" w:type="dxa"/>
          </w:tcPr>
          <w:p w14:paraId="29D4E089" w14:textId="77777777" w:rsidR="00B229E5" w:rsidRPr="00C44DC0" w:rsidRDefault="00B229E5" w:rsidP="00920704">
            <w:pPr>
              <w:jc w:val="right"/>
              <w:rPr>
                <w:sz w:val="28"/>
                <w:szCs w:val="28"/>
              </w:rPr>
            </w:pPr>
            <w:r w:rsidRPr="00C44DC0">
              <w:rPr>
                <w:sz w:val="28"/>
                <w:szCs w:val="28"/>
              </w:rPr>
              <w:lastRenderedPageBreak/>
              <w:t>Hậu điều kiện:</w:t>
            </w:r>
          </w:p>
        </w:tc>
        <w:tc>
          <w:tcPr>
            <w:tcW w:w="7635" w:type="dxa"/>
            <w:gridSpan w:val="3"/>
          </w:tcPr>
          <w:p w14:paraId="66B6BC70" w14:textId="77777777" w:rsidR="00B229E5" w:rsidRPr="00C44DC0" w:rsidRDefault="00B229E5" w:rsidP="00920704">
            <w:pPr>
              <w:rPr>
                <w:sz w:val="28"/>
                <w:szCs w:val="28"/>
              </w:rPr>
            </w:pPr>
            <w:r w:rsidRPr="00C44DC0">
              <w:rPr>
                <w:sz w:val="28"/>
                <w:szCs w:val="28"/>
              </w:rPr>
              <w:t>1. Khách hàng đăng nhập thành công, khách hang sử dụng được tính năng like bình luận của chính mình hoặc của người khác trên trang diễn đàn.</w:t>
            </w:r>
          </w:p>
        </w:tc>
      </w:tr>
      <w:tr w:rsidR="00B229E5" w:rsidRPr="00C44DC0" w14:paraId="3B739782" w14:textId="77777777" w:rsidTr="00920704">
        <w:trPr>
          <w:trHeight w:val="2440"/>
        </w:trPr>
        <w:tc>
          <w:tcPr>
            <w:tcW w:w="2106" w:type="dxa"/>
          </w:tcPr>
          <w:p w14:paraId="2EAC31E7" w14:textId="77777777" w:rsidR="00B229E5" w:rsidRPr="00C44DC0" w:rsidRDefault="00B229E5" w:rsidP="00920704">
            <w:pPr>
              <w:jc w:val="right"/>
              <w:rPr>
                <w:sz w:val="28"/>
                <w:szCs w:val="28"/>
              </w:rPr>
            </w:pPr>
            <w:r w:rsidRPr="00C44DC0">
              <w:rPr>
                <w:sz w:val="28"/>
                <w:szCs w:val="28"/>
              </w:rPr>
              <w:t>Luồng sự kiện chính:</w:t>
            </w:r>
          </w:p>
        </w:tc>
        <w:tc>
          <w:tcPr>
            <w:tcW w:w="7635" w:type="dxa"/>
            <w:gridSpan w:val="3"/>
          </w:tcPr>
          <w:p w14:paraId="1F0345A9" w14:textId="0DAFB670" w:rsidR="00B229E5" w:rsidRPr="00C44DC0" w:rsidRDefault="002F5CD7" w:rsidP="002F5CD7">
            <w:pPr>
              <w:pStyle w:val="ListParagraph"/>
              <w:contextualSpacing/>
              <w:rPr>
                <w:b/>
                <w:sz w:val="28"/>
                <w:szCs w:val="28"/>
                <w:lang w:val="vi-VN"/>
              </w:rPr>
            </w:pPr>
            <w:r w:rsidRPr="00C44DC0">
              <w:rPr>
                <w:b/>
                <w:sz w:val="28"/>
                <w:szCs w:val="28"/>
              </w:rPr>
              <w:t>12</w:t>
            </w:r>
            <w:r w:rsidRPr="00C44DC0">
              <w:rPr>
                <w:b/>
                <w:sz w:val="28"/>
                <w:szCs w:val="28"/>
                <w:lang w:val="vi-VN"/>
              </w:rPr>
              <w:t xml:space="preserve">.6   </w:t>
            </w:r>
            <w:r w:rsidR="00B229E5" w:rsidRPr="00C44DC0">
              <w:rPr>
                <w:b/>
                <w:sz w:val="28"/>
                <w:szCs w:val="28"/>
              </w:rPr>
              <w:t>Thích bình luận</w:t>
            </w:r>
          </w:p>
          <w:p w14:paraId="5B941698" w14:textId="77777777" w:rsidR="00B229E5" w:rsidRPr="00C44DC0" w:rsidRDefault="00B229E5" w:rsidP="00F95318">
            <w:pPr>
              <w:pStyle w:val="ListParagraph"/>
              <w:numPr>
                <w:ilvl w:val="0"/>
                <w:numId w:val="18"/>
              </w:numPr>
              <w:pBdr>
                <w:top w:val="nil"/>
                <w:left w:val="nil"/>
                <w:bottom w:val="nil"/>
                <w:right w:val="nil"/>
                <w:between w:val="nil"/>
              </w:pBdr>
              <w:spacing w:line="240" w:lineRule="auto"/>
              <w:contextualSpacing/>
              <w:rPr>
                <w:sz w:val="28"/>
                <w:szCs w:val="28"/>
                <w:lang w:val="vi-VN"/>
              </w:rPr>
            </w:pPr>
            <w:r w:rsidRPr="00C44DC0">
              <w:rPr>
                <w:color w:val="000000"/>
                <w:sz w:val="28"/>
                <w:szCs w:val="28"/>
                <w:lang w:val="vi-VN"/>
              </w:rPr>
              <w:t>Khách hàng đăng nhập vào hệ thống và lướt newfeed, hệ thống hiển thị các bài viết có hoặc đã có bình luận</w:t>
            </w:r>
            <w:r w:rsidRPr="00C44DC0">
              <w:rPr>
                <w:sz w:val="28"/>
                <w:szCs w:val="28"/>
                <w:lang w:val="vi-VN"/>
              </w:rPr>
              <w:t>.Để người dùng nhìn thấy.</w:t>
            </w:r>
          </w:p>
          <w:p w14:paraId="5B33B9E1" w14:textId="77777777" w:rsidR="00B229E5" w:rsidRPr="00C44DC0" w:rsidRDefault="00B229E5" w:rsidP="00F95318">
            <w:pPr>
              <w:pStyle w:val="ListParagraph"/>
              <w:numPr>
                <w:ilvl w:val="0"/>
                <w:numId w:val="18"/>
              </w:numPr>
              <w:pBdr>
                <w:top w:val="nil"/>
                <w:left w:val="nil"/>
                <w:bottom w:val="nil"/>
                <w:right w:val="nil"/>
                <w:between w:val="nil"/>
              </w:pBdr>
              <w:spacing w:line="240" w:lineRule="auto"/>
              <w:contextualSpacing/>
              <w:rPr>
                <w:sz w:val="28"/>
                <w:szCs w:val="28"/>
                <w:lang w:val="vi-VN"/>
              </w:rPr>
            </w:pPr>
            <w:r w:rsidRPr="00C44DC0">
              <w:rPr>
                <w:sz w:val="28"/>
                <w:szCs w:val="28"/>
                <w:lang w:val="vi-VN"/>
              </w:rPr>
              <w:t>Khách hàng lựa chọn, lọc các bình luận mà khách hàng cảm thấy bổ ích, phù hợp với nhu cầu của khách hàng cần tìm, mong muốn. Sau đó thì click vào nút “Like” hoặc “Thích” để thích nội dung mà chính mình hoặc là của các khách hang khác bình luận.</w:t>
            </w:r>
          </w:p>
          <w:p w14:paraId="6A6EE5D2" w14:textId="77777777" w:rsidR="00B229E5" w:rsidRPr="00C44DC0" w:rsidRDefault="00B229E5" w:rsidP="00920704">
            <w:pPr>
              <w:pBdr>
                <w:top w:val="nil"/>
                <w:left w:val="nil"/>
                <w:bottom w:val="nil"/>
                <w:right w:val="nil"/>
                <w:between w:val="nil"/>
              </w:pBdr>
              <w:spacing w:line="240" w:lineRule="auto"/>
              <w:rPr>
                <w:sz w:val="28"/>
                <w:szCs w:val="28"/>
                <w:lang w:val="vi-VN"/>
              </w:rPr>
            </w:pPr>
          </w:p>
        </w:tc>
      </w:tr>
      <w:tr w:rsidR="00B229E5" w:rsidRPr="00C44DC0" w14:paraId="5F28CA65" w14:textId="77777777" w:rsidTr="00920704">
        <w:trPr>
          <w:trHeight w:val="239"/>
        </w:trPr>
        <w:tc>
          <w:tcPr>
            <w:tcW w:w="2106" w:type="dxa"/>
          </w:tcPr>
          <w:p w14:paraId="5C88377B" w14:textId="77777777" w:rsidR="00B229E5" w:rsidRPr="00C44DC0" w:rsidRDefault="00B229E5" w:rsidP="00920704">
            <w:pPr>
              <w:jc w:val="right"/>
              <w:rPr>
                <w:sz w:val="28"/>
                <w:szCs w:val="28"/>
              </w:rPr>
            </w:pPr>
            <w:r w:rsidRPr="00C44DC0">
              <w:rPr>
                <w:sz w:val="28"/>
                <w:szCs w:val="28"/>
              </w:rPr>
              <w:t>Luồng thay thế:</w:t>
            </w:r>
          </w:p>
        </w:tc>
        <w:tc>
          <w:tcPr>
            <w:tcW w:w="7635" w:type="dxa"/>
            <w:gridSpan w:val="3"/>
          </w:tcPr>
          <w:p w14:paraId="70C5610B" w14:textId="77777777" w:rsidR="00B229E5" w:rsidRPr="00C44DC0" w:rsidRDefault="00B229E5" w:rsidP="00920704">
            <w:pPr>
              <w:pBdr>
                <w:top w:val="nil"/>
                <w:left w:val="nil"/>
                <w:bottom w:val="nil"/>
                <w:right w:val="nil"/>
                <w:between w:val="nil"/>
              </w:pBdr>
              <w:rPr>
                <w:sz w:val="28"/>
                <w:szCs w:val="28"/>
              </w:rPr>
            </w:pPr>
            <w:r w:rsidRPr="00C44DC0">
              <w:rPr>
                <w:color w:val="000000"/>
                <w:sz w:val="28"/>
                <w:szCs w:val="28"/>
              </w:rPr>
              <w:t>Không có</w:t>
            </w:r>
          </w:p>
        </w:tc>
      </w:tr>
      <w:tr w:rsidR="00B229E5" w:rsidRPr="00C44DC0" w14:paraId="7DA5D7E9" w14:textId="77777777" w:rsidTr="00920704">
        <w:trPr>
          <w:trHeight w:val="1909"/>
        </w:trPr>
        <w:tc>
          <w:tcPr>
            <w:tcW w:w="2106" w:type="dxa"/>
          </w:tcPr>
          <w:p w14:paraId="3AE97802" w14:textId="77777777" w:rsidR="00B229E5" w:rsidRPr="00C44DC0" w:rsidRDefault="00B229E5" w:rsidP="00920704">
            <w:pPr>
              <w:jc w:val="right"/>
              <w:rPr>
                <w:sz w:val="28"/>
                <w:szCs w:val="28"/>
              </w:rPr>
            </w:pPr>
            <w:r w:rsidRPr="00C44DC0">
              <w:rPr>
                <w:sz w:val="28"/>
                <w:szCs w:val="28"/>
              </w:rPr>
              <w:t>Ngoại lệ:</w:t>
            </w:r>
          </w:p>
        </w:tc>
        <w:tc>
          <w:tcPr>
            <w:tcW w:w="7635" w:type="dxa"/>
            <w:gridSpan w:val="3"/>
          </w:tcPr>
          <w:p w14:paraId="29ADAD1C" w14:textId="498D4A8F" w:rsidR="00B229E5" w:rsidRPr="00C44DC0" w:rsidRDefault="002F5CD7"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12</w:t>
            </w:r>
            <w:r w:rsidRPr="00C44DC0">
              <w:rPr>
                <w:b/>
                <w:color w:val="000000"/>
                <w:sz w:val="28"/>
                <w:szCs w:val="28"/>
                <w:lang w:val="vi-VN"/>
              </w:rPr>
              <w:t>.6</w:t>
            </w:r>
            <w:r w:rsidR="00B229E5" w:rsidRPr="00C44DC0">
              <w:rPr>
                <w:b/>
                <w:color w:val="000000"/>
                <w:sz w:val="28"/>
                <w:szCs w:val="28"/>
              </w:rPr>
              <w:t>.E1 Khách hang chưa đăng nhập tài khoản vào hệ thống</w:t>
            </w:r>
          </w:p>
          <w:p w14:paraId="06D6D07C" w14:textId="77777777" w:rsidR="00B229E5" w:rsidRPr="00C44DC0" w:rsidRDefault="00B229E5"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 xml:space="preserve">- Hệ thống thông báo tài khoản chưa đăng nhập vào hệ thống </w:t>
            </w:r>
            <w:r w:rsidRPr="00C44DC0">
              <w:rPr>
                <w:color w:val="000000"/>
                <w:sz w:val="28"/>
                <w:szCs w:val="28"/>
              </w:rPr>
              <w:sym w:font="Wingdings" w:char="F0E0"/>
            </w:r>
            <w:r w:rsidRPr="00C44DC0">
              <w:rPr>
                <w:color w:val="000000"/>
                <w:sz w:val="28"/>
                <w:szCs w:val="28"/>
              </w:rPr>
              <w:t xml:space="preserve"> chưa thể thích các bình luận của chính mình hay của người khác.</w:t>
            </w:r>
          </w:p>
          <w:p w14:paraId="7A08D932" w14:textId="1941625A" w:rsidR="00B229E5" w:rsidRPr="00C44DC0" w:rsidRDefault="002F5CD7"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12</w:t>
            </w:r>
            <w:r w:rsidRPr="00C44DC0">
              <w:rPr>
                <w:b/>
                <w:color w:val="000000"/>
                <w:sz w:val="28"/>
                <w:szCs w:val="28"/>
                <w:lang w:val="vi-VN"/>
              </w:rPr>
              <w:t>.6</w:t>
            </w:r>
            <w:r w:rsidR="00B229E5" w:rsidRPr="00C44DC0">
              <w:rPr>
                <w:b/>
                <w:color w:val="000000"/>
                <w:sz w:val="28"/>
                <w:szCs w:val="28"/>
              </w:rPr>
              <w:t>.E2 Tài khoản vi phạm điều khoản</w:t>
            </w:r>
          </w:p>
          <w:p w14:paraId="40813D30" w14:textId="77777777" w:rsidR="00B229E5" w:rsidRPr="00C44DC0" w:rsidRDefault="00B229E5"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 Hệ thống thông báo tài khoản đã vi phạm vào điều khoản của trang Web Người dùng không thể thích bình luận của chính mình và của mọi người.</w:t>
            </w:r>
          </w:p>
          <w:p w14:paraId="3915352D" w14:textId="77777777" w:rsidR="00B229E5" w:rsidRPr="00C44DC0" w:rsidRDefault="00B229E5" w:rsidP="00920704">
            <w:pPr>
              <w:pBdr>
                <w:top w:val="nil"/>
                <w:left w:val="nil"/>
                <w:bottom w:val="nil"/>
                <w:right w:val="nil"/>
                <w:between w:val="nil"/>
              </w:pBdr>
              <w:spacing w:before="40" w:after="40"/>
              <w:ind w:left="-18" w:right="72"/>
              <w:rPr>
                <w:sz w:val="28"/>
                <w:szCs w:val="28"/>
              </w:rPr>
            </w:pPr>
          </w:p>
        </w:tc>
      </w:tr>
      <w:tr w:rsidR="00B229E5" w:rsidRPr="00C44DC0" w14:paraId="669985F6" w14:textId="77777777" w:rsidTr="00920704">
        <w:trPr>
          <w:trHeight w:val="239"/>
        </w:trPr>
        <w:tc>
          <w:tcPr>
            <w:tcW w:w="2106" w:type="dxa"/>
          </w:tcPr>
          <w:p w14:paraId="5E58FA4E" w14:textId="77777777" w:rsidR="00B229E5" w:rsidRPr="00C44DC0" w:rsidRDefault="00B229E5" w:rsidP="00920704">
            <w:pPr>
              <w:jc w:val="center"/>
              <w:rPr>
                <w:sz w:val="28"/>
                <w:szCs w:val="28"/>
              </w:rPr>
            </w:pPr>
            <w:r w:rsidRPr="00C44DC0">
              <w:rPr>
                <w:sz w:val="28"/>
                <w:szCs w:val="28"/>
              </w:rPr>
              <w:t>Độ ưu tiên</w:t>
            </w:r>
          </w:p>
        </w:tc>
        <w:tc>
          <w:tcPr>
            <w:tcW w:w="7635" w:type="dxa"/>
            <w:gridSpan w:val="3"/>
          </w:tcPr>
          <w:p w14:paraId="16877B7F" w14:textId="77777777" w:rsidR="00B229E5" w:rsidRPr="00C44DC0" w:rsidRDefault="00B229E5" w:rsidP="00920704">
            <w:pPr>
              <w:rPr>
                <w:sz w:val="28"/>
                <w:szCs w:val="28"/>
              </w:rPr>
            </w:pPr>
            <w:r w:rsidRPr="00C44DC0">
              <w:rPr>
                <w:sz w:val="28"/>
                <w:szCs w:val="28"/>
              </w:rPr>
              <w:t>Trung Bình</w:t>
            </w:r>
          </w:p>
        </w:tc>
      </w:tr>
      <w:tr w:rsidR="00B229E5" w:rsidRPr="00C44DC0" w14:paraId="21AC52AE" w14:textId="77777777" w:rsidTr="00920704">
        <w:trPr>
          <w:trHeight w:val="229"/>
        </w:trPr>
        <w:tc>
          <w:tcPr>
            <w:tcW w:w="2106" w:type="dxa"/>
          </w:tcPr>
          <w:p w14:paraId="2AB50B81" w14:textId="77777777" w:rsidR="00B229E5" w:rsidRPr="00C44DC0" w:rsidRDefault="00B229E5" w:rsidP="00920704">
            <w:pPr>
              <w:jc w:val="right"/>
              <w:rPr>
                <w:sz w:val="28"/>
                <w:szCs w:val="28"/>
              </w:rPr>
            </w:pPr>
            <w:r w:rsidRPr="00C44DC0">
              <w:rPr>
                <w:sz w:val="28"/>
                <w:szCs w:val="28"/>
              </w:rPr>
              <w:t>Tần suất sử dụng:</w:t>
            </w:r>
          </w:p>
        </w:tc>
        <w:tc>
          <w:tcPr>
            <w:tcW w:w="7635" w:type="dxa"/>
            <w:gridSpan w:val="3"/>
          </w:tcPr>
          <w:p w14:paraId="7E87253B" w14:textId="77777777" w:rsidR="00B229E5" w:rsidRPr="00C44DC0" w:rsidRDefault="00B229E5" w:rsidP="00920704">
            <w:pPr>
              <w:rPr>
                <w:sz w:val="28"/>
                <w:szCs w:val="28"/>
              </w:rPr>
            </w:pPr>
            <w:r w:rsidRPr="00C44DC0">
              <w:rPr>
                <w:sz w:val="28"/>
                <w:szCs w:val="28"/>
              </w:rPr>
              <w:t>Không có</w:t>
            </w:r>
          </w:p>
        </w:tc>
      </w:tr>
      <w:tr w:rsidR="00B229E5" w:rsidRPr="00C44DC0" w14:paraId="41DB63D8" w14:textId="77777777" w:rsidTr="00920704">
        <w:trPr>
          <w:trHeight w:val="479"/>
        </w:trPr>
        <w:tc>
          <w:tcPr>
            <w:tcW w:w="2106" w:type="dxa"/>
          </w:tcPr>
          <w:p w14:paraId="6AEC95A1" w14:textId="77777777" w:rsidR="00B229E5" w:rsidRPr="00C44DC0" w:rsidRDefault="00B229E5" w:rsidP="00920704">
            <w:pPr>
              <w:jc w:val="right"/>
              <w:rPr>
                <w:sz w:val="28"/>
                <w:szCs w:val="28"/>
              </w:rPr>
            </w:pPr>
            <w:r w:rsidRPr="00C44DC0">
              <w:rPr>
                <w:sz w:val="28"/>
                <w:szCs w:val="28"/>
              </w:rPr>
              <w:t>Quy tắc kinh doanh:</w:t>
            </w:r>
          </w:p>
        </w:tc>
        <w:tc>
          <w:tcPr>
            <w:tcW w:w="7635" w:type="dxa"/>
            <w:gridSpan w:val="3"/>
          </w:tcPr>
          <w:p w14:paraId="11353914" w14:textId="62BF8DD0" w:rsidR="00B229E5" w:rsidRPr="00C44DC0" w:rsidRDefault="001D7B52" w:rsidP="00920704">
            <w:pPr>
              <w:ind w:left="702" w:hanging="702"/>
              <w:rPr>
                <w:sz w:val="28"/>
                <w:szCs w:val="28"/>
                <w:lang w:val="vi-VN"/>
              </w:rPr>
            </w:pPr>
            <w:r w:rsidRPr="00C44DC0">
              <w:rPr>
                <w:sz w:val="28"/>
                <w:szCs w:val="28"/>
              </w:rPr>
              <w:t>BR</w:t>
            </w:r>
            <w:r w:rsidRPr="00C44DC0">
              <w:rPr>
                <w:sz w:val="28"/>
                <w:szCs w:val="28"/>
                <w:lang w:val="vi-VN"/>
              </w:rPr>
              <w:t>-24,BR-25,BR-26,BR-27,BR-28,BR-29</w:t>
            </w:r>
          </w:p>
        </w:tc>
      </w:tr>
      <w:tr w:rsidR="00B229E5" w:rsidRPr="00C44DC0" w14:paraId="03C9F1BD" w14:textId="77777777" w:rsidTr="00920704">
        <w:trPr>
          <w:trHeight w:val="709"/>
        </w:trPr>
        <w:tc>
          <w:tcPr>
            <w:tcW w:w="2106" w:type="dxa"/>
          </w:tcPr>
          <w:p w14:paraId="18923C6C" w14:textId="77777777" w:rsidR="00B229E5" w:rsidRPr="00C44DC0" w:rsidRDefault="00B229E5" w:rsidP="00920704">
            <w:pPr>
              <w:jc w:val="right"/>
              <w:rPr>
                <w:sz w:val="28"/>
                <w:szCs w:val="28"/>
              </w:rPr>
            </w:pPr>
            <w:r w:rsidRPr="00C44DC0">
              <w:rPr>
                <w:sz w:val="28"/>
                <w:szCs w:val="28"/>
              </w:rPr>
              <w:t>Thông tin khác:</w:t>
            </w:r>
          </w:p>
        </w:tc>
        <w:tc>
          <w:tcPr>
            <w:tcW w:w="7635" w:type="dxa"/>
            <w:gridSpan w:val="3"/>
          </w:tcPr>
          <w:p w14:paraId="3D24C4BD" w14:textId="77777777" w:rsidR="00B229E5" w:rsidRPr="00C44DC0" w:rsidRDefault="00B229E5" w:rsidP="00920704">
            <w:pPr>
              <w:rPr>
                <w:sz w:val="28"/>
                <w:szCs w:val="28"/>
              </w:rPr>
            </w:pPr>
            <w:r w:rsidRPr="00C44DC0">
              <w:rPr>
                <w:sz w:val="28"/>
                <w:szCs w:val="28"/>
              </w:rPr>
              <w:t>Khách hàng có thể thích bất kì các bình luận nào mà đã hiển thị trên các bài viết hoặc khách hàng cảm thấy hay phù hợp và hợp lí.</w:t>
            </w:r>
          </w:p>
          <w:p w14:paraId="469C67C4" w14:textId="77777777" w:rsidR="00B229E5" w:rsidRPr="00C44DC0" w:rsidRDefault="00B229E5" w:rsidP="00920704">
            <w:pPr>
              <w:rPr>
                <w:sz w:val="28"/>
                <w:szCs w:val="28"/>
              </w:rPr>
            </w:pPr>
            <w:r w:rsidRPr="00C44DC0">
              <w:rPr>
                <w:sz w:val="28"/>
                <w:szCs w:val="28"/>
              </w:rPr>
              <w:t>Khách hàng có thể thích nhiều bình luận.</w:t>
            </w:r>
          </w:p>
          <w:p w14:paraId="7945B3A0" w14:textId="77777777" w:rsidR="00B229E5" w:rsidRPr="00C44DC0" w:rsidRDefault="00B229E5" w:rsidP="00920704">
            <w:pPr>
              <w:rPr>
                <w:sz w:val="28"/>
                <w:szCs w:val="28"/>
              </w:rPr>
            </w:pPr>
          </w:p>
          <w:p w14:paraId="0208F0C6" w14:textId="77777777" w:rsidR="00B229E5" w:rsidRPr="00C44DC0" w:rsidRDefault="00B229E5" w:rsidP="00920704">
            <w:pPr>
              <w:rPr>
                <w:sz w:val="28"/>
                <w:szCs w:val="28"/>
              </w:rPr>
            </w:pPr>
          </w:p>
          <w:p w14:paraId="2C0981EB" w14:textId="77777777" w:rsidR="00B229E5" w:rsidRPr="00C44DC0" w:rsidRDefault="00B229E5" w:rsidP="00920704">
            <w:pPr>
              <w:rPr>
                <w:sz w:val="28"/>
                <w:szCs w:val="28"/>
              </w:rPr>
            </w:pPr>
          </w:p>
        </w:tc>
      </w:tr>
      <w:tr w:rsidR="00B229E5" w:rsidRPr="00C44DC0" w14:paraId="632EC8B1" w14:textId="77777777" w:rsidTr="00920704">
        <w:trPr>
          <w:trHeight w:val="239"/>
        </w:trPr>
        <w:tc>
          <w:tcPr>
            <w:tcW w:w="2106" w:type="dxa"/>
          </w:tcPr>
          <w:p w14:paraId="754B9036" w14:textId="77777777" w:rsidR="00B229E5" w:rsidRPr="00C44DC0" w:rsidRDefault="00B229E5" w:rsidP="00920704">
            <w:pPr>
              <w:jc w:val="right"/>
              <w:rPr>
                <w:sz w:val="28"/>
                <w:szCs w:val="28"/>
              </w:rPr>
            </w:pPr>
            <w:r w:rsidRPr="00C44DC0">
              <w:rPr>
                <w:sz w:val="28"/>
                <w:szCs w:val="28"/>
              </w:rPr>
              <w:t>Giả định:</w:t>
            </w:r>
          </w:p>
        </w:tc>
        <w:tc>
          <w:tcPr>
            <w:tcW w:w="7635" w:type="dxa"/>
            <w:gridSpan w:val="3"/>
          </w:tcPr>
          <w:p w14:paraId="6EE85C6E" w14:textId="77777777" w:rsidR="00B229E5" w:rsidRPr="00C44DC0" w:rsidRDefault="00B229E5" w:rsidP="00920704">
            <w:pPr>
              <w:rPr>
                <w:sz w:val="28"/>
                <w:szCs w:val="28"/>
              </w:rPr>
            </w:pPr>
            <w:r w:rsidRPr="00C44DC0">
              <w:rPr>
                <w:sz w:val="28"/>
                <w:szCs w:val="28"/>
              </w:rPr>
              <w:t>Không có</w:t>
            </w:r>
          </w:p>
        </w:tc>
      </w:tr>
    </w:tbl>
    <w:p w14:paraId="14D61B53" w14:textId="77777777" w:rsidR="00B229E5" w:rsidRPr="00C44DC0" w:rsidRDefault="00B229E5" w:rsidP="00B229E5">
      <w:pPr>
        <w:rPr>
          <w:sz w:val="28"/>
          <w:szCs w:val="28"/>
        </w:rPr>
      </w:pPr>
    </w:p>
    <w:p w14:paraId="74E2FDA4" w14:textId="77777777" w:rsidR="00B229E5" w:rsidRPr="00C44DC0" w:rsidRDefault="00B229E5" w:rsidP="00B229E5">
      <w:pPr>
        <w:rPr>
          <w:sz w:val="28"/>
          <w:szCs w:val="28"/>
        </w:rPr>
      </w:pPr>
    </w:p>
    <w:p w14:paraId="44DB0680" w14:textId="1AE8D085" w:rsidR="00071653" w:rsidRPr="00C44DC0" w:rsidRDefault="00071653" w:rsidP="00F95318">
      <w:pPr>
        <w:pStyle w:val="ListParagraph"/>
        <w:numPr>
          <w:ilvl w:val="1"/>
          <w:numId w:val="9"/>
        </w:numPr>
        <w:pBdr>
          <w:top w:val="nil"/>
          <w:left w:val="nil"/>
          <w:bottom w:val="nil"/>
          <w:right w:val="nil"/>
          <w:between w:val="nil"/>
        </w:pBdr>
        <w:spacing w:line="240" w:lineRule="auto"/>
        <w:rPr>
          <w:b/>
          <w:color w:val="000000"/>
          <w:sz w:val="28"/>
          <w:szCs w:val="28"/>
          <w:lang w:val="vi-VN"/>
        </w:rPr>
      </w:pPr>
      <w:r w:rsidRPr="00C44DC0">
        <w:rPr>
          <w:b/>
          <w:color w:val="000000"/>
          <w:sz w:val="28"/>
          <w:szCs w:val="28"/>
          <w:lang w:val="vi-VN"/>
        </w:rPr>
        <w:t>Quản lí khóa học</w:t>
      </w:r>
    </w:p>
    <w:p w14:paraId="70E84D42" w14:textId="42399BEF" w:rsidR="00071653" w:rsidRPr="00C44DC0" w:rsidRDefault="00071653" w:rsidP="00071653">
      <w:pPr>
        <w:pBdr>
          <w:top w:val="nil"/>
          <w:left w:val="nil"/>
          <w:bottom w:val="nil"/>
          <w:right w:val="nil"/>
          <w:between w:val="nil"/>
        </w:pBdr>
        <w:spacing w:line="240" w:lineRule="auto"/>
        <w:rPr>
          <w:b/>
          <w:color w:val="000000"/>
          <w:sz w:val="28"/>
          <w:szCs w:val="28"/>
          <w:lang w:val="vi-VN"/>
        </w:rPr>
      </w:pPr>
      <w:r w:rsidRPr="00C44DC0">
        <w:rPr>
          <w:b/>
          <w:color w:val="000000"/>
          <w:sz w:val="28"/>
          <w:szCs w:val="28"/>
          <w:lang w:val="vi-VN"/>
        </w:rPr>
        <w:t>Quản lí thông tin khóa học</w:t>
      </w:r>
    </w:p>
    <w:tbl>
      <w:tblPr>
        <w:tblW w:w="9032" w:type="dxa"/>
        <w:tblInd w:w="41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72"/>
        <w:gridCol w:w="2430"/>
        <w:gridCol w:w="1890"/>
        <w:gridCol w:w="3240"/>
      </w:tblGrid>
      <w:tr w:rsidR="00071653" w:rsidRPr="00C44DC0" w14:paraId="7FFE3DA1" w14:textId="77777777" w:rsidTr="00920704">
        <w:tc>
          <w:tcPr>
            <w:tcW w:w="1472" w:type="dxa"/>
          </w:tcPr>
          <w:p w14:paraId="455A7B06" w14:textId="77777777" w:rsidR="00071653" w:rsidRPr="00C44DC0" w:rsidRDefault="00071653" w:rsidP="00920704">
            <w:pPr>
              <w:jc w:val="right"/>
              <w:rPr>
                <w:sz w:val="28"/>
                <w:szCs w:val="28"/>
              </w:rPr>
            </w:pPr>
            <w:r w:rsidRPr="00C44DC0">
              <w:rPr>
                <w:sz w:val="28"/>
                <w:szCs w:val="28"/>
              </w:rPr>
              <w:t>ID và Tên:</w:t>
            </w:r>
          </w:p>
        </w:tc>
        <w:tc>
          <w:tcPr>
            <w:tcW w:w="7560" w:type="dxa"/>
            <w:gridSpan w:val="3"/>
          </w:tcPr>
          <w:p w14:paraId="3B2E72FE" w14:textId="2B70C5FF" w:rsidR="00071653" w:rsidRPr="00C44DC0" w:rsidRDefault="00071653" w:rsidP="00920704">
            <w:pPr>
              <w:rPr>
                <w:b/>
                <w:sz w:val="28"/>
                <w:szCs w:val="28"/>
              </w:rPr>
            </w:pPr>
            <w:r w:rsidRPr="00C44DC0">
              <w:rPr>
                <w:b/>
                <w:sz w:val="28"/>
                <w:szCs w:val="28"/>
              </w:rPr>
              <w:t>UC- 15</w:t>
            </w:r>
            <w:r w:rsidRPr="00C44DC0">
              <w:rPr>
                <w:b/>
                <w:sz w:val="28"/>
                <w:szCs w:val="28"/>
                <w:lang w:val="vi-VN"/>
              </w:rPr>
              <w:t>.1</w:t>
            </w:r>
            <w:r w:rsidRPr="00C44DC0">
              <w:rPr>
                <w:b/>
                <w:sz w:val="28"/>
                <w:szCs w:val="28"/>
              </w:rPr>
              <w:t xml:space="preserve"> Quản lí</w:t>
            </w:r>
            <w:r w:rsidRPr="00C44DC0">
              <w:rPr>
                <w:b/>
                <w:sz w:val="28"/>
                <w:szCs w:val="28"/>
                <w:lang w:val="vi-VN"/>
              </w:rPr>
              <w:t xml:space="preserve"> thông tin </w:t>
            </w:r>
            <w:r w:rsidRPr="00C44DC0">
              <w:rPr>
                <w:b/>
                <w:sz w:val="28"/>
                <w:szCs w:val="28"/>
              </w:rPr>
              <w:t>khóa học</w:t>
            </w:r>
          </w:p>
        </w:tc>
      </w:tr>
      <w:tr w:rsidR="00071653" w:rsidRPr="00C44DC0" w14:paraId="590D5853" w14:textId="77777777" w:rsidTr="00920704">
        <w:tc>
          <w:tcPr>
            <w:tcW w:w="1472" w:type="dxa"/>
          </w:tcPr>
          <w:p w14:paraId="578F5501" w14:textId="77777777" w:rsidR="00071653" w:rsidRPr="00C44DC0" w:rsidRDefault="00071653" w:rsidP="00920704">
            <w:pPr>
              <w:jc w:val="right"/>
              <w:rPr>
                <w:sz w:val="28"/>
                <w:szCs w:val="28"/>
              </w:rPr>
            </w:pPr>
            <w:r w:rsidRPr="00C44DC0">
              <w:rPr>
                <w:sz w:val="28"/>
                <w:szCs w:val="28"/>
              </w:rPr>
              <w:t>Được tạo bởi:</w:t>
            </w:r>
          </w:p>
        </w:tc>
        <w:tc>
          <w:tcPr>
            <w:tcW w:w="2430" w:type="dxa"/>
          </w:tcPr>
          <w:p w14:paraId="30BCE998" w14:textId="2259D558" w:rsidR="00071653" w:rsidRPr="00C44DC0" w:rsidRDefault="00071653" w:rsidP="00920704">
            <w:pPr>
              <w:rPr>
                <w:sz w:val="28"/>
                <w:szCs w:val="28"/>
              </w:rPr>
            </w:pPr>
            <w:r w:rsidRPr="00C44DC0">
              <w:rPr>
                <w:sz w:val="28"/>
                <w:szCs w:val="28"/>
              </w:rPr>
              <w:t xml:space="preserve">Nhóm </w:t>
            </w:r>
            <w:r w:rsidR="002F5CD7" w:rsidRPr="00C44DC0">
              <w:rPr>
                <w:sz w:val="28"/>
                <w:szCs w:val="28"/>
              </w:rPr>
              <w:t>5</w:t>
            </w:r>
          </w:p>
        </w:tc>
        <w:tc>
          <w:tcPr>
            <w:tcW w:w="1890" w:type="dxa"/>
          </w:tcPr>
          <w:p w14:paraId="5A5A4B14" w14:textId="77777777" w:rsidR="00071653" w:rsidRPr="00C44DC0" w:rsidRDefault="00071653" w:rsidP="00920704">
            <w:pPr>
              <w:jc w:val="right"/>
              <w:rPr>
                <w:sz w:val="28"/>
                <w:szCs w:val="28"/>
              </w:rPr>
            </w:pPr>
            <w:r w:rsidRPr="00C44DC0">
              <w:rPr>
                <w:sz w:val="28"/>
                <w:szCs w:val="28"/>
              </w:rPr>
              <w:t>Ngày tạo:</w:t>
            </w:r>
          </w:p>
        </w:tc>
        <w:tc>
          <w:tcPr>
            <w:tcW w:w="3240" w:type="dxa"/>
          </w:tcPr>
          <w:p w14:paraId="54FF1675" w14:textId="2F05CA75" w:rsidR="00071653" w:rsidRPr="00C44DC0" w:rsidRDefault="002F5CD7" w:rsidP="00920704">
            <w:pPr>
              <w:rPr>
                <w:sz w:val="28"/>
                <w:szCs w:val="28"/>
              </w:rPr>
            </w:pPr>
            <w:r w:rsidRPr="00C44DC0">
              <w:rPr>
                <w:sz w:val="28"/>
                <w:szCs w:val="28"/>
              </w:rPr>
              <w:t>25</w:t>
            </w:r>
            <w:r w:rsidR="00071653" w:rsidRPr="00C44DC0">
              <w:rPr>
                <w:sz w:val="28"/>
                <w:szCs w:val="28"/>
              </w:rPr>
              <w:t>/</w:t>
            </w:r>
            <w:r w:rsidR="004F10B4" w:rsidRPr="00C44DC0">
              <w:rPr>
                <w:sz w:val="28"/>
                <w:szCs w:val="28"/>
              </w:rPr>
              <w:t>09</w:t>
            </w:r>
            <w:r w:rsidR="00071653" w:rsidRPr="00C44DC0">
              <w:rPr>
                <w:sz w:val="28"/>
                <w:szCs w:val="28"/>
              </w:rPr>
              <w:t>/2023</w:t>
            </w:r>
          </w:p>
        </w:tc>
      </w:tr>
      <w:tr w:rsidR="00071653" w:rsidRPr="00C44DC0" w14:paraId="0F1DA345" w14:textId="77777777" w:rsidTr="00920704">
        <w:tc>
          <w:tcPr>
            <w:tcW w:w="1472" w:type="dxa"/>
          </w:tcPr>
          <w:p w14:paraId="70024F7A" w14:textId="77777777" w:rsidR="00071653" w:rsidRPr="00C44DC0" w:rsidRDefault="00071653" w:rsidP="00920704">
            <w:pPr>
              <w:jc w:val="right"/>
              <w:rPr>
                <w:sz w:val="28"/>
                <w:szCs w:val="28"/>
              </w:rPr>
            </w:pPr>
            <w:r w:rsidRPr="00C44DC0">
              <w:rPr>
                <w:sz w:val="28"/>
                <w:szCs w:val="28"/>
              </w:rPr>
              <w:t>Tác nhân chính:</w:t>
            </w:r>
          </w:p>
        </w:tc>
        <w:tc>
          <w:tcPr>
            <w:tcW w:w="2430" w:type="dxa"/>
          </w:tcPr>
          <w:p w14:paraId="23AFE7AB" w14:textId="77777777" w:rsidR="00071653" w:rsidRPr="00C44DC0" w:rsidRDefault="00071653" w:rsidP="00920704">
            <w:pPr>
              <w:rPr>
                <w:sz w:val="28"/>
                <w:szCs w:val="28"/>
              </w:rPr>
            </w:pPr>
            <w:r w:rsidRPr="00C44DC0">
              <w:rPr>
                <w:sz w:val="28"/>
                <w:szCs w:val="28"/>
              </w:rPr>
              <w:t>Quản trị viên khóa học</w:t>
            </w:r>
          </w:p>
        </w:tc>
        <w:tc>
          <w:tcPr>
            <w:tcW w:w="1890" w:type="dxa"/>
          </w:tcPr>
          <w:p w14:paraId="2E5757C6" w14:textId="77777777" w:rsidR="00071653" w:rsidRPr="00C44DC0" w:rsidRDefault="00071653" w:rsidP="00920704">
            <w:pPr>
              <w:jc w:val="right"/>
              <w:rPr>
                <w:sz w:val="28"/>
                <w:szCs w:val="28"/>
              </w:rPr>
            </w:pPr>
            <w:r w:rsidRPr="00C44DC0">
              <w:rPr>
                <w:sz w:val="28"/>
                <w:szCs w:val="28"/>
              </w:rPr>
              <w:t>Tác nhân phụ:</w:t>
            </w:r>
          </w:p>
        </w:tc>
        <w:tc>
          <w:tcPr>
            <w:tcW w:w="3240" w:type="dxa"/>
          </w:tcPr>
          <w:p w14:paraId="67CF19CC" w14:textId="77777777" w:rsidR="00071653" w:rsidRPr="00C44DC0" w:rsidRDefault="00071653" w:rsidP="00920704">
            <w:pPr>
              <w:rPr>
                <w:sz w:val="28"/>
                <w:szCs w:val="28"/>
              </w:rPr>
            </w:pPr>
            <w:r w:rsidRPr="00C44DC0">
              <w:rPr>
                <w:sz w:val="28"/>
                <w:szCs w:val="28"/>
              </w:rPr>
              <w:t>Hệ thống quản lý khóa học</w:t>
            </w:r>
          </w:p>
        </w:tc>
      </w:tr>
      <w:tr w:rsidR="00071653" w:rsidRPr="00C44DC0" w14:paraId="414F154A" w14:textId="77777777" w:rsidTr="00920704">
        <w:tc>
          <w:tcPr>
            <w:tcW w:w="1472" w:type="dxa"/>
          </w:tcPr>
          <w:p w14:paraId="7F0D40B7" w14:textId="77777777" w:rsidR="00071653" w:rsidRPr="00C44DC0" w:rsidRDefault="00071653" w:rsidP="00920704">
            <w:pPr>
              <w:jc w:val="right"/>
              <w:rPr>
                <w:sz w:val="28"/>
                <w:szCs w:val="28"/>
              </w:rPr>
            </w:pPr>
            <w:r w:rsidRPr="00C44DC0">
              <w:rPr>
                <w:sz w:val="28"/>
                <w:szCs w:val="28"/>
              </w:rPr>
              <w:t>Mô tả:</w:t>
            </w:r>
          </w:p>
        </w:tc>
        <w:tc>
          <w:tcPr>
            <w:tcW w:w="7560" w:type="dxa"/>
            <w:gridSpan w:val="3"/>
          </w:tcPr>
          <w:p w14:paraId="3A78A497" w14:textId="77777777" w:rsidR="00071653" w:rsidRPr="00C44DC0" w:rsidRDefault="00071653" w:rsidP="00920704">
            <w:pPr>
              <w:rPr>
                <w:sz w:val="28"/>
                <w:szCs w:val="28"/>
              </w:rPr>
            </w:pPr>
            <w:r w:rsidRPr="00C44DC0">
              <w:rPr>
                <w:sz w:val="28"/>
                <w:szCs w:val="28"/>
              </w:rPr>
              <w:t>Quản trị viên có thể quản lý các khóa học lập trình trển trang web</w:t>
            </w:r>
          </w:p>
        </w:tc>
      </w:tr>
      <w:tr w:rsidR="00071653" w:rsidRPr="00C44DC0" w14:paraId="772526EB" w14:textId="77777777" w:rsidTr="00920704">
        <w:tc>
          <w:tcPr>
            <w:tcW w:w="1472" w:type="dxa"/>
          </w:tcPr>
          <w:p w14:paraId="11F088F5" w14:textId="77777777" w:rsidR="00071653" w:rsidRPr="00C44DC0" w:rsidRDefault="00071653" w:rsidP="00920704">
            <w:pPr>
              <w:jc w:val="right"/>
              <w:rPr>
                <w:sz w:val="28"/>
                <w:szCs w:val="28"/>
              </w:rPr>
            </w:pPr>
            <w:r w:rsidRPr="00C44DC0">
              <w:rPr>
                <w:sz w:val="28"/>
                <w:szCs w:val="28"/>
              </w:rPr>
              <w:t>Kích hoạt:</w:t>
            </w:r>
          </w:p>
        </w:tc>
        <w:tc>
          <w:tcPr>
            <w:tcW w:w="7560" w:type="dxa"/>
            <w:gridSpan w:val="3"/>
          </w:tcPr>
          <w:p w14:paraId="53C2E702" w14:textId="5E85D56F" w:rsidR="00071653" w:rsidRPr="00C44DC0" w:rsidRDefault="00071653" w:rsidP="00920704">
            <w:pPr>
              <w:rPr>
                <w:sz w:val="28"/>
                <w:szCs w:val="28"/>
              </w:rPr>
            </w:pPr>
            <w:r w:rsidRPr="00C44DC0">
              <w:rPr>
                <w:sz w:val="28"/>
                <w:szCs w:val="28"/>
              </w:rPr>
              <w:t>Quả</w:t>
            </w:r>
            <w:r w:rsidR="00920704">
              <w:rPr>
                <w:sz w:val="28"/>
                <w:szCs w:val="28"/>
              </w:rPr>
              <w:t>n trị viên truy cập vào trang quản lý</w:t>
            </w:r>
            <w:r w:rsidRPr="00C44DC0">
              <w:rPr>
                <w:sz w:val="28"/>
                <w:szCs w:val="28"/>
              </w:rPr>
              <w:t xml:space="preserve"> bằng tài khoản có quyền và có mong muốn quản lý khóa học trên trang web</w:t>
            </w:r>
          </w:p>
        </w:tc>
      </w:tr>
      <w:tr w:rsidR="00071653" w:rsidRPr="00C44DC0" w14:paraId="121B0518" w14:textId="77777777" w:rsidTr="00920704">
        <w:tc>
          <w:tcPr>
            <w:tcW w:w="1472" w:type="dxa"/>
          </w:tcPr>
          <w:p w14:paraId="6752F47D" w14:textId="77777777" w:rsidR="00071653" w:rsidRPr="00C44DC0" w:rsidRDefault="00071653" w:rsidP="00920704">
            <w:pPr>
              <w:jc w:val="right"/>
              <w:rPr>
                <w:sz w:val="28"/>
                <w:szCs w:val="28"/>
              </w:rPr>
            </w:pPr>
            <w:bookmarkStart w:id="26" w:name="_Hlk146652285"/>
            <w:r w:rsidRPr="00C44DC0">
              <w:rPr>
                <w:sz w:val="28"/>
                <w:szCs w:val="28"/>
              </w:rPr>
              <w:lastRenderedPageBreak/>
              <w:t>Điều kiện tiên quyết:</w:t>
            </w:r>
          </w:p>
        </w:tc>
        <w:tc>
          <w:tcPr>
            <w:tcW w:w="7560" w:type="dxa"/>
            <w:gridSpan w:val="3"/>
          </w:tcPr>
          <w:p w14:paraId="747A47A2" w14:textId="1F3C0A01" w:rsidR="00071653" w:rsidRPr="00C44DC0" w:rsidRDefault="00071653" w:rsidP="00920704">
            <w:pPr>
              <w:rPr>
                <w:sz w:val="28"/>
                <w:szCs w:val="28"/>
              </w:rPr>
            </w:pPr>
            <w:r w:rsidRPr="00C44DC0">
              <w:rPr>
                <w:sz w:val="28"/>
                <w:szCs w:val="28"/>
              </w:rPr>
              <w:t>1. Quản trị viên cần có tài khoản có quyền qu</w:t>
            </w:r>
            <w:r w:rsidR="00920704">
              <w:rPr>
                <w:sz w:val="28"/>
                <w:szCs w:val="28"/>
              </w:rPr>
              <w:t xml:space="preserve">ản lý và đăng nhập vào trang quản lý </w:t>
            </w:r>
            <w:r w:rsidRPr="00C44DC0">
              <w:rPr>
                <w:sz w:val="28"/>
                <w:szCs w:val="28"/>
              </w:rPr>
              <w:t>bằng tài khoản quản trị viên của mình</w:t>
            </w:r>
            <w:r w:rsidRPr="00C44DC0">
              <w:rPr>
                <w:sz w:val="28"/>
                <w:szCs w:val="28"/>
              </w:rPr>
              <w:br/>
              <w:t>2. Quản trị viên chọn chức năng quản lý khóa học</w:t>
            </w:r>
          </w:p>
        </w:tc>
      </w:tr>
      <w:bookmarkEnd w:id="26"/>
      <w:tr w:rsidR="00071653" w:rsidRPr="00C44DC0" w14:paraId="02542695" w14:textId="77777777" w:rsidTr="00920704">
        <w:tc>
          <w:tcPr>
            <w:tcW w:w="1472" w:type="dxa"/>
          </w:tcPr>
          <w:p w14:paraId="319F2B48" w14:textId="77777777" w:rsidR="00071653" w:rsidRPr="00C44DC0" w:rsidRDefault="00071653" w:rsidP="00920704">
            <w:pPr>
              <w:jc w:val="right"/>
              <w:rPr>
                <w:sz w:val="28"/>
                <w:szCs w:val="28"/>
              </w:rPr>
            </w:pPr>
            <w:r w:rsidRPr="00C44DC0">
              <w:rPr>
                <w:sz w:val="28"/>
                <w:szCs w:val="28"/>
              </w:rPr>
              <w:t>Hậu điều kiện:</w:t>
            </w:r>
          </w:p>
        </w:tc>
        <w:tc>
          <w:tcPr>
            <w:tcW w:w="7560" w:type="dxa"/>
            <w:gridSpan w:val="3"/>
          </w:tcPr>
          <w:p w14:paraId="424C4086" w14:textId="77777777" w:rsidR="00071653" w:rsidRPr="00C44DC0" w:rsidRDefault="00071653" w:rsidP="00920704">
            <w:pPr>
              <w:rPr>
                <w:sz w:val="28"/>
                <w:szCs w:val="28"/>
              </w:rPr>
            </w:pPr>
            <w:r w:rsidRPr="00C44DC0">
              <w:rPr>
                <w:sz w:val="28"/>
                <w:szCs w:val="28"/>
              </w:rPr>
              <w:t>1. Quản trị viên thêm khóa học mới thành công</w:t>
            </w:r>
          </w:p>
        </w:tc>
      </w:tr>
      <w:tr w:rsidR="00071653" w:rsidRPr="00C44DC0" w14:paraId="76640606" w14:textId="77777777" w:rsidTr="00920704">
        <w:tc>
          <w:tcPr>
            <w:tcW w:w="1472" w:type="dxa"/>
          </w:tcPr>
          <w:p w14:paraId="7158C3B2" w14:textId="77777777" w:rsidR="00071653" w:rsidRPr="00C44DC0" w:rsidRDefault="00071653" w:rsidP="00920704">
            <w:pPr>
              <w:jc w:val="right"/>
              <w:rPr>
                <w:sz w:val="28"/>
                <w:szCs w:val="28"/>
              </w:rPr>
            </w:pPr>
            <w:r w:rsidRPr="00C44DC0">
              <w:rPr>
                <w:sz w:val="28"/>
                <w:szCs w:val="28"/>
              </w:rPr>
              <w:t>Luồng sự kiện chính:</w:t>
            </w:r>
          </w:p>
        </w:tc>
        <w:tc>
          <w:tcPr>
            <w:tcW w:w="7560" w:type="dxa"/>
            <w:gridSpan w:val="3"/>
          </w:tcPr>
          <w:p w14:paraId="75586BE4" w14:textId="5888ACF1" w:rsidR="00071653" w:rsidRPr="00C44DC0" w:rsidRDefault="00071653" w:rsidP="00920704">
            <w:pPr>
              <w:rPr>
                <w:b/>
                <w:sz w:val="28"/>
                <w:szCs w:val="28"/>
              </w:rPr>
            </w:pPr>
            <w:r w:rsidRPr="00C44DC0">
              <w:rPr>
                <w:b/>
                <w:sz w:val="28"/>
                <w:szCs w:val="28"/>
              </w:rPr>
              <w:t>15</w:t>
            </w:r>
            <w:r w:rsidRPr="00C44DC0">
              <w:rPr>
                <w:b/>
                <w:sz w:val="28"/>
                <w:szCs w:val="28"/>
                <w:lang w:val="vi-VN"/>
              </w:rPr>
              <w:t>.1</w:t>
            </w:r>
            <w:r w:rsidRPr="00C44DC0">
              <w:rPr>
                <w:b/>
                <w:sz w:val="28"/>
                <w:szCs w:val="28"/>
              </w:rPr>
              <w:t xml:space="preserve"> Thêm khóa học</w:t>
            </w:r>
          </w:p>
          <w:p w14:paraId="5C2FEDB5" w14:textId="77777777" w:rsidR="00071653" w:rsidRPr="00C44DC0" w:rsidRDefault="00071653" w:rsidP="00F95318">
            <w:pPr>
              <w:numPr>
                <w:ilvl w:val="0"/>
                <w:numId w:val="6"/>
              </w:numPr>
              <w:pBdr>
                <w:top w:val="nil"/>
                <w:left w:val="nil"/>
                <w:bottom w:val="nil"/>
                <w:right w:val="nil"/>
                <w:between w:val="nil"/>
              </w:pBdr>
              <w:spacing w:line="240" w:lineRule="auto"/>
              <w:rPr>
                <w:sz w:val="28"/>
                <w:szCs w:val="28"/>
              </w:rPr>
            </w:pPr>
            <w:r w:rsidRPr="00C44DC0">
              <w:rPr>
                <w:color w:val="000000"/>
                <w:sz w:val="28"/>
                <w:szCs w:val="28"/>
              </w:rPr>
              <w:t>Quản trị viên chọn thêm khóa học.</w:t>
            </w:r>
          </w:p>
          <w:p w14:paraId="35BF178A" w14:textId="727B401D" w:rsidR="00071653" w:rsidRPr="00C44DC0" w:rsidRDefault="00071653" w:rsidP="00F95318">
            <w:pPr>
              <w:numPr>
                <w:ilvl w:val="0"/>
                <w:numId w:val="6"/>
              </w:numPr>
              <w:pBdr>
                <w:top w:val="nil"/>
                <w:left w:val="nil"/>
                <w:bottom w:val="nil"/>
                <w:right w:val="nil"/>
                <w:between w:val="nil"/>
              </w:pBdr>
              <w:spacing w:line="240" w:lineRule="auto"/>
              <w:rPr>
                <w:sz w:val="28"/>
                <w:szCs w:val="28"/>
              </w:rPr>
            </w:pPr>
            <w:r w:rsidRPr="00C44DC0">
              <w:rPr>
                <w:color w:val="000000"/>
                <w:sz w:val="28"/>
                <w:szCs w:val="28"/>
              </w:rPr>
              <w:t>Hệ thống hiển thị trang thêm khóa học</w:t>
            </w:r>
            <w:r w:rsidR="00920704">
              <w:rPr>
                <w:color w:val="000000"/>
                <w:sz w:val="28"/>
                <w:szCs w:val="28"/>
              </w:rPr>
              <w:t xml:space="preserve"> ở cuối</w:t>
            </w:r>
            <w:r w:rsidRPr="00C44DC0">
              <w:rPr>
                <w:color w:val="000000"/>
                <w:sz w:val="28"/>
                <w:szCs w:val="28"/>
              </w:rPr>
              <w:t>.</w:t>
            </w:r>
          </w:p>
          <w:p w14:paraId="7EF6DA5A" w14:textId="5581E291" w:rsidR="00071653" w:rsidRPr="00C44DC0" w:rsidRDefault="00071653" w:rsidP="00F95318">
            <w:pPr>
              <w:numPr>
                <w:ilvl w:val="0"/>
                <w:numId w:val="6"/>
              </w:numPr>
              <w:pBdr>
                <w:top w:val="nil"/>
                <w:left w:val="nil"/>
                <w:bottom w:val="nil"/>
                <w:right w:val="nil"/>
                <w:between w:val="nil"/>
              </w:pBdr>
              <w:spacing w:line="240" w:lineRule="auto"/>
              <w:rPr>
                <w:sz w:val="28"/>
                <w:szCs w:val="28"/>
              </w:rPr>
            </w:pPr>
            <w:r w:rsidRPr="00C44DC0">
              <w:rPr>
                <w:color w:val="000000"/>
                <w:sz w:val="28"/>
                <w:szCs w:val="28"/>
              </w:rPr>
              <w:t>Quản trị viên thêm các thông tin về khóa học mới như: tên khóa học, giới thiệu khóa học</w:t>
            </w:r>
            <w:r w:rsidR="00920704">
              <w:rPr>
                <w:color w:val="000000"/>
                <w:sz w:val="28"/>
                <w:szCs w:val="28"/>
              </w:rPr>
              <w:t>, trạng thái khóa học</w:t>
            </w:r>
            <w:r w:rsidRPr="00C44DC0">
              <w:rPr>
                <w:color w:val="000000"/>
                <w:sz w:val="28"/>
                <w:szCs w:val="28"/>
              </w:rPr>
              <w:t xml:space="preserve"> và chọn thêm khóa học.</w:t>
            </w:r>
          </w:p>
          <w:p w14:paraId="5F23AB00" w14:textId="5AA7A098" w:rsidR="00071653" w:rsidRPr="00C44DC0" w:rsidRDefault="00071653" w:rsidP="00F95318">
            <w:pPr>
              <w:numPr>
                <w:ilvl w:val="0"/>
                <w:numId w:val="6"/>
              </w:numPr>
              <w:pBdr>
                <w:top w:val="nil"/>
                <w:left w:val="nil"/>
                <w:bottom w:val="nil"/>
                <w:right w:val="nil"/>
                <w:between w:val="nil"/>
              </w:pBdr>
              <w:spacing w:line="240" w:lineRule="auto"/>
              <w:rPr>
                <w:sz w:val="28"/>
                <w:szCs w:val="28"/>
              </w:rPr>
            </w:pPr>
            <w:r w:rsidRPr="00C44DC0">
              <w:rPr>
                <w:color w:val="000000"/>
                <w:sz w:val="28"/>
                <w:szCs w:val="28"/>
              </w:rPr>
              <w:t>Hệ thống thêm khóa học mới vào cơ sở dữ liệu</w:t>
            </w:r>
            <w:r w:rsidR="00920704">
              <w:rPr>
                <w:color w:val="000000"/>
                <w:sz w:val="28"/>
                <w:szCs w:val="28"/>
              </w:rPr>
              <w:t xml:space="preserve"> và tải lại</w:t>
            </w:r>
            <w:r w:rsidRPr="00C44DC0">
              <w:rPr>
                <w:color w:val="000000"/>
                <w:sz w:val="28"/>
                <w:szCs w:val="28"/>
              </w:rPr>
              <w:t xml:space="preserve"> trang quản lý khóa học</w:t>
            </w:r>
          </w:p>
        </w:tc>
      </w:tr>
      <w:tr w:rsidR="00071653" w:rsidRPr="00C44DC0" w14:paraId="76A22FB0" w14:textId="77777777" w:rsidTr="00920704">
        <w:tc>
          <w:tcPr>
            <w:tcW w:w="1472" w:type="dxa"/>
          </w:tcPr>
          <w:p w14:paraId="76480B03" w14:textId="77777777" w:rsidR="00071653" w:rsidRPr="00C44DC0" w:rsidRDefault="00071653" w:rsidP="00920704">
            <w:pPr>
              <w:jc w:val="right"/>
              <w:rPr>
                <w:sz w:val="28"/>
                <w:szCs w:val="28"/>
              </w:rPr>
            </w:pPr>
            <w:r w:rsidRPr="00C44DC0">
              <w:rPr>
                <w:sz w:val="28"/>
                <w:szCs w:val="28"/>
              </w:rPr>
              <w:t>Luồng thay thế:</w:t>
            </w:r>
          </w:p>
        </w:tc>
        <w:tc>
          <w:tcPr>
            <w:tcW w:w="7560" w:type="dxa"/>
            <w:gridSpan w:val="3"/>
          </w:tcPr>
          <w:p w14:paraId="44DB7597" w14:textId="77777777" w:rsidR="00071653" w:rsidRPr="00C44DC0" w:rsidRDefault="00071653" w:rsidP="00F95318">
            <w:pPr>
              <w:pStyle w:val="Heading2"/>
              <w:numPr>
                <w:ilvl w:val="1"/>
                <w:numId w:val="20"/>
              </w:numPr>
              <w:tabs>
                <w:tab w:val="num" w:pos="360"/>
              </w:tabs>
              <w:ind w:left="0" w:firstLine="0"/>
              <w:rPr>
                <w:szCs w:val="28"/>
              </w:rPr>
            </w:pPr>
            <w:r w:rsidRPr="00C44DC0">
              <w:rPr>
                <w:szCs w:val="28"/>
              </w:rPr>
              <w:t>Sửa thông tin khóa học</w:t>
            </w:r>
          </w:p>
          <w:p w14:paraId="323AF34E" w14:textId="19CA0785" w:rsidR="00071653" w:rsidRPr="00C44DC0" w:rsidRDefault="00071653" w:rsidP="00F95318">
            <w:pPr>
              <w:pStyle w:val="ListParagraph"/>
              <w:numPr>
                <w:ilvl w:val="0"/>
                <w:numId w:val="20"/>
              </w:numPr>
              <w:pBdr>
                <w:top w:val="nil"/>
                <w:left w:val="nil"/>
                <w:bottom w:val="nil"/>
                <w:right w:val="nil"/>
                <w:between w:val="nil"/>
              </w:pBdr>
              <w:spacing w:line="240" w:lineRule="auto"/>
              <w:rPr>
                <w:color w:val="000000"/>
                <w:sz w:val="28"/>
                <w:szCs w:val="28"/>
              </w:rPr>
            </w:pPr>
            <w:r w:rsidRPr="00C44DC0">
              <w:rPr>
                <w:color w:val="000000"/>
                <w:sz w:val="28"/>
                <w:szCs w:val="28"/>
              </w:rPr>
              <w:t>Quản trị viên chọn sửa khóa học.</w:t>
            </w:r>
          </w:p>
          <w:p w14:paraId="1A94BBD3" w14:textId="51096811" w:rsidR="00071653" w:rsidRPr="00C44DC0" w:rsidRDefault="00071653" w:rsidP="00F95318">
            <w:pPr>
              <w:pStyle w:val="ListParagraph"/>
              <w:numPr>
                <w:ilvl w:val="0"/>
                <w:numId w:val="20"/>
              </w:numPr>
              <w:pBdr>
                <w:top w:val="nil"/>
                <w:left w:val="nil"/>
                <w:bottom w:val="nil"/>
                <w:right w:val="nil"/>
                <w:between w:val="nil"/>
              </w:pBdr>
              <w:spacing w:line="240" w:lineRule="auto"/>
              <w:rPr>
                <w:sz w:val="28"/>
                <w:szCs w:val="28"/>
              </w:rPr>
            </w:pPr>
            <w:r w:rsidRPr="00C44DC0">
              <w:rPr>
                <w:sz w:val="28"/>
                <w:szCs w:val="28"/>
              </w:rPr>
              <w:t>Hệ thống hiển thị trang sửa thông tin khóa học</w:t>
            </w:r>
            <w:r w:rsidR="00920704">
              <w:rPr>
                <w:sz w:val="28"/>
                <w:szCs w:val="28"/>
              </w:rPr>
              <w:t xml:space="preserve"> ở cuối trang</w:t>
            </w:r>
          </w:p>
          <w:p w14:paraId="56F641E0" w14:textId="553C1476" w:rsidR="00071653" w:rsidRPr="00C44DC0" w:rsidRDefault="00071653" w:rsidP="00F95318">
            <w:pPr>
              <w:numPr>
                <w:ilvl w:val="0"/>
                <w:numId w:val="20"/>
              </w:numPr>
              <w:pBdr>
                <w:top w:val="nil"/>
                <w:left w:val="nil"/>
                <w:bottom w:val="nil"/>
                <w:right w:val="nil"/>
                <w:between w:val="nil"/>
              </w:pBdr>
              <w:spacing w:line="240" w:lineRule="auto"/>
              <w:rPr>
                <w:sz w:val="28"/>
                <w:szCs w:val="28"/>
              </w:rPr>
            </w:pPr>
            <w:r w:rsidRPr="00C44DC0">
              <w:rPr>
                <w:color w:val="000000"/>
                <w:sz w:val="28"/>
                <w:szCs w:val="28"/>
              </w:rPr>
              <w:t>Quản trị viên sửa các thông tin về khóa học như: tên khóa học, giới thiệu khóa học</w:t>
            </w:r>
            <w:r w:rsidR="00920704">
              <w:rPr>
                <w:color w:val="000000"/>
                <w:sz w:val="28"/>
                <w:szCs w:val="28"/>
              </w:rPr>
              <w:t>, trạng thái khóa học</w:t>
            </w:r>
            <w:r w:rsidRPr="00C44DC0">
              <w:rPr>
                <w:color w:val="000000"/>
                <w:sz w:val="28"/>
                <w:szCs w:val="28"/>
              </w:rPr>
              <w:t xml:space="preserve"> và chọn sửa thông tin khóa học.</w:t>
            </w:r>
          </w:p>
          <w:p w14:paraId="164AE0B7" w14:textId="77777777" w:rsidR="00071653" w:rsidRPr="00920704" w:rsidRDefault="00071653" w:rsidP="00F95318">
            <w:pPr>
              <w:pStyle w:val="ListParagraph"/>
              <w:numPr>
                <w:ilvl w:val="0"/>
                <w:numId w:val="20"/>
              </w:numPr>
              <w:pBdr>
                <w:top w:val="nil"/>
                <w:left w:val="nil"/>
                <w:bottom w:val="nil"/>
                <w:right w:val="nil"/>
                <w:between w:val="nil"/>
              </w:pBdr>
              <w:spacing w:line="240" w:lineRule="auto"/>
              <w:rPr>
                <w:sz w:val="28"/>
                <w:szCs w:val="28"/>
              </w:rPr>
            </w:pPr>
            <w:r w:rsidRPr="00C44DC0">
              <w:rPr>
                <w:color w:val="000000"/>
                <w:sz w:val="28"/>
                <w:szCs w:val="28"/>
              </w:rPr>
              <w:t>Hệ thống cập nhật các thay đổi của khóa h</w:t>
            </w:r>
            <w:r w:rsidR="00920704">
              <w:rPr>
                <w:color w:val="000000"/>
                <w:sz w:val="28"/>
                <w:szCs w:val="28"/>
              </w:rPr>
              <w:t xml:space="preserve">ọc vào cơ sở dữ liệu và tải lại </w:t>
            </w:r>
            <w:r w:rsidRPr="00C44DC0">
              <w:rPr>
                <w:color w:val="000000"/>
                <w:sz w:val="28"/>
                <w:szCs w:val="28"/>
              </w:rPr>
              <w:t>trang quản lý khóa học</w:t>
            </w:r>
          </w:p>
          <w:p w14:paraId="7FEC8C8F" w14:textId="77777777" w:rsidR="00920704" w:rsidRDefault="00920704" w:rsidP="00920704">
            <w:pPr>
              <w:pBdr>
                <w:top w:val="nil"/>
                <w:left w:val="nil"/>
                <w:bottom w:val="nil"/>
                <w:right w:val="nil"/>
                <w:between w:val="nil"/>
              </w:pBdr>
              <w:spacing w:line="240" w:lineRule="auto"/>
              <w:rPr>
                <w:sz w:val="28"/>
                <w:szCs w:val="28"/>
              </w:rPr>
            </w:pPr>
            <w:r>
              <w:rPr>
                <w:sz w:val="28"/>
                <w:szCs w:val="28"/>
              </w:rPr>
              <w:t>b.  Xóa thông tin khóa học</w:t>
            </w:r>
          </w:p>
          <w:p w14:paraId="5B694498" w14:textId="00D5B0B8" w:rsidR="00920704" w:rsidRPr="00C44DC0" w:rsidRDefault="00920704" w:rsidP="00920704">
            <w:pPr>
              <w:pStyle w:val="ListParagraph"/>
              <w:numPr>
                <w:ilvl w:val="0"/>
                <w:numId w:val="30"/>
              </w:numPr>
              <w:pBdr>
                <w:top w:val="nil"/>
                <w:left w:val="nil"/>
                <w:bottom w:val="nil"/>
                <w:right w:val="nil"/>
                <w:between w:val="nil"/>
              </w:pBdr>
              <w:spacing w:line="240" w:lineRule="auto"/>
              <w:rPr>
                <w:color w:val="000000"/>
                <w:sz w:val="28"/>
                <w:szCs w:val="28"/>
              </w:rPr>
            </w:pPr>
            <w:r>
              <w:rPr>
                <w:sz w:val="28"/>
                <w:szCs w:val="28"/>
              </w:rPr>
              <w:t xml:space="preserve">     </w:t>
            </w:r>
            <w:r w:rsidRPr="00C44DC0">
              <w:rPr>
                <w:color w:val="000000"/>
                <w:sz w:val="28"/>
                <w:szCs w:val="28"/>
              </w:rPr>
              <w:t xml:space="preserve">Quản trị viên chọn </w:t>
            </w:r>
            <w:r>
              <w:rPr>
                <w:color w:val="000000"/>
                <w:sz w:val="28"/>
                <w:szCs w:val="28"/>
              </w:rPr>
              <w:t>xóa</w:t>
            </w:r>
            <w:r w:rsidRPr="00C44DC0">
              <w:rPr>
                <w:color w:val="000000"/>
                <w:sz w:val="28"/>
                <w:szCs w:val="28"/>
              </w:rPr>
              <w:t xml:space="preserve"> khóa học.</w:t>
            </w:r>
          </w:p>
          <w:p w14:paraId="70796444" w14:textId="0353681E" w:rsidR="00920704" w:rsidRPr="00C44DC0" w:rsidRDefault="00920704" w:rsidP="00920704">
            <w:pPr>
              <w:pStyle w:val="ListParagraph"/>
              <w:numPr>
                <w:ilvl w:val="0"/>
                <w:numId w:val="30"/>
              </w:numPr>
              <w:pBdr>
                <w:top w:val="nil"/>
                <w:left w:val="nil"/>
                <w:bottom w:val="nil"/>
                <w:right w:val="nil"/>
                <w:between w:val="nil"/>
              </w:pBdr>
              <w:spacing w:line="240" w:lineRule="auto"/>
              <w:rPr>
                <w:sz w:val="28"/>
                <w:szCs w:val="28"/>
              </w:rPr>
            </w:pPr>
            <w:r w:rsidRPr="00C44DC0">
              <w:rPr>
                <w:sz w:val="28"/>
                <w:szCs w:val="28"/>
              </w:rPr>
              <w:t xml:space="preserve">Hệ thống hiển thị </w:t>
            </w:r>
            <w:r>
              <w:rPr>
                <w:sz w:val="28"/>
                <w:szCs w:val="28"/>
              </w:rPr>
              <w:t>cửa sổ xác nhận xóa khóa học</w:t>
            </w:r>
          </w:p>
          <w:p w14:paraId="7C0877DD" w14:textId="5AD92CCB" w:rsidR="00920704" w:rsidRPr="00C44DC0" w:rsidRDefault="00920704" w:rsidP="00920704">
            <w:pPr>
              <w:numPr>
                <w:ilvl w:val="0"/>
                <w:numId w:val="30"/>
              </w:numPr>
              <w:pBdr>
                <w:top w:val="nil"/>
                <w:left w:val="nil"/>
                <w:bottom w:val="nil"/>
                <w:right w:val="nil"/>
                <w:between w:val="nil"/>
              </w:pBdr>
              <w:spacing w:line="240" w:lineRule="auto"/>
              <w:rPr>
                <w:sz w:val="28"/>
                <w:szCs w:val="28"/>
              </w:rPr>
            </w:pPr>
            <w:r w:rsidRPr="00C44DC0">
              <w:rPr>
                <w:color w:val="000000"/>
                <w:sz w:val="28"/>
                <w:szCs w:val="28"/>
              </w:rPr>
              <w:t xml:space="preserve">Quản trị viên </w:t>
            </w:r>
            <w:r>
              <w:rPr>
                <w:color w:val="000000"/>
                <w:sz w:val="28"/>
                <w:szCs w:val="28"/>
              </w:rPr>
              <w:t>chọn xác nhận</w:t>
            </w:r>
            <w:r w:rsidRPr="00C44DC0">
              <w:rPr>
                <w:color w:val="000000"/>
                <w:sz w:val="28"/>
                <w:szCs w:val="28"/>
              </w:rPr>
              <w:t>.</w:t>
            </w:r>
          </w:p>
          <w:p w14:paraId="6BEB6087" w14:textId="5DF64CFA" w:rsidR="00920704" w:rsidRPr="00920704" w:rsidRDefault="00920704" w:rsidP="00920704">
            <w:pPr>
              <w:pStyle w:val="ListParagraph"/>
              <w:numPr>
                <w:ilvl w:val="0"/>
                <w:numId w:val="30"/>
              </w:numPr>
              <w:pBdr>
                <w:top w:val="nil"/>
                <w:left w:val="nil"/>
                <w:bottom w:val="nil"/>
                <w:right w:val="nil"/>
                <w:between w:val="nil"/>
              </w:pBdr>
              <w:spacing w:line="240" w:lineRule="auto"/>
              <w:rPr>
                <w:sz w:val="28"/>
                <w:szCs w:val="28"/>
              </w:rPr>
            </w:pPr>
            <w:r w:rsidRPr="00C44DC0">
              <w:rPr>
                <w:color w:val="000000"/>
                <w:sz w:val="28"/>
                <w:szCs w:val="28"/>
              </w:rPr>
              <w:t xml:space="preserve">Hệ thống </w:t>
            </w:r>
            <w:r>
              <w:rPr>
                <w:color w:val="000000"/>
                <w:sz w:val="28"/>
                <w:szCs w:val="28"/>
              </w:rPr>
              <w:t>xóa khóa học và các học liệu trong khóa học đó</w:t>
            </w:r>
          </w:p>
          <w:p w14:paraId="404A1F5E" w14:textId="1E05DFF4" w:rsidR="00920704" w:rsidRPr="00920704" w:rsidRDefault="00920704" w:rsidP="00920704">
            <w:pPr>
              <w:pBdr>
                <w:top w:val="nil"/>
                <w:left w:val="nil"/>
                <w:bottom w:val="nil"/>
                <w:right w:val="nil"/>
                <w:between w:val="nil"/>
              </w:pBdr>
              <w:spacing w:line="240" w:lineRule="auto"/>
              <w:rPr>
                <w:sz w:val="28"/>
                <w:szCs w:val="28"/>
              </w:rPr>
            </w:pPr>
          </w:p>
        </w:tc>
      </w:tr>
      <w:tr w:rsidR="008A0273" w:rsidRPr="00C44DC0" w14:paraId="08394EBF" w14:textId="77777777" w:rsidTr="00920704">
        <w:tc>
          <w:tcPr>
            <w:tcW w:w="1472" w:type="dxa"/>
          </w:tcPr>
          <w:p w14:paraId="470C6B46" w14:textId="77777777" w:rsidR="008A0273" w:rsidRPr="00C44DC0" w:rsidRDefault="008A0273" w:rsidP="008A0273">
            <w:pPr>
              <w:jc w:val="right"/>
              <w:rPr>
                <w:sz w:val="28"/>
                <w:szCs w:val="28"/>
              </w:rPr>
            </w:pPr>
            <w:r w:rsidRPr="00C44DC0">
              <w:rPr>
                <w:sz w:val="28"/>
                <w:szCs w:val="28"/>
              </w:rPr>
              <w:t>Ngoại lệ:</w:t>
            </w:r>
          </w:p>
        </w:tc>
        <w:tc>
          <w:tcPr>
            <w:tcW w:w="7560" w:type="dxa"/>
            <w:gridSpan w:val="3"/>
          </w:tcPr>
          <w:p w14:paraId="166E66B5" w14:textId="77777777" w:rsidR="008A0273" w:rsidRPr="00C44DC0" w:rsidRDefault="008A0273" w:rsidP="008A0273">
            <w:pPr>
              <w:pBdr>
                <w:top w:val="nil"/>
                <w:left w:val="nil"/>
                <w:bottom w:val="nil"/>
                <w:right w:val="nil"/>
                <w:between w:val="nil"/>
              </w:pBdr>
              <w:spacing w:before="40" w:after="40"/>
              <w:ind w:left="-18" w:right="72"/>
              <w:rPr>
                <w:color w:val="000000"/>
                <w:sz w:val="28"/>
                <w:szCs w:val="28"/>
              </w:rPr>
            </w:pPr>
            <w:r w:rsidRPr="00C44DC0">
              <w:rPr>
                <w:b/>
                <w:color w:val="000000"/>
                <w:sz w:val="28"/>
                <w:szCs w:val="28"/>
              </w:rPr>
              <w:t>15</w:t>
            </w:r>
            <w:r w:rsidRPr="00C44DC0">
              <w:rPr>
                <w:b/>
                <w:color w:val="000000"/>
                <w:sz w:val="28"/>
                <w:szCs w:val="28"/>
                <w:lang w:val="vi-VN"/>
              </w:rPr>
              <w:t>.</w:t>
            </w:r>
            <w:proofErr w:type="gramStart"/>
            <w:r w:rsidRPr="00C44DC0">
              <w:rPr>
                <w:b/>
                <w:color w:val="000000"/>
                <w:sz w:val="28"/>
                <w:szCs w:val="28"/>
                <w:lang w:val="vi-VN"/>
              </w:rPr>
              <w:t>1.</w:t>
            </w:r>
            <w:r w:rsidRPr="00C44DC0">
              <w:rPr>
                <w:b/>
                <w:color w:val="000000"/>
                <w:sz w:val="28"/>
                <w:szCs w:val="28"/>
              </w:rPr>
              <w:t>E</w:t>
            </w:r>
            <w:proofErr w:type="gramEnd"/>
            <w:r w:rsidRPr="00C44DC0">
              <w:rPr>
                <w:b/>
                <w:color w:val="000000"/>
                <w:sz w:val="28"/>
                <w:szCs w:val="28"/>
              </w:rPr>
              <w:t>1</w:t>
            </w:r>
            <w:r w:rsidRPr="00C44DC0">
              <w:rPr>
                <w:color w:val="000000"/>
                <w:sz w:val="28"/>
                <w:szCs w:val="28"/>
              </w:rPr>
              <w:t xml:space="preserve"> </w:t>
            </w:r>
            <w:r>
              <w:rPr>
                <w:color w:val="000000"/>
                <w:sz w:val="28"/>
                <w:szCs w:val="28"/>
              </w:rPr>
              <w:t>Quản trị viên không nhập thông tin them khóa học</w:t>
            </w:r>
          </w:p>
          <w:p w14:paraId="2466F935" w14:textId="77777777" w:rsidR="008A0273" w:rsidRDefault="008A0273" w:rsidP="008A0273">
            <w:pPr>
              <w:pBdr>
                <w:top w:val="nil"/>
                <w:left w:val="nil"/>
                <w:bottom w:val="nil"/>
                <w:right w:val="nil"/>
                <w:between w:val="nil"/>
              </w:pBdr>
              <w:spacing w:before="40" w:after="40"/>
              <w:ind w:left="-18" w:right="72"/>
              <w:rPr>
                <w:color w:val="000000"/>
                <w:sz w:val="28"/>
                <w:szCs w:val="28"/>
              </w:rPr>
            </w:pPr>
            <w:r>
              <w:rPr>
                <w:color w:val="000000"/>
                <w:sz w:val="28"/>
                <w:szCs w:val="28"/>
              </w:rPr>
              <w:t>Hệ thống yêu cầu quản trị viên nhập thông tin them khóa học</w:t>
            </w:r>
          </w:p>
          <w:p w14:paraId="039BC3B5" w14:textId="71F50B99" w:rsidR="008A0273" w:rsidRDefault="008A0273" w:rsidP="008A0273">
            <w:pPr>
              <w:pBdr>
                <w:top w:val="nil"/>
                <w:left w:val="nil"/>
                <w:bottom w:val="nil"/>
                <w:right w:val="nil"/>
                <w:between w:val="nil"/>
              </w:pBdr>
              <w:spacing w:before="40" w:after="40"/>
              <w:ind w:left="-18" w:right="72"/>
              <w:rPr>
                <w:color w:val="000000"/>
                <w:sz w:val="28"/>
                <w:szCs w:val="28"/>
              </w:rPr>
            </w:pPr>
            <w:r w:rsidRPr="00C44DC0">
              <w:rPr>
                <w:b/>
                <w:color w:val="000000"/>
                <w:sz w:val="28"/>
                <w:szCs w:val="28"/>
              </w:rPr>
              <w:t>15</w:t>
            </w:r>
            <w:r w:rsidRPr="00C44DC0">
              <w:rPr>
                <w:b/>
                <w:color w:val="000000"/>
                <w:sz w:val="28"/>
                <w:szCs w:val="28"/>
                <w:lang w:val="vi-VN"/>
              </w:rPr>
              <w:t>.</w:t>
            </w:r>
            <w:proofErr w:type="gramStart"/>
            <w:r w:rsidRPr="00C44DC0">
              <w:rPr>
                <w:b/>
                <w:color w:val="000000"/>
                <w:sz w:val="28"/>
                <w:szCs w:val="28"/>
                <w:lang w:val="vi-VN"/>
              </w:rPr>
              <w:t>1.</w:t>
            </w:r>
            <w:r>
              <w:rPr>
                <w:b/>
                <w:color w:val="000000"/>
                <w:sz w:val="28"/>
                <w:szCs w:val="28"/>
              </w:rPr>
              <w:t>E</w:t>
            </w:r>
            <w:proofErr w:type="gramEnd"/>
            <w:r>
              <w:rPr>
                <w:b/>
                <w:color w:val="000000"/>
                <w:sz w:val="28"/>
                <w:szCs w:val="28"/>
              </w:rPr>
              <w:t>2</w:t>
            </w:r>
            <w:r w:rsidRPr="00C44DC0">
              <w:rPr>
                <w:color w:val="000000"/>
                <w:sz w:val="28"/>
                <w:szCs w:val="28"/>
              </w:rPr>
              <w:t xml:space="preserve"> Thông tin </w:t>
            </w:r>
            <w:r>
              <w:rPr>
                <w:color w:val="000000"/>
                <w:sz w:val="28"/>
                <w:szCs w:val="28"/>
              </w:rPr>
              <w:t xml:space="preserve">them </w:t>
            </w:r>
            <w:r w:rsidRPr="00C44DC0">
              <w:rPr>
                <w:color w:val="000000"/>
                <w:sz w:val="28"/>
                <w:szCs w:val="28"/>
              </w:rPr>
              <w:t>khóa học nhập vào không đúng định dạng thì không thêm được khóa học mới</w:t>
            </w:r>
          </w:p>
          <w:p w14:paraId="37AD384C" w14:textId="05887716" w:rsidR="008A0273" w:rsidRPr="00C44DC0" w:rsidRDefault="008A0273" w:rsidP="008A0273">
            <w:pPr>
              <w:pBdr>
                <w:top w:val="nil"/>
                <w:left w:val="nil"/>
                <w:bottom w:val="nil"/>
                <w:right w:val="nil"/>
                <w:between w:val="nil"/>
              </w:pBdr>
              <w:spacing w:before="40" w:after="40"/>
              <w:ind w:left="-18" w:right="72"/>
              <w:rPr>
                <w:color w:val="000000"/>
                <w:sz w:val="28"/>
                <w:szCs w:val="28"/>
              </w:rPr>
            </w:pPr>
            <w:r w:rsidRPr="00C44DC0">
              <w:rPr>
                <w:b/>
                <w:color w:val="000000"/>
                <w:sz w:val="28"/>
                <w:szCs w:val="28"/>
              </w:rPr>
              <w:t>15</w:t>
            </w:r>
            <w:r>
              <w:rPr>
                <w:b/>
                <w:color w:val="000000"/>
                <w:sz w:val="28"/>
                <w:szCs w:val="28"/>
                <w:lang w:val="vi-VN"/>
              </w:rPr>
              <w:t>.</w:t>
            </w:r>
            <w:proofErr w:type="gramStart"/>
            <w:r>
              <w:rPr>
                <w:b/>
                <w:color w:val="000000"/>
                <w:sz w:val="28"/>
                <w:szCs w:val="28"/>
              </w:rPr>
              <w:t>2</w:t>
            </w:r>
            <w:r w:rsidRPr="00C44DC0">
              <w:rPr>
                <w:b/>
                <w:color w:val="000000"/>
                <w:sz w:val="28"/>
                <w:szCs w:val="28"/>
                <w:lang w:val="vi-VN"/>
              </w:rPr>
              <w:t>.</w:t>
            </w:r>
            <w:r w:rsidRPr="00C44DC0">
              <w:rPr>
                <w:b/>
                <w:color w:val="000000"/>
                <w:sz w:val="28"/>
                <w:szCs w:val="28"/>
              </w:rPr>
              <w:t>E</w:t>
            </w:r>
            <w:proofErr w:type="gramEnd"/>
            <w:r w:rsidRPr="00C44DC0">
              <w:rPr>
                <w:b/>
                <w:color w:val="000000"/>
                <w:sz w:val="28"/>
                <w:szCs w:val="28"/>
              </w:rPr>
              <w:t>1</w:t>
            </w:r>
            <w:r w:rsidRPr="00C44DC0">
              <w:rPr>
                <w:color w:val="000000"/>
                <w:sz w:val="28"/>
                <w:szCs w:val="28"/>
              </w:rPr>
              <w:t xml:space="preserve"> </w:t>
            </w:r>
            <w:r>
              <w:rPr>
                <w:color w:val="000000"/>
                <w:sz w:val="28"/>
                <w:szCs w:val="28"/>
              </w:rPr>
              <w:t>Quản tr</w:t>
            </w:r>
            <w:r>
              <w:rPr>
                <w:color w:val="000000"/>
                <w:sz w:val="28"/>
                <w:szCs w:val="28"/>
              </w:rPr>
              <w:t>ị viên không nhập thông tin sửa</w:t>
            </w:r>
            <w:r>
              <w:rPr>
                <w:color w:val="000000"/>
                <w:sz w:val="28"/>
                <w:szCs w:val="28"/>
              </w:rPr>
              <w:t xml:space="preserve"> khóa học</w:t>
            </w:r>
          </w:p>
          <w:p w14:paraId="0B559DEB" w14:textId="77777777" w:rsidR="008A0273" w:rsidRDefault="008A0273" w:rsidP="008A0273">
            <w:pPr>
              <w:pBdr>
                <w:top w:val="nil"/>
                <w:left w:val="nil"/>
                <w:bottom w:val="nil"/>
                <w:right w:val="nil"/>
                <w:between w:val="nil"/>
              </w:pBdr>
              <w:spacing w:before="40" w:after="40"/>
              <w:ind w:left="-18" w:right="72"/>
              <w:rPr>
                <w:color w:val="000000"/>
                <w:sz w:val="28"/>
                <w:szCs w:val="28"/>
              </w:rPr>
            </w:pPr>
            <w:r>
              <w:rPr>
                <w:color w:val="000000"/>
                <w:sz w:val="28"/>
                <w:szCs w:val="28"/>
              </w:rPr>
              <w:t>Hệ thống yêu cầu quản trị viên nhập thông tin them khóa học</w:t>
            </w:r>
          </w:p>
          <w:p w14:paraId="50953C5B" w14:textId="32AC0EDC" w:rsidR="008A0273" w:rsidRPr="00C44DC0" w:rsidRDefault="008A0273" w:rsidP="008A0273">
            <w:pPr>
              <w:pBdr>
                <w:top w:val="nil"/>
                <w:left w:val="nil"/>
                <w:bottom w:val="nil"/>
                <w:right w:val="nil"/>
                <w:between w:val="nil"/>
              </w:pBdr>
              <w:spacing w:before="40" w:after="40"/>
              <w:ind w:left="-18" w:right="72"/>
              <w:rPr>
                <w:color w:val="000000"/>
                <w:sz w:val="28"/>
                <w:szCs w:val="28"/>
              </w:rPr>
            </w:pPr>
            <w:r w:rsidRPr="00C44DC0">
              <w:rPr>
                <w:b/>
                <w:color w:val="000000"/>
                <w:sz w:val="28"/>
                <w:szCs w:val="28"/>
              </w:rPr>
              <w:t>15</w:t>
            </w:r>
            <w:r>
              <w:rPr>
                <w:b/>
                <w:color w:val="000000"/>
                <w:sz w:val="28"/>
                <w:szCs w:val="28"/>
                <w:lang w:val="vi-VN"/>
              </w:rPr>
              <w:t>.</w:t>
            </w:r>
            <w:r>
              <w:rPr>
                <w:b/>
                <w:color w:val="000000"/>
                <w:sz w:val="28"/>
                <w:szCs w:val="28"/>
              </w:rPr>
              <w:t>2</w:t>
            </w:r>
            <w:r w:rsidRPr="00C44DC0">
              <w:rPr>
                <w:b/>
                <w:color w:val="000000"/>
                <w:sz w:val="28"/>
                <w:szCs w:val="28"/>
                <w:lang w:val="vi-VN"/>
              </w:rPr>
              <w:t>.</w:t>
            </w:r>
            <w:r>
              <w:rPr>
                <w:b/>
                <w:color w:val="000000"/>
                <w:sz w:val="28"/>
                <w:szCs w:val="28"/>
              </w:rPr>
              <w:t>E2</w:t>
            </w:r>
            <w:r w:rsidRPr="00C44DC0">
              <w:rPr>
                <w:color w:val="000000"/>
                <w:sz w:val="28"/>
                <w:szCs w:val="28"/>
              </w:rPr>
              <w:t xml:space="preserve"> Thông tin</w:t>
            </w:r>
            <w:r>
              <w:rPr>
                <w:color w:val="000000"/>
                <w:sz w:val="28"/>
                <w:szCs w:val="28"/>
              </w:rPr>
              <w:t xml:space="preserve"> sửa</w:t>
            </w:r>
            <w:r w:rsidRPr="00C44DC0">
              <w:rPr>
                <w:color w:val="000000"/>
                <w:sz w:val="28"/>
                <w:szCs w:val="28"/>
              </w:rPr>
              <w:t xml:space="preserve"> khóa học nhập vào khô</w:t>
            </w:r>
            <w:r>
              <w:rPr>
                <w:color w:val="000000"/>
                <w:sz w:val="28"/>
                <w:szCs w:val="28"/>
              </w:rPr>
              <w:t>ng đúng định dạng thì không sửa</w:t>
            </w:r>
            <w:r w:rsidRPr="00C44DC0">
              <w:rPr>
                <w:color w:val="000000"/>
                <w:sz w:val="28"/>
                <w:szCs w:val="28"/>
              </w:rPr>
              <w:t xml:space="preserve"> được </w:t>
            </w:r>
            <w:r>
              <w:rPr>
                <w:color w:val="000000"/>
                <w:sz w:val="28"/>
                <w:szCs w:val="28"/>
              </w:rPr>
              <w:t>thô</w:t>
            </w:r>
            <w:r w:rsidRPr="00C44DC0">
              <w:rPr>
                <w:color w:val="000000"/>
                <w:sz w:val="28"/>
                <w:szCs w:val="28"/>
              </w:rPr>
              <w:t>khóa học mới</w:t>
            </w:r>
          </w:p>
        </w:tc>
      </w:tr>
      <w:tr w:rsidR="008A0273" w:rsidRPr="00C44DC0" w14:paraId="1F11C7E9" w14:textId="77777777" w:rsidTr="00920704">
        <w:tc>
          <w:tcPr>
            <w:tcW w:w="1472" w:type="dxa"/>
          </w:tcPr>
          <w:p w14:paraId="198EA724" w14:textId="77777777" w:rsidR="008A0273" w:rsidRPr="00C44DC0" w:rsidRDefault="008A0273" w:rsidP="008A0273">
            <w:pPr>
              <w:jc w:val="right"/>
              <w:rPr>
                <w:sz w:val="28"/>
                <w:szCs w:val="28"/>
              </w:rPr>
            </w:pPr>
            <w:r w:rsidRPr="00C44DC0">
              <w:rPr>
                <w:sz w:val="28"/>
                <w:szCs w:val="28"/>
              </w:rPr>
              <w:t>Sự ưu tiên:</w:t>
            </w:r>
          </w:p>
        </w:tc>
        <w:tc>
          <w:tcPr>
            <w:tcW w:w="7560" w:type="dxa"/>
            <w:gridSpan w:val="3"/>
          </w:tcPr>
          <w:p w14:paraId="10AEDAEF" w14:textId="77777777" w:rsidR="008A0273" w:rsidRPr="00C44DC0" w:rsidRDefault="008A0273" w:rsidP="008A0273">
            <w:pPr>
              <w:rPr>
                <w:sz w:val="28"/>
                <w:szCs w:val="28"/>
              </w:rPr>
            </w:pPr>
            <w:r w:rsidRPr="00C44DC0">
              <w:rPr>
                <w:sz w:val="28"/>
                <w:szCs w:val="28"/>
              </w:rPr>
              <w:t>Cao</w:t>
            </w:r>
          </w:p>
        </w:tc>
      </w:tr>
      <w:tr w:rsidR="008A0273" w:rsidRPr="00C44DC0" w14:paraId="2C7692C1" w14:textId="77777777" w:rsidTr="00920704">
        <w:tc>
          <w:tcPr>
            <w:tcW w:w="1472" w:type="dxa"/>
          </w:tcPr>
          <w:p w14:paraId="082EFB42" w14:textId="77777777" w:rsidR="008A0273" w:rsidRPr="00C44DC0" w:rsidRDefault="008A0273" w:rsidP="008A0273">
            <w:pPr>
              <w:jc w:val="right"/>
              <w:rPr>
                <w:sz w:val="28"/>
                <w:szCs w:val="28"/>
              </w:rPr>
            </w:pPr>
            <w:r w:rsidRPr="00C44DC0">
              <w:rPr>
                <w:sz w:val="28"/>
                <w:szCs w:val="28"/>
              </w:rPr>
              <w:t>Tần suất sử dụng:</w:t>
            </w:r>
          </w:p>
        </w:tc>
        <w:tc>
          <w:tcPr>
            <w:tcW w:w="7560" w:type="dxa"/>
            <w:gridSpan w:val="3"/>
          </w:tcPr>
          <w:p w14:paraId="0D69BCA4" w14:textId="77777777" w:rsidR="008A0273" w:rsidRPr="00C44DC0" w:rsidRDefault="008A0273" w:rsidP="008A0273">
            <w:pPr>
              <w:rPr>
                <w:sz w:val="28"/>
                <w:szCs w:val="28"/>
              </w:rPr>
            </w:pPr>
            <w:r w:rsidRPr="00C44DC0">
              <w:rPr>
                <w:sz w:val="28"/>
                <w:szCs w:val="28"/>
              </w:rPr>
              <w:t>Cao</w:t>
            </w:r>
          </w:p>
        </w:tc>
      </w:tr>
      <w:tr w:rsidR="008A0273" w:rsidRPr="00C44DC0" w14:paraId="26B9CA10" w14:textId="77777777" w:rsidTr="00920704">
        <w:tc>
          <w:tcPr>
            <w:tcW w:w="1472" w:type="dxa"/>
          </w:tcPr>
          <w:p w14:paraId="5BE8D246" w14:textId="77777777" w:rsidR="008A0273" w:rsidRPr="00C44DC0" w:rsidRDefault="008A0273" w:rsidP="008A0273">
            <w:pPr>
              <w:jc w:val="right"/>
              <w:rPr>
                <w:sz w:val="28"/>
                <w:szCs w:val="28"/>
              </w:rPr>
            </w:pPr>
            <w:r w:rsidRPr="00C44DC0">
              <w:rPr>
                <w:sz w:val="28"/>
                <w:szCs w:val="28"/>
              </w:rPr>
              <w:t>Quy tắc kinh doanh:</w:t>
            </w:r>
          </w:p>
        </w:tc>
        <w:tc>
          <w:tcPr>
            <w:tcW w:w="7560" w:type="dxa"/>
            <w:gridSpan w:val="3"/>
          </w:tcPr>
          <w:p w14:paraId="0DD7B14F" w14:textId="10137A57" w:rsidR="008A0273" w:rsidRPr="00C44DC0" w:rsidRDefault="008A0273" w:rsidP="008A0273">
            <w:pPr>
              <w:ind w:left="702" w:hanging="702"/>
              <w:rPr>
                <w:sz w:val="28"/>
                <w:szCs w:val="28"/>
                <w:lang w:val="vi-VN"/>
              </w:rPr>
            </w:pPr>
            <w:r w:rsidRPr="00C44DC0">
              <w:rPr>
                <w:sz w:val="28"/>
                <w:szCs w:val="28"/>
              </w:rPr>
              <w:t>BR-</w:t>
            </w:r>
            <w:r w:rsidRPr="00C44DC0">
              <w:rPr>
                <w:sz w:val="28"/>
                <w:szCs w:val="28"/>
                <w:lang w:val="vi-VN"/>
              </w:rPr>
              <w:t>17,</w:t>
            </w:r>
            <w:ins w:id="27" w:author="Microsoft Word" w:date="2023-10-17T10:30:00Z">
              <w:r w:rsidRPr="00C44DC0">
                <w:rPr>
                  <w:sz w:val="28"/>
                  <w:szCs w:val="28"/>
                </w:rPr>
                <w:t xml:space="preserve">11, BR-14, </w:t>
              </w:r>
            </w:ins>
            <w:r w:rsidRPr="00C44DC0">
              <w:rPr>
                <w:sz w:val="28"/>
                <w:szCs w:val="28"/>
              </w:rPr>
              <w:t>BR-20</w:t>
            </w:r>
          </w:p>
        </w:tc>
      </w:tr>
      <w:tr w:rsidR="008A0273" w:rsidRPr="00C44DC0" w14:paraId="7CD5C3FE" w14:textId="77777777" w:rsidTr="00920704">
        <w:tc>
          <w:tcPr>
            <w:tcW w:w="1472" w:type="dxa"/>
          </w:tcPr>
          <w:p w14:paraId="4089A1A7" w14:textId="77777777" w:rsidR="008A0273" w:rsidRPr="00C44DC0" w:rsidRDefault="008A0273" w:rsidP="008A0273">
            <w:pPr>
              <w:jc w:val="right"/>
              <w:rPr>
                <w:sz w:val="28"/>
                <w:szCs w:val="28"/>
              </w:rPr>
            </w:pPr>
            <w:r w:rsidRPr="00C44DC0">
              <w:rPr>
                <w:sz w:val="28"/>
                <w:szCs w:val="28"/>
              </w:rPr>
              <w:lastRenderedPageBreak/>
              <w:t>Thông tin khác:</w:t>
            </w:r>
          </w:p>
        </w:tc>
        <w:tc>
          <w:tcPr>
            <w:tcW w:w="7560" w:type="dxa"/>
            <w:gridSpan w:val="3"/>
          </w:tcPr>
          <w:p w14:paraId="7B0B5556" w14:textId="77777777" w:rsidR="008A0273" w:rsidRPr="00C44DC0" w:rsidRDefault="008A0273" w:rsidP="008A0273">
            <w:pPr>
              <w:rPr>
                <w:sz w:val="28"/>
                <w:szCs w:val="28"/>
              </w:rPr>
            </w:pPr>
            <w:r w:rsidRPr="00C44DC0">
              <w:rPr>
                <w:color w:val="000000"/>
                <w:sz w:val="28"/>
                <w:szCs w:val="28"/>
              </w:rPr>
              <w:t>Quản trị viên có thể quản lý khóa học vào bất kì lúc nào, miễn là sử dụng tài khoản có quyền</w:t>
            </w:r>
          </w:p>
        </w:tc>
      </w:tr>
      <w:tr w:rsidR="008A0273" w:rsidRPr="00C44DC0" w14:paraId="64488A5F" w14:textId="77777777" w:rsidTr="00920704">
        <w:tc>
          <w:tcPr>
            <w:tcW w:w="1472" w:type="dxa"/>
          </w:tcPr>
          <w:p w14:paraId="2FCCDBF0" w14:textId="77777777" w:rsidR="008A0273" w:rsidRPr="00C44DC0" w:rsidRDefault="008A0273" w:rsidP="008A0273">
            <w:pPr>
              <w:jc w:val="right"/>
              <w:rPr>
                <w:sz w:val="28"/>
                <w:szCs w:val="28"/>
              </w:rPr>
            </w:pPr>
            <w:r w:rsidRPr="00C44DC0">
              <w:rPr>
                <w:sz w:val="28"/>
                <w:szCs w:val="28"/>
              </w:rPr>
              <w:t>Giả định:</w:t>
            </w:r>
          </w:p>
        </w:tc>
        <w:tc>
          <w:tcPr>
            <w:tcW w:w="7560" w:type="dxa"/>
            <w:gridSpan w:val="3"/>
          </w:tcPr>
          <w:p w14:paraId="611E58FB" w14:textId="77777777" w:rsidR="008A0273" w:rsidRPr="00C44DC0" w:rsidRDefault="008A0273" w:rsidP="008A0273">
            <w:pPr>
              <w:rPr>
                <w:sz w:val="28"/>
                <w:szCs w:val="28"/>
              </w:rPr>
            </w:pPr>
            <w:r w:rsidRPr="00C44DC0">
              <w:rPr>
                <w:sz w:val="28"/>
                <w:szCs w:val="28"/>
              </w:rPr>
              <w:t>Không có</w:t>
            </w:r>
          </w:p>
        </w:tc>
      </w:tr>
    </w:tbl>
    <w:p w14:paraId="4DF13BA6" w14:textId="77777777" w:rsidR="00071653" w:rsidRPr="00C44DC0" w:rsidRDefault="00071653" w:rsidP="00071653">
      <w:pPr>
        <w:rPr>
          <w:sz w:val="28"/>
          <w:szCs w:val="28"/>
        </w:rPr>
      </w:pPr>
    </w:p>
    <w:p w14:paraId="5DDFA147" w14:textId="32DAAC63" w:rsidR="00071653" w:rsidRPr="00C44DC0" w:rsidRDefault="00071653" w:rsidP="00071653">
      <w:pPr>
        <w:pBdr>
          <w:top w:val="nil"/>
          <w:left w:val="nil"/>
          <w:bottom w:val="nil"/>
          <w:right w:val="nil"/>
          <w:between w:val="nil"/>
        </w:pBdr>
        <w:spacing w:line="240" w:lineRule="auto"/>
        <w:rPr>
          <w:b/>
          <w:color w:val="000000"/>
          <w:sz w:val="28"/>
          <w:szCs w:val="28"/>
          <w:lang w:val="vi-VN"/>
        </w:rPr>
      </w:pPr>
      <w:r w:rsidRPr="00C44DC0">
        <w:rPr>
          <w:b/>
          <w:color w:val="000000"/>
          <w:sz w:val="28"/>
          <w:szCs w:val="28"/>
          <w:lang w:val="vi-VN"/>
        </w:rPr>
        <w:t>Quản lí nội dung khóa học</w:t>
      </w:r>
    </w:p>
    <w:p w14:paraId="3F71B715"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53538A43"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6967F0DA"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4F8A991E"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6FFCEC76"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3C73E092"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3E2844ED"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6A56F8E8"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48C52E56"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1FB3A79B" w14:textId="6C45631B" w:rsidR="00071653" w:rsidRPr="00C44DC0" w:rsidRDefault="00071653" w:rsidP="00071653">
      <w:pPr>
        <w:pBdr>
          <w:top w:val="nil"/>
          <w:left w:val="nil"/>
          <w:bottom w:val="nil"/>
          <w:right w:val="nil"/>
          <w:between w:val="nil"/>
        </w:pBdr>
        <w:spacing w:line="240" w:lineRule="auto"/>
        <w:rPr>
          <w:b/>
          <w:color w:val="000000"/>
          <w:sz w:val="28"/>
          <w:szCs w:val="28"/>
          <w:lang w:val="vi-VN"/>
        </w:rPr>
      </w:pPr>
    </w:p>
    <w:tbl>
      <w:tblPr>
        <w:tblpPr w:leftFromText="180" w:rightFromText="180" w:horzAnchor="margin" w:tblpY="-7550"/>
        <w:tblW w:w="931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56"/>
        <w:gridCol w:w="2430"/>
        <w:gridCol w:w="1890"/>
        <w:gridCol w:w="3240"/>
      </w:tblGrid>
      <w:tr w:rsidR="00071653" w:rsidRPr="00C44DC0" w14:paraId="08ABD3A1" w14:textId="77777777" w:rsidTr="00920704">
        <w:tc>
          <w:tcPr>
            <w:tcW w:w="1756" w:type="dxa"/>
          </w:tcPr>
          <w:p w14:paraId="7CEC20F0" w14:textId="77777777" w:rsidR="00071653" w:rsidRPr="00C44DC0" w:rsidRDefault="00071653" w:rsidP="00920704">
            <w:pPr>
              <w:jc w:val="right"/>
              <w:rPr>
                <w:sz w:val="28"/>
                <w:szCs w:val="28"/>
              </w:rPr>
            </w:pPr>
            <w:r w:rsidRPr="00C44DC0">
              <w:rPr>
                <w:sz w:val="28"/>
                <w:szCs w:val="28"/>
              </w:rPr>
              <w:lastRenderedPageBreak/>
              <w:t>ID và Tên:</w:t>
            </w:r>
          </w:p>
        </w:tc>
        <w:tc>
          <w:tcPr>
            <w:tcW w:w="7560" w:type="dxa"/>
            <w:gridSpan w:val="3"/>
          </w:tcPr>
          <w:p w14:paraId="09B89153" w14:textId="4E7F9BEB" w:rsidR="00071653" w:rsidRPr="00C44DC0" w:rsidRDefault="00071653" w:rsidP="008A0273">
            <w:pPr>
              <w:rPr>
                <w:b/>
                <w:sz w:val="28"/>
                <w:szCs w:val="28"/>
              </w:rPr>
            </w:pPr>
            <w:r w:rsidRPr="00C44DC0">
              <w:rPr>
                <w:b/>
                <w:sz w:val="28"/>
                <w:szCs w:val="28"/>
              </w:rPr>
              <w:t>UC-15</w:t>
            </w:r>
            <w:r w:rsidRPr="00C44DC0">
              <w:rPr>
                <w:b/>
                <w:sz w:val="28"/>
                <w:szCs w:val="28"/>
                <w:lang w:val="vi-VN"/>
              </w:rPr>
              <w:t>.2</w:t>
            </w:r>
            <w:r w:rsidRPr="00C44DC0">
              <w:rPr>
                <w:b/>
                <w:sz w:val="28"/>
                <w:szCs w:val="28"/>
              </w:rPr>
              <w:t xml:space="preserve"> Quản lý nội dung </w:t>
            </w:r>
            <w:r w:rsidR="008A0273">
              <w:rPr>
                <w:b/>
                <w:sz w:val="28"/>
                <w:szCs w:val="28"/>
              </w:rPr>
              <w:t>học liệu</w:t>
            </w:r>
          </w:p>
        </w:tc>
      </w:tr>
      <w:tr w:rsidR="00071653" w:rsidRPr="00C44DC0" w14:paraId="100ACA51" w14:textId="77777777" w:rsidTr="00920704">
        <w:tc>
          <w:tcPr>
            <w:tcW w:w="1756" w:type="dxa"/>
          </w:tcPr>
          <w:p w14:paraId="42E27CFD" w14:textId="77777777" w:rsidR="00071653" w:rsidRPr="00C44DC0" w:rsidRDefault="00071653" w:rsidP="00920704">
            <w:pPr>
              <w:jc w:val="right"/>
              <w:rPr>
                <w:sz w:val="28"/>
                <w:szCs w:val="28"/>
              </w:rPr>
            </w:pPr>
            <w:r w:rsidRPr="00C44DC0">
              <w:rPr>
                <w:sz w:val="28"/>
                <w:szCs w:val="28"/>
              </w:rPr>
              <w:t>Được tạo bởi:</w:t>
            </w:r>
          </w:p>
        </w:tc>
        <w:tc>
          <w:tcPr>
            <w:tcW w:w="2430" w:type="dxa"/>
          </w:tcPr>
          <w:p w14:paraId="05E1C3EA" w14:textId="048BC0F9" w:rsidR="00071653" w:rsidRPr="00C44DC0" w:rsidRDefault="00071653" w:rsidP="00920704">
            <w:pPr>
              <w:rPr>
                <w:sz w:val="28"/>
                <w:szCs w:val="28"/>
                <w:lang w:val="vi-VN"/>
              </w:rPr>
            </w:pPr>
            <w:r w:rsidRPr="00C44DC0">
              <w:rPr>
                <w:sz w:val="28"/>
                <w:szCs w:val="28"/>
              </w:rPr>
              <w:t xml:space="preserve">Nhóm </w:t>
            </w:r>
            <w:r w:rsidR="002F5CD7" w:rsidRPr="00C44DC0">
              <w:rPr>
                <w:sz w:val="28"/>
                <w:szCs w:val="28"/>
              </w:rPr>
              <w:t>5</w:t>
            </w:r>
          </w:p>
        </w:tc>
        <w:tc>
          <w:tcPr>
            <w:tcW w:w="1890" w:type="dxa"/>
          </w:tcPr>
          <w:p w14:paraId="41259EDB" w14:textId="77777777" w:rsidR="00071653" w:rsidRPr="00C44DC0" w:rsidRDefault="00071653" w:rsidP="00920704">
            <w:pPr>
              <w:jc w:val="right"/>
              <w:rPr>
                <w:sz w:val="28"/>
                <w:szCs w:val="28"/>
              </w:rPr>
            </w:pPr>
            <w:r w:rsidRPr="00C44DC0">
              <w:rPr>
                <w:sz w:val="28"/>
                <w:szCs w:val="28"/>
              </w:rPr>
              <w:t>Ngày tạo:</w:t>
            </w:r>
          </w:p>
        </w:tc>
        <w:tc>
          <w:tcPr>
            <w:tcW w:w="3240" w:type="dxa"/>
          </w:tcPr>
          <w:p w14:paraId="5B4C0FE6" w14:textId="1AFE8E96" w:rsidR="00071653" w:rsidRPr="00C44DC0" w:rsidRDefault="002F5CD7" w:rsidP="00920704">
            <w:pPr>
              <w:rPr>
                <w:sz w:val="28"/>
                <w:szCs w:val="28"/>
              </w:rPr>
            </w:pPr>
            <w:r w:rsidRPr="00C44DC0">
              <w:rPr>
                <w:sz w:val="28"/>
                <w:szCs w:val="28"/>
              </w:rPr>
              <w:t>25</w:t>
            </w:r>
            <w:r w:rsidR="00071653" w:rsidRPr="00C44DC0">
              <w:rPr>
                <w:sz w:val="28"/>
                <w:szCs w:val="28"/>
              </w:rPr>
              <w:t>/</w:t>
            </w:r>
            <w:r w:rsidRPr="00C44DC0">
              <w:rPr>
                <w:sz w:val="28"/>
                <w:szCs w:val="28"/>
              </w:rPr>
              <w:t>09</w:t>
            </w:r>
            <w:r w:rsidR="00071653" w:rsidRPr="00C44DC0">
              <w:rPr>
                <w:sz w:val="28"/>
                <w:szCs w:val="28"/>
              </w:rPr>
              <w:t>/2023</w:t>
            </w:r>
          </w:p>
        </w:tc>
      </w:tr>
      <w:tr w:rsidR="00071653" w:rsidRPr="00C44DC0" w14:paraId="7C52924F" w14:textId="77777777" w:rsidTr="00920704">
        <w:tc>
          <w:tcPr>
            <w:tcW w:w="1756" w:type="dxa"/>
          </w:tcPr>
          <w:p w14:paraId="09003E26" w14:textId="77777777" w:rsidR="00071653" w:rsidRPr="00C44DC0" w:rsidRDefault="00071653" w:rsidP="00920704">
            <w:pPr>
              <w:jc w:val="right"/>
              <w:rPr>
                <w:sz w:val="28"/>
                <w:szCs w:val="28"/>
              </w:rPr>
            </w:pPr>
            <w:r w:rsidRPr="00C44DC0">
              <w:rPr>
                <w:sz w:val="28"/>
                <w:szCs w:val="28"/>
              </w:rPr>
              <w:t>Tác nhân chính:</w:t>
            </w:r>
          </w:p>
        </w:tc>
        <w:tc>
          <w:tcPr>
            <w:tcW w:w="2430" w:type="dxa"/>
          </w:tcPr>
          <w:p w14:paraId="695CFE89" w14:textId="77777777" w:rsidR="00071653" w:rsidRPr="00C44DC0" w:rsidRDefault="00071653" w:rsidP="00920704">
            <w:pPr>
              <w:rPr>
                <w:sz w:val="28"/>
                <w:szCs w:val="28"/>
              </w:rPr>
            </w:pPr>
            <w:r w:rsidRPr="00C44DC0">
              <w:rPr>
                <w:sz w:val="28"/>
                <w:szCs w:val="28"/>
              </w:rPr>
              <w:t>Quản trị viên khóa học</w:t>
            </w:r>
          </w:p>
        </w:tc>
        <w:tc>
          <w:tcPr>
            <w:tcW w:w="1890" w:type="dxa"/>
          </w:tcPr>
          <w:p w14:paraId="2F9DB998" w14:textId="77777777" w:rsidR="00071653" w:rsidRPr="00C44DC0" w:rsidRDefault="00071653" w:rsidP="00920704">
            <w:pPr>
              <w:jc w:val="right"/>
              <w:rPr>
                <w:sz w:val="28"/>
                <w:szCs w:val="28"/>
              </w:rPr>
            </w:pPr>
            <w:r w:rsidRPr="00C44DC0">
              <w:rPr>
                <w:sz w:val="28"/>
                <w:szCs w:val="28"/>
              </w:rPr>
              <w:t>Tác nhân phụ:</w:t>
            </w:r>
          </w:p>
        </w:tc>
        <w:tc>
          <w:tcPr>
            <w:tcW w:w="3240" w:type="dxa"/>
          </w:tcPr>
          <w:p w14:paraId="50E5BE4E" w14:textId="77777777" w:rsidR="00071653" w:rsidRPr="00C44DC0" w:rsidRDefault="00071653" w:rsidP="00920704">
            <w:pPr>
              <w:rPr>
                <w:sz w:val="28"/>
                <w:szCs w:val="28"/>
              </w:rPr>
            </w:pPr>
            <w:r w:rsidRPr="00C44DC0">
              <w:rPr>
                <w:sz w:val="28"/>
                <w:szCs w:val="28"/>
              </w:rPr>
              <w:t>Hệ thống quản lý khóa học</w:t>
            </w:r>
          </w:p>
          <w:p w14:paraId="18C2981F" w14:textId="77777777" w:rsidR="00071653" w:rsidRPr="00C44DC0" w:rsidRDefault="00071653" w:rsidP="00920704">
            <w:pPr>
              <w:rPr>
                <w:sz w:val="28"/>
                <w:szCs w:val="28"/>
              </w:rPr>
            </w:pPr>
          </w:p>
        </w:tc>
      </w:tr>
      <w:tr w:rsidR="008A0273" w:rsidRPr="00C44DC0" w14:paraId="31EA2B6C" w14:textId="77777777" w:rsidTr="00920704">
        <w:tc>
          <w:tcPr>
            <w:tcW w:w="1756" w:type="dxa"/>
          </w:tcPr>
          <w:p w14:paraId="06C3D19F" w14:textId="77777777" w:rsidR="008A0273" w:rsidRPr="00C44DC0" w:rsidRDefault="008A0273" w:rsidP="008A0273">
            <w:pPr>
              <w:jc w:val="right"/>
              <w:rPr>
                <w:sz w:val="28"/>
                <w:szCs w:val="28"/>
              </w:rPr>
            </w:pPr>
            <w:r w:rsidRPr="00C44DC0">
              <w:rPr>
                <w:sz w:val="28"/>
                <w:szCs w:val="28"/>
              </w:rPr>
              <w:t>Mô tả:</w:t>
            </w:r>
          </w:p>
        </w:tc>
        <w:tc>
          <w:tcPr>
            <w:tcW w:w="7560" w:type="dxa"/>
            <w:gridSpan w:val="3"/>
          </w:tcPr>
          <w:p w14:paraId="214D6A0D" w14:textId="314891EC" w:rsidR="008A0273" w:rsidRPr="00C44DC0" w:rsidRDefault="008A0273" w:rsidP="008A0273">
            <w:pPr>
              <w:rPr>
                <w:sz w:val="28"/>
                <w:szCs w:val="28"/>
              </w:rPr>
            </w:pPr>
            <w:r w:rsidRPr="00C44DC0">
              <w:rPr>
                <w:sz w:val="28"/>
                <w:szCs w:val="28"/>
              </w:rPr>
              <w:t xml:space="preserve">Quản trị viên có thể quản lý các </w:t>
            </w:r>
            <w:r>
              <w:rPr>
                <w:sz w:val="28"/>
                <w:szCs w:val="28"/>
              </w:rPr>
              <w:t xml:space="preserve">học liệu trong các </w:t>
            </w:r>
            <w:r w:rsidRPr="00C44DC0">
              <w:rPr>
                <w:sz w:val="28"/>
                <w:szCs w:val="28"/>
              </w:rPr>
              <w:t>khóa học lập trình trển trang web</w:t>
            </w:r>
          </w:p>
        </w:tc>
      </w:tr>
      <w:tr w:rsidR="008A0273" w:rsidRPr="00C44DC0" w14:paraId="53025550" w14:textId="77777777" w:rsidTr="00920704">
        <w:tc>
          <w:tcPr>
            <w:tcW w:w="1756" w:type="dxa"/>
          </w:tcPr>
          <w:p w14:paraId="7F9098A2" w14:textId="77777777" w:rsidR="008A0273" w:rsidRPr="00C44DC0" w:rsidRDefault="008A0273" w:rsidP="008A0273">
            <w:pPr>
              <w:jc w:val="right"/>
              <w:rPr>
                <w:sz w:val="28"/>
                <w:szCs w:val="28"/>
              </w:rPr>
            </w:pPr>
            <w:r w:rsidRPr="00C44DC0">
              <w:rPr>
                <w:sz w:val="28"/>
                <w:szCs w:val="28"/>
              </w:rPr>
              <w:t>Kích hoạt:</w:t>
            </w:r>
          </w:p>
        </w:tc>
        <w:tc>
          <w:tcPr>
            <w:tcW w:w="7560" w:type="dxa"/>
            <w:gridSpan w:val="3"/>
          </w:tcPr>
          <w:p w14:paraId="693C8D37" w14:textId="41B6B81A" w:rsidR="008A0273" w:rsidRPr="00C44DC0" w:rsidRDefault="008A0273" w:rsidP="008A0273">
            <w:pPr>
              <w:rPr>
                <w:sz w:val="28"/>
                <w:szCs w:val="28"/>
              </w:rPr>
            </w:pPr>
            <w:r w:rsidRPr="00C44DC0">
              <w:rPr>
                <w:sz w:val="28"/>
                <w:szCs w:val="28"/>
              </w:rPr>
              <w:t>Quả</w:t>
            </w:r>
            <w:r>
              <w:rPr>
                <w:sz w:val="28"/>
                <w:szCs w:val="28"/>
              </w:rPr>
              <w:t>n trị viên truy cập vào trang quản lý</w:t>
            </w:r>
            <w:r>
              <w:rPr>
                <w:sz w:val="28"/>
                <w:szCs w:val="28"/>
              </w:rPr>
              <w:t xml:space="preserve"> học liệu</w:t>
            </w:r>
            <w:r w:rsidRPr="00C44DC0">
              <w:rPr>
                <w:sz w:val="28"/>
                <w:szCs w:val="28"/>
              </w:rPr>
              <w:t xml:space="preserve"> bằng tài khoản có quyền và có mong muốn quản lý </w:t>
            </w:r>
            <w:r>
              <w:rPr>
                <w:sz w:val="28"/>
                <w:szCs w:val="28"/>
              </w:rPr>
              <w:t>học liệu</w:t>
            </w:r>
            <w:r w:rsidRPr="00C44DC0">
              <w:rPr>
                <w:sz w:val="28"/>
                <w:szCs w:val="28"/>
              </w:rPr>
              <w:t xml:space="preserve"> trên trang web</w:t>
            </w:r>
          </w:p>
        </w:tc>
      </w:tr>
      <w:tr w:rsidR="008A0273" w:rsidRPr="00C44DC0" w14:paraId="7F55ABDD" w14:textId="77777777" w:rsidTr="00920704">
        <w:tc>
          <w:tcPr>
            <w:tcW w:w="1756" w:type="dxa"/>
          </w:tcPr>
          <w:p w14:paraId="1B8FD234" w14:textId="77777777" w:rsidR="008A0273" w:rsidRPr="00C44DC0" w:rsidRDefault="008A0273" w:rsidP="008A0273">
            <w:pPr>
              <w:jc w:val="right"/>
              <w:rPr>
                <w:sz w:val="28"/>
                <w:szCs w:val="28"/>
              </w:rPr>
            </w:pPr>
            <w:r w:rsidRPr="00C44DC0">
              <w:rPr>
                <w:sz w:val="28"/>
                <w:szCs w:val="28"/>
              </w:rPr>
              <w:t>Điều kiện tiên quyết:</w:t>
            </w:r>
          </w:p>
        </w:tc>
        <w:tc>
          <w:tcPr>
            <w:tcW w:w="7560" w:type="dxa"/>
            <w:gridSpan w:val="3"/>
          </w:tcPr>
          <w:p w14:paraId="777FDD32" w14:textId="1A929ECB" w:rsidR="008A0273" w:rsidRPr="00C44DC0" w:rsidRDefault="008A0273" w:rsidP="008A0273">
            <w:pPr>
              <w:rPr>
                <w:sz w:val="28"/>
                <w:szCs w:val="28"/>
              </w:rPr>
            </w:pPr>
            <w:r w:rsidRPr="00C44DC0">
              <w:rPr>
                <w:sz w:val="28"/>
                <w:szCs w:val="28"/>
              </w:rPr>
              <w:t>1. Quản trị viên cần có tài khoản có quyền qu</w:t>
            </w:r>
            <w:r>
              <w:rPr>
                <w:sz w:val="28"/>
                <w:szCs w:val="28"/>
              </w:rPr>
              <w:t xml:space="preserve">ản lý và đăng nhập vào trang quản lý </w:t>
            </w:r>
            <w:r w:rsidRPr="00C44DC0">
              <w:rPr>
                <w:sz w:val="28"/>
                <w:szCs w:val="28"/>
              </w:rPr>
              <w:t>bằng tài khoản quản trị viên của mình</w:t>
            </w:r>
            <w:r w:rsidRPr="00C44DC0">
              <w:rPr>
                <w:sz w:val="28"/>
                <w:szCs w:val="28"/>
              </w:rPr>
              <w:br/>
              <w:t>2. Quản trị viên</w:t>
            </w:r>
            <w:r>
              <w:rPr>
                <w:sz w:val="28"/>
                <w:szCs w:val="28"/>
              </w:rPr>
              <w:t xml:space="preserve"> chọn chức năng quản lý học liệu</w:t>
            </w:r>
          </w:p>
        </w:tc>
      </w:tr>
      <w:tr w:rsidR="008A0273" w:rsidRPr="00C44DC0" w14:paraId="56B175E4" w14:textId="77777777" w:rsidTr="00920704">
        <w:tc>
          <w:tcPr>
            <w:tcW w:w="1756" w:type="dxa"/>
          </w:tcPr>
          <w:p w14:paraId="14AF4249" w14:textId="77777777" w:rsidR="008A0273" w:rsidRPr="00C44DC0" w:rsidRDefault="008A0273" w:rsidP="008A0273">
            <w:pPr>
              <w:jc w:val="right"/>
              <w:rPr>
                <w:sz w:val="28"/>
                <w:szCs w:val="28"/>
              </w:rPr>
            </w:pPr>
            <w:r w:rsidRPr="00C44DC0">
              <w:rPr>
                <w:sz w:val="28"/>
                <w:szCs w:val="28"/>
              </w:rPr>
              <w:t>Hậu điều kiện:</w:t>
            </w:r>
          </w:p>
        </w:tc>
        <w:tc>
          <w:tcPr>
            <w:tcW w:w="7560" w:type="dxa"/>
            <w:gridSpan w:val="3"/>
          </w:tcPr>
          <w:p w14:paraId="228EADE2" w14:textId="7CF9ED24" w:rsidR="008A0273" w:rsidRPr="00C44DC0" w:rsidRDefault="008A0273" w:rsidP="008A0273">
            <w:pPr>
              <w:rPr>
                <w:sz w:val="28"/>
                <w:szCs w:val="28"/>
              </w:rPr>
            </w:pPr>
            <w:r>
              <w:rPr>
                <w:sz w:val="28"/>
                <w:szCs w:val="28"/>
              </w:rPr>
              <w:t>1. Quản trị viên them học liệu</w:t>
            </w:r>
            <w:r w:rsidRPr="00C44DC0">
              <w:rPr>
                <w:sz w:val="28"/>
                <w:szCs w:val="28"/>
              </w:rPr>
              <w:t xml:space="preserve"> mới thành công</w:t>
            </w:r>
          </w:p>
        </w:tc>
      </w:tr>
      <w:tr w:rsidR="00071653" w:rsidRPr="00C44DC0" w14:paraId="7AA096EF" w14:textId="77777777" w:rsidTr="00920704">
        <w:tc>
          <w:tcPr>
            <w:tcW w:w="1756" w:type="dxa"/>
          </w:tcPr>
          <w:p w14:paraId="71048DE8" w14:textId="77777777" w:rsidR="00071653" w:rsidRPr="00C44DC0" w:rsidRDefault="00071653" w:rsidP="00920704">
            <w:pPr>
              <w:jc w:val="right"/>
              <w:rPr>
                <w:sz w:val="28"/>
                <w:szCs w:val="28"/>
              </w:rPr>
            </w:pPr>
            <w:r w:rsidRPr="00C44DC0">
              <w:rPr>
                <w:sz w:val="28"/>
                <w:szCs w:val="28"/>
              </w:rPr>
              <w:t>Luồng sự kiện chính:</w:t>
            </w:r>
          </w:p>
        </w:tc>
        <w:tc>
          <w:tcPr>
            <w:tcW w:w="7560" w:type="dxa"/>
            <w:gridSpan w:val="3"/>
          </w:tcPr>
          <w:p w14:paraId="56C4F491" w14:textId="4D21D858" w:rsidR="00071653" w:rsidRPr="00C44DC0" w:rsidRDefault="00071653" w:rsidP="00920704">
            <w:pPr>
              <w:rPr>
                <w:b/>
                <w:sz w:val="28"/>
                <w:szCs w:val="28"/>
              </w:rPr>
            </w:pPr>
            <w:r w:rsidRPr="00C44DC0">
              <w:rPr>
                <w:b/>
                <w:sz w:val="28"/>
                <w:szCs w:val="28"/>
              </w:rPr>
              <w:t>15</w:t>
            </w:r>
            <w:r w:rsidRPr="00C44DC0">
              <w:rPr>
                <w:b/>
                <w:sz w:val="28"/>
                <w:szCs w:val="28"/>
                <w:lang w:val="vi-VN"/>
              </w:rPr>
              <w:t>.2</w:t>
            </w:r>
            <w:r w:rsidR="008A0273">
              <w:rPr>
                <w:b/>
                <w:sz w:val="28"/>
                <w:szCs w:val="28"/>
              </w:rPr>
              <w:t>.1</w:t>
            </w:r>
            <w:r w:rsidRPr="00C44DC0">
              <w:rPr>
                <w:b/>
                <w:sz w:val="28"/>
                <w:szCs w:val="28"/>
              </w:rPr>
              <w:t xml:space="preserve"> Thêm </w:t>
            </w:r>
            <w:r w:rsidR="008A0273">
              <w:rPr>
                <w:b/>
                <w:sz w:val="28"/>
                <w:szCs w:val="28"/>
              </w:rPr>
              <w:t>học liêu</w:t>
            </w:r>
            <w:r w:rsidRPr="00C44DC0">
              <w:rPr>
                <w:b/>
                <w:sz w:val="28"/>
                <w:szCs w:val="28"/>
              </w:rPr>
              <w:t xml:space="preserve"> mới</w:t>
            </w:r>
          </w:p>
          <w:p w14:paraId="5CE73F1B" w14:textId="70067E92" w:rsidR="00071653" w:rsidRPr="00C44DC0" w:rsidRDefault="00071653" w:rsidP="00F95318">
            <w:pPr>
              <w:numPr>
                <w:ilvl w:val="0"/>
                <w:numId w:val="10"/>
              </w:numPr>
              <w:pBdr>
                <w:top w:val="nil"/>
                <w:left w:val="nil"/>
                <w:bottom w:val="nil"/>
                <w:right w:val="nil"/>
                <w:between w:val="nil"/>
              </w:pBdr>
              <w:spacing w:line="240" w:lineRule="auto"/>
              <w:rPr>
                <w:sz w:val="28"/>
                <w:szCs w:val="28"/>
              </w:rPr>
            </w:pPr>
            <w:r w:rsidRPr="00C44DC0">
              <w:rPr>
                <w:color w:val="000000"/>
                <w:sz w:val="28"/>
                <w:szCs w:val="28"/>
              </w:rPr>
              <w:t xml:space="preserve">Quản trị viên chọn thêm </w:t>
            </w:r>
            <w:r w:rsidR="008A0273">
              <w:rPr>
                <w:color w:val="000000"/>
                <w:sz w:val="28"/>
                <w:szCs w:val="28"/>
              </w:rPr>
              <w:t>học liệu</w:t>
            </w:r>
            <w:r w:rsidRPr="00C44DC0">
              <w:rPr>
                <w:color w:val="000000"/>
                <w:sz w:val="28"/>
                <w:szCs w:val="28"/>
              </w:rPr>
              <w:t xml:space="preserve"> mới</w:t>
            </w:r>
          </w:p>
          <w:p w14:paraId="2E6CE63F" w14:textId="63712D62" w:rsidR="00071653" w:rsidRPr="00C44DC0" w:rsidRDefault="00071653" w:rsidP="00F95318">
            <w:pPr>
              <w:numPr>
                <w:ilvl w:val="0"/>
                <w:numId w:val="10"/>
              </w:numPr>
              <w:pBdr>
                <w:top w:val="nil"/>
                <w:left w:val="nil"/>
                <w:bottom w:val="nil"/>
                <w:right w:val="nil"/>
                <w:between w:val="nil"/>
              </w:pBdr>
              <w:spacing w:line="240" w:lineRule="auto"/>
              <w:rPr>
                <w:sz w:val="28"/>
                <w:szCs w:val="28"/>
              </w:rPr>
            </w:pPr>
            <w:r w:rsidRPr="00C44DC0">
              <w:rPr>
                <w:color w:val="000000"/>
                <w:sz w:val="28"/>
                <w:szCs w:val="28"/>
              </w:rPr>
              <w:t xml:space="preserve">Hệ thống hiển thị trang </w:t>
            </w:r>
            <w:proofErr w:type="gramStart"/>
            <w:r w:rsidRPr="00C44DC0">
              <w:rPr>
                <w:color w:val="000000"/>
                <w:sz w:val="28"/>
                <w:szCs w:val="28"/>
              </w:rPr>
              <w:t xml:space="preserve">thêm </w:t>
            </w:r>
            <w:r w:rsidR="008A0273">
              <w:rPr>
                <w:color w:val="000000"/>
                <w:sz w:val="28"/>
                <w:szCs w:val="28"/>
              </w:rPr>
              <w:t xml:space="preserve"> </w:t>
            </w:r>
            <w:r w:rsidR="008A0273">
              <w:rPr>
                <w:color w:val="000000"/>
                <w:sz w:val="28"/>
                <w:szCs w:val="28"/>
              </w:rPr>
              <w:t>học</w:t>
            </w:r>
            <w:proofErr w:type="gramEnd"/>
            <w:r w:rsidR="008A0273">
              <w:rPr>
                <w:color w:val="000000"/>
                <w:sz w:val="28"/>
                <w:szCs w:val="28"/>
              </w:rPr>
              <w:t xml:space="preserve"> liệu</w:t>
            </w:r>
            <w:r w:rsidR="008A0273" w:rsidRPr="00C44DC0">
              <w:rPr>
                <w:color w:val="000000"/>
                <w:sz w:val="28"/>
                <w:szCs w:val="28"/>
              </w:rPr>
              <w:t xml:space="preserve"> </w:t>
            </w:r>
            <w:r w:rsidRPr="00C44DC0">
              <w:rPr>
                <w:color w:val="000000"/>
                <w:sz w:val="28"/>
                <w:szCs w:val="28"/>
              </w:rPr>
              <w:t xml:space="preserve"> mới</w:t>
            </w:r>
            <w:r w:rsidR="008A0273">
              <w:rPr>
                <w:color w:val="000000"/>
                <w:sz w:val="28"/>
                <w:szCs w:val="28"/>
              </w:rPr>
              <w:t xml:space="preserve"> ở cuối trang</w:t>
            </w:r>
          </w:p>
          <w:p w14:paraId="22C9C6E5" w14:textId="46354C54" w:rsidR="00071653" w:rsidRPr="00C44DC0" w:rsidRDefault="008A0273" w:rsidP="00F95318">
            <w:pPr>
              <w:numPr>
                <w:ilvl w:val="0"/>
                <w:numId w:val="10"/>
              </w:numPr>
              <w:pBdr>
                <w:top w:val="nil"/>
                <w:left w:val="nil"/>
                <w:bottom w:val="nil"/>
                <w:right w:val="nil"/>
                <w:between w:val="nil"/>
              </w:pBdr>
              <w:spacing w:line="240" w:lineRule="auto"/>
              <w:rPr>
                <w:sz w:val="28"/>
                <w:szCs w:val="28"/>
              </w:rPr>
            </w:pPr>
            <w:r>
              <w:rPr>
                <w:color w:val="000000"/>
                <w:sz w:val="28"/>
                <w:szCs w:val="28"/>
              </w:rPr>
              <w:t xml:space="preserve">Quản trị viên thêm thông tin học liệu </w:t>
            </w:r>
            <w:r w:rsidR="00071653" w:rsidRPr="00C44DC0">
              <w:rPr>
                <w:color w:val="000000"/>
                <w:sz w:val="28"/>
                <w:szCs w:val="28"/>
              </w:rPr>
              <w:t>và chọn thêm</w:t>
            </w:r>
          </w:p>
          <w:p w14:paraId="31E00806" w14:textId="6E7C94DA" w:rsidR="00071653" w:rsidRPr="00C44DC0" w:rsidRDefault="00071653" w:rsidP="008A0273">
            <w:pPr>
              <w:numPr>
                <w:ilvl w:val="0"/>
                <w:numId w:val="10"/>
              </w:numPr>
              <w:pBdr>
                <w:top w:val="nil"/>
                <w:left w:val="nil"/>
                <w:bottom w:val="nil"/>
                <w:right w:val="nil"/>
                <w:between w:val="nil"/>
              </w:pBdr>
              <w:spacing w:line="240" w:lineRule="auto"/>
              <w:rPr>
                <w:sz w:val="28"/>
                <w:szCs w:val="28"/>
              </w:rPr>
            </w:pPr>
            <w:r w:rsidRPr="00C44DC0">
              <w:rPr>
                <w:sz w:val="28"/>
                <w:szCs w:val="28"/>
              </w:rPr>
              <w:t xml:space="preserve">Hệ thống thêm </w:t>
            </w:r>
            <w:r w:rsidR="008A0273">
              <w:rPr>
                <w:sz w:val="28"/>
                <w:szCs w:val="28"/>
              </w:rPr>
              <w:t>thông tin học liệu</w:t>
            </w:r>
            <w:r w:rsidRPr="00C44DC0">
              <w:rPr>
                <w:sz w:val="28"/>
                <w:szCs w:val="28"/>
              </w:rPr>
              <w:t xml:space="preserve"> vào cơ sở dữ liệu và </w:t>
            </w:r>
            <w:r w:rsidR="008A0273">
              <w:rPr>
                <w:sz w:val="28"/>
                <w:szCs w:val="28"/>
              </w:rPr>
              <w:t>tải lại trang</w:t>
            </w:r>
            <w:r w:rsidRPr="00C44DC0">
              <w:rPr>
                <w:sz w:val="28"/>
                <w:szCs w:val="28"/>
              </w:rPr>
              <w:t xml:space="preserve"> quản lý nội dung khóa học</w:t>
            </w:r>
          </w:p>
        </w:tc>
      </w:tr>
      <w:tr w:rsidR="00071653" w:rsidRPr="00C44DC0" w14:paraId="0D3B2BBD" w14:textId="77777777" w:rsidTr="00920704">
        <w:tc>
          <w:tcPr>
            <w:tcW w:w="1756" w:type="dxa"/>
          </w:tcPr>
          <w:p w14:paraId="7DCB36F9" w14:textId="77777777" w:rsidR="00071653" w:rsidRPr="00C44DC0" w:rsidRDefault="00071653" w:rsidP="00920704">
            <w:pPr>
              <w:jc w:val="right"/>
              <w:rPr>
                <w:sz w:val="28"/>
                <w:szCs w:val="28"/>
              </w:rPr>
            </w:pPr>
            <w:r w:rsidRPr="00C44DC0">
              <w:rPr>
                <w:sz w:val="28"/>
                <w:szCs w:val="28"/>
              </w:rPr>
              <w:t>Luồng thay thế:</w:t>
            </w:r>
          </w:p>
        </w:tc>
        <w:tc>
          <w:tcPr>
            <w:tcW w:w="7560" w:type="dxa"/>
            <w:gridSpan w:val="3"/>
          </w:tcPr>
          <w:p w14:paraId="7808DAE0" w14:textId="11C1DBC5" w:rsidR="00071653" w:rsidRPr="00C44DC0" w:rsidRDefault="008A0273" w:rsidP="00920704">
            <w:pPr>
              <w:pBdr>
                <w:top w:val="nil"/>
                <w:left w:val="nil"/>
                <w:bottom w:val="nil"/>
                <w:right w:val="nil"/>
                <w:between w:val="nil"/>
              </w:pBdr>
              <w:rPr>
                <w:sz w:val="28"/>
                <w:szCs w:val="28"/>
              </w:rPr>
            </w:pPr>
            <w:r>
              <w:rPr>
                <w:sz w:val="28"/>
                <w:szCs w:val="28"/>
              </w:rPr>
              <w:t>15.2.2 Xóa học liệu</w:t>
            </w:r>
          </w:p>
          <w:p w14:paraId="06C1BD4A" w14:textId="5CF24314" w:rsidR="00071653" w:rsidRPr="00C44DC0" w:rsidRDefault="00071653" w:rsidP="00F95318">
            <w:pPr>
              <w:numPr>
                <w:ilvl w:val="0"/>
                <w:numId w:val="21"/>
              </w:numPr>
              <w:pBdr>
                <w:top w:val="nil"/>
                <w:left w:val="nil"/>
                <w:bottom w:val="nil"/>
                <w:right w:val="nil"/>
                <w:between w:val="nil"/>
              </w:pBdr>
              <w:spacing w:line="240" w:lineRule="auto"/>
              <w:rPr>
                <w:sz w:val="28"/>
                <w:szCs w:val="28"/>
              </w:rPr>
            </w:pPr>
            <w:r w:rsidRPr="00C44DC0">
              <w:rPr>
                <w:color w:val="000000"/>
                <w:sz w:val="28"/>
                <w:szCs w:val="28"/>
              </w:rPr>
              <w:t xml:space="preserve">Quản trị viên chọn xóa </w:t>
            </w:r>
            <w:r w:rsidR="008A0273">
              <w:rPr>
                <w:color w:val="000000"/>
                <w:sz w:val="28"/>
                <w:szCs w:val="28"/>
              </w:rPr>
              <w:t>học liệu</w:t>
            </w:r>
          </w:p>
          <w:p w14:paraId="51876160" w14:textId="03062B8F" w:rsidR="00071653" w:rsidRPr="00C44DC0" w:rsidRDefault="00071653" w:rsidP="00F95318">
            <w:pPr>
              <w:numPr>
                <w:ilvl w:val="0"/>
                <w:numId w:val="21"/>
              </w:numPr>
              <w:pBdr>
                <w:top w:val="nil"/>
                <w:left w:val="nil"/>
                <w:bottom w:val="nil"/>
                <w:right w:val="nil"/>
                <w:between w:val="nil"/>
              </w:pBdr>
              <w:spacing w:line="240" w:lineRule="auto"/>
              <w:rPr>
                <w:sz w:val="28"/>
                <w:szCs w:val="28"/>
              </w:rPr>
            </w:pPr>
            <w:r w:rsidRPr="00C44DC0">
              <w:rPr>
                <w:color w:val="000000"/>
                <w:sz w:val="28"/>
                <w:szCs w:val="28"/>
              </w:rPr>
              <w:t xml:space="preserve">Hệ thống hiển thị </w:t>
            </w:r>
            <w:r w:rsidR="008A0273">
              <w:rPr>
                <w:color w:val="000000"/>
                <w:sz w:val="28"/>
                <w:szCs w:val="28"/>
              </w:rPr>
              <w:t>cửa sổ xác nhận xóa học liệu</w:t>
            </w:r>
          </w:p>
          <w:p w14:paraId="51AF8122" w14:textId="30C8AB6B" w:rsidR="00071653" w:rsidRPr="00C44DC0" w:rsidRDefault="00071653" w:rsidP="00F95318">
            <w:pPr>
              <w:numPr>
                <w:ilvl w:val="0"/>
                <w:numId w:val="21"/>
              </w:numPr>
              <w:pBdr>
                <w:top w:val="nil"/>
                <w:left w:val="nil"/>
                <w:bottom w:val="nil"/>
                <w:right w:val="nil"/>
                <w:between w:val="nil"/>
              </w:pBdr>
              <w:spacing w:line="240" w:lineRule="auto"/>
              <w:rPr>
                <w:sz w:val="28"/>
                <w:szCs w:val="28"/>
              </w:rPr>
            </w:pPr>
            <w:r w:rsidRPr="00C44DC0">
              <w:rPr>
                <w:color w:val="000000"/>
                <w:sz w:val="28"/>
                <w:szCs w:val="28"/>
              </w:rPr>
              <w:t xml:space="preserve">Quản trị viên chọn </w:t>
            </w:r>
            <w:r w:rsidR="008A0273">
              <w:rPr>
                <w:color w:val="000000"/>
                <w:sz w:val="28"/>
                <w:szCs w:val="28"/>
              </w:rPr>
              <w:t>xác nhận xóa</w:t>
            </w:r>
          </w:p>
          <w:p w14:paraId="2F15BAF6" w14:textId="157737F8" w:rsidR="00071653" w:rsidRDefault="00071653" w:rsidP="008A0273">
            <w:pPr>
              <w:numPr>
                <w:ilvl w:val="0"/>
                <w:numId w:val="21"/>
              </w:numPr>
              <w:pBdr>
                <w:top w:val="nil"/>
                <w:left w:val="nil"/>
                <w:bottom w:val="nil"/>
                <w:right w:val="nil"/>
                <w:between w:val="nil"/>
              </w:pBdr>
              <w:spacing w:line="240" w:lineRule="auto"/>
              <w:rPr>
                <w:sz w:val="28"/>
                <w:szCs w:val="28"/>
              </w:rPr>
            </w:pPr>
            <w:r w:rsidRPr="00C44DC0">
              <w:rPr>
                <w:sz w:val="28"/>
                <w:szCs w:val="28"/>
              </w:rPr>
              <w:t xml:space="preserve">Hệ thống </w:t>
            </w:r>
            <w:r w:rsidR="008A0273">
              <w:rPr>
                <w:sz w:val="28"/>
                <w:szCs w:val="28"/>
              </w:rPr>
              <w:t>thông báo đã xóa học liệu và tải lại trang quản lý học liệu</w:t>
            </w:r>
          </w:p>
          <w:p w14:paraId="19AAD9D9" w14:textId="6449C29C" w:rsidR="008A0273" w:rsidRDefault="008A0273" w:rsidP="008A0273">
            <w:pPr>
              <w:pBdr>
                <w:top w:val="nil"/>
                <w:left w:val="nil"/>
                <w:bottom w:val="nil"/>
                <w:right w:val="nil"/>
                <w:between w:val="nil"/>
              </w:pBdr>
              <w:spacing w:line="240" w:lineRule="auto"/>
              <w:rPr>
                <w:sz w:val="28"/>
                <w:szCs w:val="28"/>
              </w:rPr>
            </w:pPr>
            <w:r>
              <w:rPr>
                <w:sz w:val="28"/>
                <w:szCs w:val="28"/>
              </w:rPr>
              <w:t>15.2.3 Sửa học liệu</w:t>
            </w:r>
          </w:p>
          <w:p w14:paraId="64A27C18" w14:textId="350B5001" w:rsidR="008A0273" w:rsidRPr="00C44DC0" w:rsidRDefault="008A0273" w:rsidP="008A0273">
            <w:pPr>
              <w:numPr>
                <w:ilvl w:val="0"/>
                <w:numId w:val="31"/>
              </w:numPr>
              <w:pBdr>
                <w:top w:val="nil"/>
                <w:left w:val="nil"/>
                <w:bottom w:val="nil"/>
                <w:right w:val="nil"/>
                <w:between w:val="nil"/>
              </w:pBdr>
              <w:spacing w:line="240" w:lineRule="auto"/>
              <w:rPr>
                <w:sz w:val="28"/>
                <w:szCs w:val="28"/>
              </w:rPr>
            </w:pPr>
            <w:r w:rsidRPr="00C44DC0">
              <w:rPr>
                <w:color w:val="000000"/>
                <w:sz w:val="28"/>
                <w:szCs w:val="28"/>
              </w:rPr>
              <w:t xml:space="preserve">Quản trị viên chọn </w:t>
            </w:r>
            <w:r>
              <w:rPr>
                <w:color w:val="000000"/>
                <w:sz w:val="28"/>
                <w:szCs w:val="28"/>
              </w:rPr>
              <w:t>sửa</w:t>
            </w:r>
            <w:r w:rsidRPr="00C44DC0">
              <w:rPr>
                <w:color w:val="000000"/>
                <w:sz w:val="28"/>
                <w:szCs w:val="28"/>
              </w:rPr>
              <w:t xml:space="preserve"> </w:t>
            </w:r>
            <w:r>
              <w:rPr>
                <w:color w:val="000000"/>
                <w:sz w:val="28"/>
                <w:szCs w:val="28"/>
              </w:rPr>
              <w:t>học liệu</w:t>
            </w:r>
          </w:p>
          <w:p w14:paraId="487F8C32" w14:textId="16C92C28" w:rsidR="008A0273" w:rsidRPr="00C44DC0" w:rsidRDefault="008A0273" w:rsidP="008A0273">
            <w:pPr>
              <w:numPr>
                <w:ilvl w:val="0"/>
                <w:numId w:val="31"/>
              </w:numPr>
              <w:pBdr>
                <w:top w:val="nil"/>
                <w:left w:val="nil"/>
                <w:bottom w:val="nil"/>
                <w:right w:val="nil"/>
                <w:between w:val="nil"/>
              </w:pBdr>
              <w:spacing w:line="240" w:lineRule="auto"/>
              <w:rPr>
                <w:sz w:val="28"/>
                <w:szCs w:val="28"/>
              </w:rPr>
            </w:pPr>
            <w:r w:rsidRPr="00C44DC0">
              <w:rPr>
                <w:color w:val="000000"/>
                <w:sz w:val="28"/>
                <w:szCs w:val="28"/>
              </w:rPr>
              <w:t xml:space="preserve">Hệ thống hiển thị trang </w:t>
            </w:r>
            <w:proofErr w:type="gramStart"/>
            <w:r>
              <w:rPr>
                <w:color w:val="000000"/>
                <w:sz w:val="28"/>
                <w:szCs w:val="28"/>
              </w:rPr>
              <w:t>sửa</w:t>
            </w:r>
            <w:r w:rsidRPr="00C44DC0">
              <w:rPr>
                <w:color w:val="000000"/>
                <w:sz w:val="28"/>
                <w:szCs w:val="28"/>
              </w:rPr>
              <w:t xml:space="preserve"> </w:t>
            </w:r>
            <w:r>
              <w:rPr>
                <w:color w:val="000000"/>
                <w:sz w:val="28"/>
                <w:szCs w:val="28"/>
              </w:rPr>
              <w:t xml:space="preserve"> học</w:t>
            </w:r>
            <w:proofErr w:type="gramEnd"/>
            <w:r>
              <w:rPr>
                <w:color w:val="000000"/>
                <w:sz w:val="28"/>
                <w:szCs w:val="28"/>
              </w:rPr>
              <w:t xml:space="preserve"> liệu</w:t>
            </w:r>
            <w:r w:rsidRPr="00C44DC0">
              <w:rPr>
                <w:color w:val="000000"/>
                <w:sz w:val="28"/>
                <w:szCs w:val="28"/>
              </w:rPr>
              <w:t xml:space="preserve"> </w:t>
            </w:r>
            <w:r>
              <w:rPr>
                <w:color w:val="000000"/>
                <w:sz w:val="28"/>
                <w:szCs w:val="28"/>
              </w:rPr>
              <w:t xml:space="preserve"> ở cuối trang</w:t>
            </w:r>
          </w:p>
          <w:p w14:paraId="60322E15" w14:textId="78089C7A" w:rsidR="008A0273" w:rsidRPr="00C44DC0" w:rsidRDefault="008A0273" w:rsidP="008A0273">
            <w:pPr>
              <w:numPr>
                <w:ilvl w:val="0"/>
                <w:numId w:val="31"/>
              </w:numPr>
              <w:pBdr>
                <w:top w:val="nil"/>
                <w:left w:val="nil"/>
                <w:bottom w:val="nil"/>
                <w:right w:val="nil"/>
                <w:between w:val="nil"/>
              </w:pBdr>
              <w:spacing w:line="240" w:lineRule="auto"/>
              <w:rPr>
                <w:sz w:val="28"/>
                <w:szCs w:val="28"/>
              </w:rPr>
            </w:pPr>
            <w:r>
              <w:rPr>
                <w:color w:val="000000"/>
                <w:sz w:val="28"/>
                <w:szCs w:val="28"/>
              </w:rPr>
              <w:t xml:space="preserve">Quản trị viên </w:t>
            </w:r>
            <w:r w:rsidR="00663EAC">
              <w:rPr>
                <w:color w:val="000000"/>
                <w:sz w:val="28"/>
                <w:szCs w:val="28"/>
              </w:rPr>
              <w:t>sửa</w:t>
            </w:r>
            <w:r>
              <w:rPr>
                <w:color w:val="000000"/>
                <w:sz w:val="28"/>
                <w:szCs w:val="28"/>
              </w:rPr>
              <w:t xml:space="preserve"> thông tin học liệu </w:t>
            </w:r>
            <w:r w:rsidR="00663EAC">
              <w:rPr>
                <w:color w:val="000000"/>
                <w:sz w:val="28"/>
                <w:szCs w:val="28"/>
              </w:rPr>
              <w:t>và chọn lưu</w:t>
            </w:r>
          </w:p>
          <w:p w14:paraId="7CBBC5BE" w14:textId="26F293AF" w:rsidR="008A0273" w:rsidRPr="00663EAC" w:rsidRDefault="008A0273" w:rsidP="00663EAC">
            <w:pPr>
              <w:pStyle w:val="ListParagraph"/>
              <w:numPr>
                <w:ilvl w:val="0"/>
                <w:numId w:val="31"/>
              </w:numPr>
              <w:pBdr>
                <w:top w:val="nil"/>
                <w:left w:val="nil"/>
                <w:bottom w:val="nil"/>
                <w:right w:val="nil"/>
                <w:between w:val="nil"/>
              </w:pBdr>
              <w:spacing w:line="240" w:lineRule="auto"/>
              <w:rPr>
                <w:sz w:val="28"/>
                <w:szCs w:val="28"/>
              </w:rPr>
            </w:pPr>
            <w:r w:rsidRPr="00663EAC">
              <w:rPr>
                <w:sz w:val="28"/>
                <w:szCs w:val="28"/>
              </w:rPr>
              <w:t xml:space="preserve">Hệ thống </w:t>
            </w:r>
            <w:r w:rsidR="00663EAC">
              <w:rPr>
                <w:sz w:val="28"/>
                <w:szCs w:val="28"/>
              </w:rPr>
              <w:t>cập nhật</w:t>
            </w:r>
            <w:r w:rsidRPr="00663EAC">
              <w:rPr>
                <w:sz w:val="28"/>
                <w:szCs w:val="28"/>
              </w:rPr>
              <w:t xml:space="preserve"> thông tin học liệu vào cơ sở dữ liệu và tải lại trang quản lý nội dung khóa học</w:t>
            </w:r>
          </w:p>
          <w:p w14:paraId="04380240" w14:textId="77777777" w:rsidR="008A0273" w:rsidRDefault="008A0273" w:rsidP="008A0273">
            <w:pPr>
              <w:pBdr>
                <w:top w:val="nil"/>
                <w:left w:val="nil"/>
                <w:bottom w:val="nil"/>
                <w:right w:val="nil"/>
                <w:between w:val="nil"/>
              </w:pBdr>
              <w:spacing w:line="240" w:lineRule="auto"/>
              <w:rPr>
                <w:sz w:val="28"/>
                <w:szCs w:val="28"/>
              </w:rPr>
            </w:pPr>
          </w:p>
          <w:p w14:paraId="54F9C659" w14:textId="4FB7F555" w:rsidR="008A0273" w:rsidRPr="00C44DC0" w:rsidRDefault="008A0273" w:rsidP="008A0273">
            <w:pPr>
              <w:pBdr>
                <w:top w:val="nil"/>
                <w:left w:val="nil"/>
                <w:bottom w:val="nil"/>
                <w:right w:val="nil"/>
                <w:between w:val="nil"/>
              </w:pBdr>
              <w:spacing w:line="240" w:lineRule="auto"/>
              <w:rPr>
                <w:sz w:val="28"/>
                <w:szCs w:val="28"/>
              </w:rPr>
            </w:pPr>
          </w:p>
        </w:tc>
      </w:tr>
      <w:tr w:rsidR="00071653" w:rsidRPr="00C44DC0" w14:paraId="61F3EA68" w14:textId="77777777" w:rsidTr="00920704">
        <w:tc>
          <w:tcPr>
            <w:tcW w:w="1756" w:type="dxa"/>
          </w:tcPr>
          <w:p w14:paraId="32099840" w14:textId="77777777" w:rsidR="00071653" w:rsidRPr="00C44DC0" w:rsidRDefault="00071653" w:rsidP="00920704">
            <w:pPr>
              <w:jc w:val="right"/>
              <w:rPr>
                <w:sz w:val="28"/>
                <w:szCs w:val="28"/>
              </w:rPr>
            </w:pPr>
            <w:r w:rsidRPr="00C44DC0">
              <w:rPr>
                <w:sz w:val="28"/>
                <w:szCs w:val="28"/>
              </w:rPr>
              <w:t>Ngoại lệ:</w:t>
            </w:r>
          </w:p>
        </w:tc>
        <w:tc>
          <w:tcPr>
            <w:tcW w:w="7560" w:type="dxa"/>
            <w:gridSpan w:val="3"/>
          </w:tcPr>
          <w:p w14:paraId="352297A2" w14:textId="3178399A" w:rsidR="00071653" w:rsidRPr="00C44DC0" w:rsidRDefault="002F5CD7" w:rsidP="00920704">
            <w:pPr>
              <w:pBdr>
                <w:top w:val="nil"/>
                <w:left w:val="nil"/>
                <w:bottom w:val="nil"/>
                <w:right w:val="nil"/>
                <w:between w:val="nil"/>
              </w:pBdr>
              <w:spacing w:before="120" w:line="240" w:lineRule="auto"/>
              <w:ind w:right="72"/>
              <w:rPr>
                <w:rFonts w:eastAsia="Calibri"/>
                <w:b/>
                <w:color w:val="000000"/>
                <w:sz w:val="28"/>
                <w:szCs w:val="28"/>
              </w:rPr>
            </w:pPr>
            <w:r w:rsidRPr="00C44DC0">
              <w:rPr>
                <w:b/>
                <w:color w:val="000000"/>
                <w:sz w:val="28"/>
                <w:szCs w:val="28"/>
              </w:rPr>
              <w:t>15</w:t>
            </w:r>
            <w:r w:rsidRPr="00C44DC0">
              <w:rPr>
                <w:b/>
                <w:color w:val="000000"/>
                <w:sz w:val="28"/>
                <w:szCs w:val="28"/>
                <w:lang w:val="vi-VN"/>
              </w:rPr>
              <w:t>.2</w:t>
            </w:r>
            <w:r w:rsidR="00071653" w:rsidRPr="00C44DC0">
              <w:rPr>
                <w:b/>
                <w:color w:val="000000"/>
                <w:sz w:val="28"/>
                <w:szCs w:val="28"/>
              </w:rPr>
              <w:t xml:space="preserve">.E1 </w:t>
            </w:r>
            <w:r w:rsidR="00071653" w:rsidRPr="00C44DC0">
              <w:rPr>
                <w:rFonts w:eastAsia="Calibri"/>
                <w:b/>
                <w:color w:val="000000"/>
                <w:sz w:val="28"/>
                <w:szCs w:val="28"/>
              </w:rPr>
              <w:t>Nội dung khóa học đã tồn tại</w:t>
            </w:r>
          </w:p>
          <w:p w14:paraId="0B1FE72A" w14:textId="77777777" w:rsidR="00071653" w:rsidRPr="00C44DC0" w:rsidRDefault="00071653" w:rsidP="00920704">
            <w:pPr>
              <w:pBdr>
                <w:top w:val="nil"/>
                <w:left w:val="nil"/>
                <w:bottom w:val="nil"/>
                <w:right w:val="nil"/>
                <w:between w:val="nil"/>
              </w:pBdr>
              <w:spacing w:before="120" w:line="240" w:lineRule="auto"/>
              <w:ind w:right="72"/>
              <w:rPr>
                <w:bCs/>
                <w:color w:val="000000"/>
                <w:sz w:val="28"/>
                <w:szCs w:val="28"/>
              </w:rPr>
            </w:pPr>
            <w:r w:rsidRPr="00C44DC0">
              <w:rPr>
                <w:rFonts w:eastAsia="Calibri"/>
                <w:bCs/>
                <w:color w:val="000000"/>
                <w:sz w:val="28"/>
                <w:szCs w:val="28"/>
              </w:rPr>
              <w:t>Hệ thống thông báo video hoặc bài giảng đã tồn tại và yêu cầu quản trị viên thêm video hoặc bài giảng khác</w:t>
            </w:r>
            <w:bookmarkStart w:id="28" w:name="_GoBack"/>
            <w:bookmarkEnd w:id="28"/>
          </w:p>
        </w:tc>
      </w:tr>
      <w:tr w:rsidR="00071653" w:rsidRPr="00C44DC0" w14:paraId="622E7E18" w14:textId="77777777" w:rsidTr="00920704">
        <w:tc>
          <w:tcPr>
            <w:tcW w:w="1756" w:type="dxa"/>
          </w:tcPr>
          <w:p w14:paraId="657481CE" w14:textId="77777777" w:rsidR="00071653" w:rsidRPr="00C44DC0" w:rsidRDefault="00071653" w:rsidP="00920704">
            <w:pPr>
              <w:jc w:val="right"/>
              <w:rPr>
                <w:sz w:val="28"/>
                <w:szCs w:val="28"/>
              </w:rPr>
            </w:pPr>
            <w:r w:rsidRPr="00C44DC0">
              <w:rPr>
                <w:sz w:val="28"/>
                <w:szCs w:val="28"/>
              </w:rPr>
              <w:t>Sự ưu tiên:</w:t>
            </w:r>
          </w:p>
        </w:tc>
        <w:tc>
          <w:tcPr>
            <w:tcW w:w="7560" w:type="dxa"/>
            <w:gridSpan w:val="3"/>
          </w:tcPr>
          <w:p w14:paraId="41A49680" w14:textId="77777777" w:rsidR="00071653" w:rsidRPr="00C44DC0" w:rsidRDefault="00071653" w:rsidP="00920704">
            <w:pPr>
              <w:rPr>
                <w:sz w:val="28"/>
                <w:szCs w:val="28"/>
              </w:rPr>
            </w:pPr>
            <w:r w:rsidRPr="00C44DC0">
              <w:rPr>
                <w:sz w:val="28"/>
                <w:szCs w:val="28"/>
              </w:rPr>
              <w:t>Cao</w:t>
            </w:r>
          </w:p>
        </w:tc>
      </w:tr>
      <w:tr w:rsidR="00071653" w:rsidRPr="00C44DC0" w14:paraId="7CF45CFE" w14:textId="77777777" w:rsidTr="00920704">
        <w:tc>
          <w:tcPr>
            <w:tcW w:w="1756" w:type="dxa"/>
          </w:tcPr>
          <w:p w14:paraId="2CA85781" w14:textId="77777777" w:rsidR="00071653" w:rsidRPr="00C44DC0" w:rsidRDefault="00071653" w:rsidP="00920704">
            <w:pPr>
              <w:jc w:val="right"/>
              <w:rPr>
                <w:sz w:val="28"/>
                <w:szCs w:val="28"/>
              </w:rPr>
            </w:pPr>
            <w:r w:rsidRPr="00C44DC0">
              <w:rPr>
                <w:sz w:val="28"/>
                <w:szCs w:val="28"/>
              </w:rPr>
              <w:t>Tần suất sử dụng:</w:t>
            </w:r>
          </w:p>
        </w:tc>
        <w:tc>
          <w:tcPr>
            <w:tcW w:w="7560" w:type="dxa"/>
            <w:gridSpan w:val="3"/>
          </w:tcPr>
          <w:p w14:paraId="5131C235" w14:textId="77777777" w:rsidR="00071653" w:rsidRPr="00C44DC0" w:rsidRDefault="00071653" w:rsidP="00920704">
            <w:pPr>
              <w:rPr>
                <w:sz w:val="28"/>
                <w:szCs w:val="28"/>
              </w:rPr>
            </w:pPr>
            <w:r w:rsidRPr="00C44DC0">
              <w:rPr>
                <w:sz w:val="28"/>
                <w:szCs w:val="28"/>
              </w:rPr>
              <w:t>Cao</w:t>
            </w:r>
          </w:p>
        </w:tc>
      </w:tr>
      <w:tr w:rsidR="00071653" w:rsidRPr="00C44DC0" w14:paraId="4BD0259F" w14:textId="77777777" w:rsidTr="00920704">
        <w:tc>
          <w:tcPr>
            <w:tcW w:w="1756" w:type="dxa"/>
          </w:tcPr>
          <w:p w14:paraId="45A07223" w14:textId="77777777" w:rsidR="00071653" w:rsidRPr="00C44DC0" w:rsidRDefault="00071653" w:rsidP="00920704">
            <w:pPr>
              <w:jc w:val="right"/>
              <w:rPr>
                <w:sz w:val="28"/>
                <w:szCs w:val="28"/>
              </w:rPr>
            </w:pPr>
            <w:r w:rsidRPr="00C44DC0">
              <w:rPr>
                <w:sz w:val="28"/>
                <w:szCs w:val="28"/>
              </w:rPr>
              <w:t>Quy tắc kinh doanh:</w:t>
            </w:r>
          </w:p>
        </w:tc>
        <w:tc>
          <w:tcPr>
            <w:tcW w:w="7560" w:type="dxa"/>
            <w:gridSpan w:val="3"/>
          </w:tcPr>
          <w:p w14:paraId="374777EA" w14:textId="07D1E6FA" w:rsidR="00071653" w:rsidRPr="00C44DC0" w:rsidRDefault="005E7A0D" w:rsidP="00920704">
            <w:pPr>
              <w:ind w:left="702" w:hanging="702"/>
              <w:rPr>
                <w:sz w:val="28"/>
                <w:szCs w:val="28"/>
                <w:lang w:val="vi-VN"/>
              </w:rPr>
            </w:pPr>
            <w:r w:rsidRPr="00C44DC0">
              <w:rPr>
                <w:sz w:val="28"/>
                <w:szCs w:val="28"/>
              </w:rPr>
              <w:t>BR</w:t>
            </w:r>
            <w:r w:rsidRPr="00C44DC0">
              <w:rPr>
                <w:sz w:val="28"/>
                <w:szCs w:val="28"/>
                <w:lang w:val="vi-VN"/>
              </w:rPr>
              <w:t>-11,</w:t>
            </w:r>
            <w:r w:rsidR="00625EDC" w:rsidRPr="00C44DC0">
              <w:rPr>
                <w:color w:val="000000"/>
                <w:sz w:val="28"/>
                <w:szCs w:val="28"/>
              </w:rPr>
              <w:t>BR-12,BR-13,BR-14,BR-20</w:t>
            </w:r>
          </w:p>
        </w:tc>
      </w:tr>
      <w:tr w:rsidR="00071653" w:rsidRPr="00C44DC0" w14:paraId="42C5903B" w14:textId="77777777" w:rsidTr="00920704">
        <w:tc>
          <w:tcPr>
            <w:tcW w:w="1756" w:type="dxa"/>
          </w:tcPr>
          <w:p w14:paraId="0B4027E5" w14:textId="77777777" w:rsidR="00071653" w:rsidRPr="00C44DC0" w:rsidRDefault="00071653" w:rsidP="00920704">
            <w:pPr>
              <w:jc w:val="right"/>
              <w:rPr>
                <w:sz w:val="28"/>
                <w:szCs w:val="28"/>
              </w:rPr>
            </w:pPr>
            <w:r w:rsidRPr="00C44DC0">
              <w:rPr>
                <w:sz w:val="28"/>
                <w:szCs w:val="28"/>
              </w:rPr>
              <w:lastRenderedPageBreak/>
              <w:t>Thông tin khác:</w:t>
            </w:r>
          </w:p>
        </w:tc>
        <w:tc>
          <w:tcPr>
            <w:tcW w:w="7560" w:type="dxa"/>
            <w:gridSpan w:val="3"/>
          </w:tcPr>
          <w:p w14:paraId="37473B95" w14:textId="5A68A519" w:rsidR="00071653" w:rsidRPr="00C44DC0" w:rsidRDefault="00071653" w:rsidP="00F95318">
            <w:pPr>
              <w:numPr>
                <w:ilvl w:val="0"/>
                <w:numId w:val="7"/>
              </w:numPr>
              <w:pBdr>
                <w:top w:val="nil"/>
                <w:left w:val="nil"/>
                <w:bottom w:val="nil"/>
                <w:right w:val="nil"/>
                <w:between w:val="nil"/>
              </w:pBdr>
              <w:spacing w:line="240" w:lineRule="auto"/>
              <w:rPr>
                <w:sz w:val="28"/>
                <w:szCs w:val="28"/>
              </w:rPr>
            </w:pPr>
            <w:r w:rsidRPr="00C44DC0">
              <w:rPr>
                <w:color w:val="000000"/>
                <w:sz w:val="28"/>
                <w:szCs w:val="28"/>
              </w:rPr>
              <w:t xml:space="preserve">Quản trị viên có thể quản lý </w:t>
            </w:r>
            <w:r w:rsidR="002F5CD7" w:rsidRPr="00C44DC0">
              <w:rPr>
                <w:color w:val="000000"/>
                <w:sz w:val="28"/>
                <w:szCs w:val="28"/>
              </w:rPr>
              <w:t>nội</w:t>
            </w:r>
            <w:r w:rsidR="002F5CD7" w:rsidRPr="00C44DC0">
              <w:rPr>
                <w:color w:val="000000"/>
                <w:sz w:val="28"/>
                <w:szCs w:val="28"/>
                <w:lang w:val="vi-VN"/>
              </w:rPr>
              <w:t xml:space="preserve"> dung </w:t>
            </w:r>
            <w:r w:rsidRPr="00C44DC0">
              <w:rPr>
                <w:color w:val="000000"/>
                <w:sz w:val="28"/>
                <w:szCs w:val="28"/>
              </w:rPr>
              <w:t>khóa học vào bất kì lúc nào, miễn là sử dụng tài khoản có quyền</w:t>
            </w:r>
          </w:p>
        </w:tc>
      </w:tr>
      <w:tr w:rsidR="00071653" w:rsidRPr="00C44DC0" w14:paraId="5665C9F9" w14:textId="77777777" w:rsidTr="00920704">
        <w:tc>
          <w:tcPr>
            <w:tcW w:w="1756" w:type="dxa"/>
          </w:tcPr>
          <w:p w14:paraId="303AFDC1" w14:textId="77777777" w:rsidR="00071653" w:rsidRPr="00C44DC0" w:rsidRDefault="00071653" w:rsidP="00920704">
            <w:pPr>
              <w:jc w:val="right"/>
              <w:rPr>
                <w:sz w:val="28"/>
                <w:szCs w:val="28"/>
              </w:rPr>
            </w:pPr>
            <w:r w:rsidRPr="00C44DC0">
              <w:rPr>
                <w:sz w:val="28"/>
                <w:szCs w:val="28"/>
              </w:rPr>
              <w:t>Giả định:</w:t>
            </w:r>
          </w:p>
        </w:tc>
        <w:tc>
          <w:tcPr>
            <w:tcW w:w="7560" w:type="dxa"/>
            <w:gridSpan w:val="3"/>
          </w:tcPr>
          <w:p w14:paraId="6225922E" w14:textId="77777777" w:rsidR="00071653" w:rsidRPr="00C44DC0" w:rsidRDefault="00071653" w:rsidP="00920704">
            <w:pPr>
              <w:rPr>
                <w:sz w:val="28"/>
                <w:szCs w:val="28"/>
              </w:rPr>
            </w:pPr>
            <w:r w:rsidRPr="00C44DC0">
              <w:rPr>
                <w:sz w:val="28"/>
                <w:szCs w:val="28"/>
              </w:rPr>
              <w:t>Không có</w:t>
            </w:r>
          </w:p>
        </w:tc>
      </w:tr>
    </w:tbl>
    <w:p w14:paraId="2F80D806" w14:textId="77777777" w:rsidR="00071653" w:rsidRPr="00C44DC0" w:rsidRDefault="00071653" w:rsidP="00071653">
      <w:pPr>
        <w:pBdr>
          <w:top w:val="nil"/>
          <w:left w:val="nil"/>
          <w:bottom w:val="nil"/>
          <w:right w:val="nil"/>
          <w:between w:val="nil"/>
        </w:pBdr>
        <w:spacing w:line="240" w:lineRule="auto"/>
        <w:rPr>
          <w:b/>
          <w:color w:val="000000"/>
          <w:sz w:val="28"/>
          <w:szCs w:val="28"/>
          <w:lang w:val="vi-VN"/>
        </w:rPr>
      </w:pPr>
    </w:p>
    <w:p w14:paraId="6A72CC74" w14:textId="0DBD5A90" w:rsidR="006A3DF6" w:rsidRPr="00C44DC0" w:rsidRDefault="00CD54BA" w:rsidP="00F95318">
      <w:pPr>
        <w:numPr>
          <w:ilvl w:val="1"/>
          <w:numId w:val="9"/>
        </w:numPr>
        <w:pBdr>
          <w:top w:val="nil"/>
          <w:left w:val="nil"/>
          <w:bottom w:val="nil"/>
          <w:right w:val="nil"/>
          <w:between w:val="nil"/>
        </w:pBdr>
        <w:spacing w:before="240" w:line="240" w:lineRule="auto"/>
        <w:ind w:left="357" w:hanging="357"/>
        <w:rPr>
          <w:b/>
          <w:color w:val="000000"/>
          <w:sz w:val="28"/>
          <w:szCs w:val="28"/>
        </w:rPr>
      </w:pPr>
      <w:r w:rsidRPr="00C44DC0">
        <w:rPr>
          <w:b/>
          <w:color w:val="000000"/>
          <w:sz w:val="28"/>
          <w:szCs w:val="28"/>
        </w:rPr>
        <w:t xml:space="preserve"> </w:t>
      </w:r>
      <w:r w:rsidR="00071653" w:rsidRPr="00C44DC0">
        <w:rPr>
          <w:b/>
          <w:color w:val="000000"/>
          <w:sz w:val="28"/>
          <w:szCs w:val="28"/>
        </w:rPr>
        <w:t>Phân</w:t>
      </w:r>
      <w:r w:rsidR="00071653" w:rsidRPr="00C44DC0">
        <w:rPr>
          <w:b/>
          <w:color w:val="000000"/>
          <w:sz w:val="28"/>
          <w:szCs w:val="28"/>
          <w:lang w:val="vi-VN"/>
        </w:rPr>
        <w:t xml:space="preserve"> quyền</w:t>
      </w:r>
    </w:p>
    <w:tbl>
      <w:tblPr>
        <w:tblW w:w="9032" w:type="dxa"/>
        <w:tblInd w:w="41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72"/>
        <w:gridCol w:w="2430"/>
        <w:gridCol w:w="1890"/>
        <w:gridCol w:w="3240"/>
      </w:tblGrid>
      <w:tr w:rsidR="00071653" w:rsidRPr="00C44DC0" w14:paraId="1D5E6A17" w14:textId="77777777" w:rsidTr="00920704">
        <w:tc>
          <w:tcPr>
            <w:tcW w:w="1472" w:type="dxa"/>
          </w:tcPr>
          <w:p w14:paraId="1192E909" w14:textId="77777777" w:rsidR="00071653" w:rsidRPr="00C44DC0" w:rsidRDefault="00071653" w:rsidP="00920704">
            <w:pPr>
              <w:jc w:val="right"/>
              <w:rPr>
                <w:sz w:val="28"/>
                <w:szCs w:val="28"/>
              </w:rPr>
            </w:pPr>
            <w:r w:rsidRPr="00C44DC0">
              <w:rPr>
                <w:sz w:val="28"/>
                <w:szCs w:val="28"/>
              </w:rPr>
              <w:t>ID và Tên:</w:t>
            </w:r>
          </w:p>
        </w:tc>
        <w:tc>
          <w:tcPr>
            <w:tcW w:w="7560" w:type="dxa"/>
            <w:gridSpan w:val="3"/>
          </w:tcPr>
          <w:p w14:paraId="4C02AAC7" w14:textId="4774D4A8" w:rsidR="00071653" w:rsidRPr="00C44DC0" w:rsidRDefault="00071653" w:rsidP="00920704">
            <w:pPr>
              <w:rPr>
                <w:b/>
                <w:sz w:val="28"/>
                <w:szCs w:val="28"/>
              </w:rPr>
            </w:pPr>
            <w:r w:rsidRPr="00C44DC0">
              <w:rPr>
                <w:b/>
                <w:sz w:val="28"/>
                <w:szCs w:val="28"/>
              </w:rPr>
              <w:t>UC- 17 Phân quyền</w:t>
            </w:r>
          </w:p>
        </w:tc>
      </w:tr>
      <w:tr w:rsidR="00071653" w:rsidRPr="00C44DC0" w14:paraId="1E32C589" w14:textId="77777777" w:rsidTr="00920704">
        <w:tc>
          <w:tcPr>
            <w:tcW w:w="1472" w:type="dxa"/>
          </w:tcPr>
          <w:p w14:paraId="4A18A702" w14:textId="77777777" w:rsidR="00071653" w:rsidRPr="00C44DC0" w:rsidRDefault="00071653" w:rsidP="00920704">
            <w:pPr>
              <w:jc w:val="right"/>
              <w:rPr>
                <w:sz w:val="28"/>
                <w:szCs w:val="28"/>
              </w:rPr>
            </w:pPr>
            <w:r w:rsidRPr="00C44DC0">
              <w:rPr>
                <w:sz w:val="28"/>
                <w:szCs w:val="28"/>
              </w:rPr>
              <w:t>Được tạo bởi:</w:t>
            </w:r>
          </w:p>
        </w:tc>
        <w:tc>
          <w:tcPr>
            <w:tcW w:w="2430" w:type="dxa"/>
          </w:tcPr>
          <w:p w14:paraId="2ECBC97A" w14:textId="6D38034A" w:rsidR="00071653" w:rsidRPr="00C44DC0" w:rsidRDefault="00071653" w:rsidP="00920704">
            <w:pPr>
              <w:rPr>
                <w:sz w:val="28"/>
                <w:szCs w:val="28"/>
              </w:rPr>
            </w:pPr>
            <w:r w:rsidRPr="00C44DC0">
              <w:rPr>
                <w:sz w:val="28"/>
                <w:szCs w:val="28"/>
              </w:rPr>
              <w:t xml:space="preserve">Nhóm </w:t>
            </w:r>
            <w:r w:rsidR="002F5CD7" w:rsidRPr="00C44DC0">
              <w:rPr>
                <w:sz w:val="28"/>
                <w:szCs w:val="28"/>
              </w:rPr>
              <w:t>5</w:t>
            </w:r>
          </w:p>
        </w:tc>
        <w:tc>
          <w:tcPr>
            <w:tcW w:w="1890" w:type="dxa"/>
          </w:tcPr>
          <w:p w14:paraId="5AFD0750" w14:textId="77777777" w:rsidR="00071653" w:rsidRPr="00C44DC0" w:rsidRDefault="00071653" w:rsidP="00920704">
            <w:pPr>
              <w:jc w:val="right"/>
              <w:rPr>
                <w:sz w:val="28"/>
                <w:szCs w:val="28"/>
              </w:rPr>
            </w:pPr>
            <w:r w:rsidRPr="00C44DC0">
              <w:rPr>
                <w:sz w:val="28"/>
                <w:szCs w:val="28"/>
              </w:rPr>
              <w:t>Ngày tạo:</w:t>
            </w:r>
          </w:p>
        </w:tc>
        <w:tc>
          <w:tcPr>
            <w:tcW w:w="3240" w:type="dxa"/>
          </w:tcPr>
          <w:p w14:paraId="380E7888" w14:textId="3E195110" w:rsidR="00071653" w:rsidRPr="00C44DC0" w:rsidRDefault="002F5CD7" w:rsidP="00920704">
            <w:pPr>
              <w:rPr>
                <w:sz w:val="28"/>
                <w:szCs w:val="28"/>
              </w:rPr>
            </w:pPr>
            <w:r w:rsidRPr="00C44DC0">
              <w:rPr>
                <w:sz w:val="28"/>
                <w:szCs w:val="28"/>
              </w:rPr>
              <w:t>25</w:t>
            </w:r>
            <w:r w:rsidR="00071653" w:rsidRPr="00C44DC0">
              <w:rPr>
                <w:sz w:val="28"/>
                <w:szCs w:val="28"/>
              </w:rPr>
              <w:t>/</w:t>
            </w:r>
            <w:r w:rsidRPr="00C44DC0">
              <w:rPr>
                <w:sz w:val="28"/>
                <w:szCs w:val="28"/>
              </w:rPr>
              <w:t>09</w:t>
            </w:r>
            <w:r w:rsidR="00071653" w:rsidRPr="00C44DC0">
              <w:rPr>
                <w:sz w:val="28"/>
                <w:szCs w:val="28"/>
              </w:rPr>
              <w:t>/2023</w:t>
            </w:r>
          </w:p>
        </w:tc>
      </w:tr>
      <w:tr w:rsidR="00071653" w:rsidRPr="00C44DC0" w14:paraId="7843F672" w14:textId="77777777" w:rsidTr="00920704">
        <w:tc>
          <w:tcPr>
            <w:tcW w:w="1472" w:type="dxa"/>
          </w:tcPr>
          <w:p w14:paraId="1CD0E13A" w14:textId="77777777" w:rsidR="00071653" w:rsidRPr="00C44DC0" w:rsidRDefault="00071653" w:rsidP="00920704">
            <w:pPr>
              <w:jc w:val="right"/>
              <w:rPr>
                <w:sz w:val="28"/>
                <w:szCs w:val="28"/>
              </w:rPr>
            </w:pPr>
            <w:r w:rsidRPr="00C44DC0">
              <w:rPr>
                <w:sz w:val="28"/>
                <w:szCs w:val="28"/>
              </w:rPr>
              <w:t>Tác nhân chính:</w:t>
            </w:r>
          </w:p>
        </w:tc>
        <w:tc>
          <w:tcPr>
            <w:tcW w:w="2430" w:type="dxa"/>
          </w:tcPr>
          <w:p w14:paraId="145D3A5A" w14:textId="77777777" w:rsidR="00071653" w:rsidRPr="00C44DC0" w:rsidRDefault="00071653" w:rsidP="00920704">
            <w:pPr>
              <w:rPr>
                <w:sz w:val="28"/>
                <w:szCs w:val="28"/>
              </w:rPr>
            </w:pPr>
            <w:r w:rsidRPr="00C44DC0">
              <w:rPr>
                <w:sz w:val="28"/>
                <w:szCs w:val="28"/>
              </w:rPr>
              <w:t>Quản trị viên tài khoản</w:t>
            </w:r>
          </w:p>
        </w:tc>
        <w:tc>
          <w:tcPr>
            <w:tcW w:w="1890" w:type="dxa"/>
          </w:tcPr>
          <w:p w14:paraId="57943EB9" w14:textId="77777777" w:rsidR="00071653" w:rsidRPr="00C44DC0" w:rsidRDefault="00071653" w:rsidP="00920704">
            <w:pPr>
              <w:jc w:val="right"/>
              <w:rPr>
                <w:sz w:val="28"/>
                <w:szCs w:val="28"/>
              </w:rPr>
            </w:pPr>
            <w:r w:rsidRPr="00C44DC0">
              <w:rPr>
                <w:sz w:val="28"/>
                <w:szCs w:val="28"/>
              </w:rPr>
              <w:t>Tác nhân phụ:</w:t>
            </w:r>
          </w:p>
        </w:tc>
        <w:tc>
          <w:tcPr>
            <w:tcW w:w="3240" w:type="dxa"/>
          </w:tcPr>
          <w:p w14:paraId="6D37299A" w14:textId="77777777" w:rsidR="00071653" w:rsidRPr="00C44DC0" w:rsidRDefault="00071653" w:rsidP="00920704">
            <w:pPr>
              <w:rPr>
                <w:sz w:val="28"/>
                <w:szCs w:val="28"/>
              </w:rPr>
            </w:pPr>
            <w:r w:rsidRPr="00C44DC0">
              <w:rPr>
                <w:sz w:val="28"/>
                <w:szCs w:val="28"/>
              </w:rPr>
              <w:t>Hệ thống quản lý tài khoản</w:t>
            </w:r>
          </w:p>
        </w:tc>
      </w:tr>
      <w:tr w:rsidR="00071653" w:rsidRPr="00C44DC0" w14:paraId="6406CBCD" w14:textId="77777777" w:rsidTr="00920704">
        <w:tc>
          <w:tcPr>
            <w:tcW w:w="1472" w:type="dxa"/>
          </w:tcPr>
          <w:p w14:paraId="62527D35" w14:textId="77777777" w:rsidR="00071653" w:rsidRPr="00C44DC0" w:rsidRDefault="00071653" w:rsidP="00920704">
            <w:pPr>
              <w:jc w:val="right"/>
              <w:rPr>
                <w:sz w:val="28"/>
                <w:szCs w:val="28"/>
              </w:rPr>
            </w:pPr>
            <w:r w:rsidRPr="00C44DC0">
              <w:rPr>
                <w:sz w:val="28"/>
                <w:szCs w:val="28"/>
              </w:rPr>
              <w:t>Mô tả:</w:t>
            </w:r>
          </w:p>
        </w:tc>
        <w:tc>
          <w:tcPr>
            <w:tcW w:w="7560" w:type="dxa"/>
            <w:gridSpan w:val="3"/>
          </w:tcPr>
          <w:p w14:paraId="119A3598" w14:textId="77777777" w:rsidR="00071653" w:rsidRPr="00C44DC0" w:rsidRDefault="00071653" w:rsidP="00920704">
            <w:pPr>
              <w:rPr>
                <w:sz w:val="28"/>
                <w:szCs w:val="28"/>
              </w:rPr>
            </w:pPr>
            <w:r w:rsidRPr="00C44DC0">
              <w:rPr>
                <w:sz w:val="28"/>
                <w:szCs w:val="28"/>
              </w:rPr>
              <w:t>Quản trị viên có thể cấp quyền cho các tài khoản khác</w:t>
            </w:r>
          </w:p>
        </w:tc>
      </w:tr>
      <w:tr w:rsidR="00071653" w:rsidRPr="00C44DC0" w14:paraId="5DBF51AC" w14:textId="77777777" w:rsidTr="00920704">
        <w:tc>
          <w:tcPr>
            <w:tcW w:w="1472" w:type="dxa"/>
          </w:tcPr>
          <w:p w14:paraId="73C57187" w14:textId="77777777" w:rsidR="00071653" w:rsidRPr="00C44DC0" w:rsidRDefault="00071653" w:rsidP="00920704">
            <w:pPr>
              <w:jc w:val="right"/>
              <w:rPr>
                <w:sz w:val="28"/>
                <w:szCs w:val="28"/>
              </w:rPr>
            </w:pPr>
            <w:r w:rsidRPr="00C44DC0">
              <w:rPr>
                <w:sz w:val="28"/>
                <w:szCs w:val="28"/>
              </w:rPr>
              <w:t>Kích hoạt:</w:t>
            </w:r>
          </w:p>
        </w:tc>
        <w:tc>
          <w:tcPr>
            <w:tcW w:w="7560" w:type="dxa"/>
            <w:gridSpan w:val="3"/>
          </w:tcPr>
          <w:p w14:paraId="78A1441F" w14:textId="77777777" w:rsidR="00071653" w:rsidRPr="00C44DC0" w:rsidRDefault="00071653" w:rsidP="00920704">
            <w:pPr>
              <w:rPr>
                <w:sz w:val="28"/>
                <w:szCs w:val="28"/>
              </w:rPr>
            </w:pPr>
            <w:r w:rsidRPr="00C44DC0">
              <w:rPr>
                <w:sz w:val="28"/>
                <w:szCs w:val="28"/>
              </w:rPr>
              <w:t>Quản trị viên truy cập vào hệ thống bằng tài khoản có quyền phân quyền và có mong muốn phân quyền cho các tài khoản khác</w:t>
            </w:r>
          </w:p>
        </w:tc>
      </w:tr>
      <w:tr w:rsidR="00071653" w:rsidRPr="00C44DC0" w14:paraId="1129C7BB" w14:textId="77777777" w:rsidTr="00920704">
        <w:tc>
          <w:tcPr>
            <w:tcW w:w="1472" w:type="dxa"/>
          </w:tcPr>
          <w:p w14:paraId="0FAD096E" w14:textId="77777777" w:rsidR="00071653" w:rsidRPr="00C44DC0" w:rsidRDefault="00071653" w:rsidP="00920704">
            <w:pPr>
              <w:jc w:val="right"/>
              <w:rPr>
                <w:sz w:val="28"/>
                <w:szCs w:val="28"/>
              </w:rPr>
            </w:pPr>
            <w:r w:rsidRPr="00C44DC0">
              <w:rPr>
                <w:sz w:val="28"/>
                <w:szCs w:val="28"/>
              </w:rPr>
              <w:t>Điều kiện tiên quyết:</w:t>
            </w:r>
          </w:p>
        </w:tc>
        <w:tc>
          <w:tcPr>
            <w:tcW w:w="7560" w:type="dxa"/>
            <w:gridSpan w:val="3"/>
          </w:tcPr>
          <w:p w14:paraId="7C4F818C" w14:textId="77777777" w:rsidR="00071653" w:rsidRPr="00C44DC0" w:rsidRDefault="00071653" w:rsidP="00920704">
            <w:pPr>
              <w:rPr>
                <w:sz w:val="28"/>
                <w:szCs w:val="28"/>
              </w:rPr>
            </w:pPr>
            <w:r w:rsidRPr="00C44DC0">
              <w:rPr>
                <w:sz w:val="28"/>
                <w:szCs w:val="28"/>
              </w:rPr>
              <w:t>1. Quản trị viên cần có tài khoản có quyền phân quyền và đăng nhập vào hệ thống bằng tài khoản quản trị viên tài khoản của mình</w:t>
            </w:r>
            <w:r w:rsidRPr="00C44DC0">
              <w:rPr>
                <w:sz w:val="28"/>
                <w:szCs w:val="28"/>
              </w:rPr>
              <w:br/>
              <w:t>2. Quản trị viên chọn chức năng phân quyền</w:t>
            </w:r>
          </w:p>
        </w:tc>
      </w:tr>
      <w:tr w:rsidR="00071653" w:rsidRPr="00C44DC0" w14:paraId="51451199" w14:textId="77777777" w:rsidTr="00920704">
        <w:tc>
          <w:tcPr>
            <w:tcW w:w="1472" w:type="dxa"/>
          </w:tcPr>
          <w:p w14:paraId="0AE00BC2" w14:textId="77777777" w:rsidR="00071653" w:rsidRPr="00C44DC0" w:rsidRDefault="00071653" w:rsidP="00920704">
            <w:pPr>
              <w:jc w:val="right"/>
              <w:rPr>
                <w:sz w:val="28"/>
                <w:szCs w:val="28"/>
              </w:rPr>
            </w:pPr>
            <w:r w:rsidRPr="00C44DC0">
              <w:rPr>
                <w:sz w:val="28"/>
                <w:szCs w:val="28"/>
              </w:rPr>
              <w:t>Hậu điều kiện:</w:t>
            </w:r>
          </w:p>
        </w:tc>
        <w:tc>
          <w:tcPr>
            <w:tcW w:w="7560" w:type="dxa"/>
            <w:gridSpan w:val="3"/>
          </w:tcPr>
          <w:p w14:paraId="502FB524" w14:textId="77777777" w:rsidR="00071653" w:rsidRPr="00C44DC0" w:rsidRDefault="00071653" w:rsidP="00920704">
            <w:pPr>
              <w:rPr>
                <w:sz w:val="28"/>
                <w:szCs w:val="28"/>
              </w:rPr>
            </w:pPr>
            <w:r w:rsidRPr="00C44DC0">
              <w:rPr>
                <w:sz w:val="28"/>
                <w:szCs w:val="28"/>
              </w:rPr>
              <w:t>1. Quản trị viên thực hiện phân quyền thành công</w:t>
            </w:r>
          </w:p>
        </w:tc>
      </w:tr>
      <w:tr w:rsidR="00071653" w:rsidRPr="00C44DC0" w14:paraId="212D237C" w14:textId="77777777" w:rsidTr="00920704">
        <w:tc>
          <w:tcPr>
            <w:tcW w:w="1472" w:type="dxa"/>
          </w:tcPr>
          <w:p w14:paraId="61C10D85" w14:textId="77777777" w:rsidR="00071653" w:rsidRPr="00C44DC0" w:rsidRDefault="00071653" w:rsidP="00920704">
            <w:pPr>
              <w:jc w:val="right"/>
              <w:rPr>
                <w:sz w:val="28"/>
                <w:szCs w:val="28"/>
              </w:rPr>
            </w:pPr>
            <w:r w:rsidRPr="00C44DC0">
              <w:rPr>
                <w:sz w:val="28"/>
                <w:szCs w:val="28"/>
              </w:rPr>
              <w:t>Luồng sự kiện chính:</w:t>
            </w:r>
          </w:p>
        </w:tc>
        <w:tc>
          <w:tcPr>
            <w:tcW w:w="7560" w:type="dxa"/>
            <w:gridSpan w:val="3"/>
          </w:tcPr>
          <w:p w14:paraId="46309995" w14:textId="2A9A527C" w:rsidR="00071653" w:rsidRPr="00C44DC0" w:rsidRDefault="002F5CD7" w:rsidP="00920704">
            <w:pPr>
              <w:rPr>
                <w:b/>
                <w:sz w:val="28"/>
                <w:szCs w:val="28"/>
              </w:rPr>
            </w:pPr>
            <w:r w:rsidRPr="00C44DC0">
              <w:rPr>
                <w:b/>
                <w:sz w:val="28"/>
                <w:szCs w:val="28"/>
              </w:rPr>
              <w:t>17</w:t>
            </w:r>
            <w:r w:rsidRPr="00C44DC0">
              <w:rPr>
                <w:b/>
                <w:sz w:val="28"/>
                <w:szCs w:val="28"/>
                <w:lang w:val="vi-VN"/>
              </w:rPr>
              <w:t>.0</w:t>
            </w:r>
            <w:r w:rsidR="00071653" w:rsidRPr="00C44DC0">
              <w:rPr>
                <w:b/>
                <w:sz w:val="28"/>
                <w:szCs w:val="28"/>
              </w:rPr>
              <w:t xml:space="preserve"> Cấp quyền</w:t>
            </w:r>
          </w:p>
          <w:p w14:paraId="5180C30B" w14:textId="77777777" w:rsidR="00071653" w:rsidRPr="00C44DC0" w:rsidRDefault="00071653" w:rsidP="00F95318">
            <w:pPr>
              <w:numPr>
                <w:ilvl w:val="0"/>
                <w:numId w:val="24"/>
              </w:numPr>
              <w:pBdr>
                <w:top w:val="nil"/>
                <w:left w:val="nil"/>
                <w:bottom w:val="nil"/>
                <w:right w:val="nil"/>
                <w:between w:val="nil"/>
              </w:pBdr>
              <w:spacing w:line="240" w:lineRule="auto"/>
              <w:rPr>
                <w:sz w:val="28"/>
                <w:szCs w:val="28"/>
              </w:rPr>
            </w:pPr>
            <w:r w:rsidRPr="00C44DC0">
              <w:rPr>
                <w:color w:val="000000"/>
                <w:sz w:val="28"/>
                <w:szCs w:val="28"/>
              </w:rPr>
              <w:t>Quản trị viên chọn cấp quyền</w:t>
            </w:r>
          </w:p>
          <w:p w14:paraId="53C755A3" w14:textId="77777777" w:rsidR="00071653" w:rsidRPr="00C44DC0" w:rsidRDefault="00071653" w:rsidP="00F95318">
            <w:pPr>
              <w:numPr>
                <w:ilvl w:val="0"/>
                <w:numId w:val="24"/>
              </w:numPr>
              <w:pBdr>
                <w:top w:val="nil"/>
                <w:left w:val="nil"/>
                <w:bottom w:val="nil"/>
                <w:right w:val="nil"/>
                <w:between w:val="nil"/>
              </w:pBdr>
              <w:spacing w:line="240" w:lineRule="auto"/>
              <w:rPr>
                <w:sz w:val="28"/>
                <w:szCs w:val="28"/>
              </w:rPr>
            </w:pPr>
            <w:r w:rsidRPr="00C44DC0">
              <w:rPr>
                <w:color w:val="000000"/>
                <w:sz w:val="28"/>
                <w:szCs w:val="28"/>
              </w:rPr>
              <w:t xml:space="preserve">Hệ thống thực hiện cấp quyền tương ứng cho tài khoản đó </w:t>
            </w:r>
          </w:p>
        </w:tc>
      </w:tr>
      <w:tr w:rsidR="00071653" w:rsidRPr="00C44DC0" w14:paraId="44BA60AC" w14:textId="77777777" w:rsidTr="00920704">
        <w:tc>
          <w:tcPr>
            <w:tcW w:w="1472" w:type="dxa"/>
          </w:tcPr>
          <w:p w14:paraId="5BB71AA5" w14:textId="77777777" w:rsidR="00071653" w:rsidRPr="00C44DC0" w:rsidRDefault="00071653" w:rsidP="00920704">
            <w:pPr>
              <w:jc w:val="right"/>
              <w:rPr>
                <w:sz w:val="28"/>
                <w:szCs w:val="28"/>
              </w:rPr>
            </w:pPr>
            <w:r w:rsidRPr="00C44DC0">
              <w:rPr>
                <w:sz w:val="28"/>
                <w:szCs w:val="28"/>
              </w:rPr>
              <w:t>Luồng thay thế:</w:t>
            </w:r>
          </w:p>
        </w:tc>
        <w:tc>
          <w:tcPr>
            <w:tcW w:w="7560" w:type="dxa"/>
            <w:gridSpan w:val="3"/>
          </w:tcPr>
          <w:p w14:paraId="1A861A8A" w14:textId="58CB3166" w:rsidR="00071653" w:rsidRPr="00C44DC0" w:rsidRDefault="002F5CD7" w:rsidP="002F5CD7">
            <w:pPr>
              <w:pStyle w:val="Heading2"/>
              <w:numPr>
                <w:ilvl w:val="0"/>
                <w:numId w:val="0"/>
              </w:numPr>
              <w:ind w:left="1368"/>
              <w:rPr>
                <w:szCs w:val="28"/>
              </w:rPr>
            </w:pPr>
            <w:r w:rsidRPr="00C44DC0">
              <w:rPr>
                <w:szCs w:val="28"/>
              </w:rPr>
              <w:t>17</w:t>
            </w:r>
            <w:r w:rsidRPr="00C44DC0">
              <w:rPr>
                <w:szCs w:val="28"/>
                <w:lang w:val="vi-VN"/>
              </w:rPr>
              <w:t>.1</w:t>
            </w:r>
            <w:r w:rsidR="00071653" w:rsidRPr="00C44DC0">
              <w:rPr>
                <w:szCs w:val="28"/>
              </w:rPr>
              <w:t xml:space="preserve"> Tước quyền</w:t>
            </w:r>
          </w:p>
          <w:p w14:paraId="25B4D782" w14:textId="77777777" w:rsidR="00071653" w:rsidRPr="00C44DC0" w:rsidRDefault="00071653" w:rsidP="00F95318">
            <w:pPr>
              <w:numPr>
                <w:ilvl w:val="0"/>
                <w:numId w:val="25"/>
              </w:numPr>
              <w:pBdr>
                <w:top w:val="nil"/>
                <w:left w:val="nil"/>
                <w:bottom w:val="nil"/>
                <w:right w:val="nil"/>
                <w:between w:val="nil"/>
              </w:pBdr>
              <w:spacing w:line="240" w:lineRule="auto"/>
              <w:rPr>
                <w:sz w:val="28"/>
                <w:szCs w:val="28"/>
              </w:rPr>
            </w:pPr>
            <w:r w:rsidRPr="00C44DC0">
              <w:rPr>
                <w:color w:val="000000"/>
                <w:sz w:val="28"/>
                <w:szCs w:val="28"/>
              </w:rPr>
              <w:t>Quản trị viên chọn tước quyền</w:t>
            </w:r>
          </w:p>
          <w:p w14:paraId="25BC529F" w14:textId="77777777" w:rsidR="00071653" w:rsidRPr="00C44DC0" w:rsidRDefault="00071653" w:rsidP="00F95318">
            <w:pPr>
              <w:pStyle w:val="ListParagraph"/>
              <w:numPr>
                <w:ilvl w:val="0"/>
                <w:numId w:val="25"/>
              </w:numPr>
              <w:pBdr>
                <w:top w:val="nil"/>
                <w:left w:val="nil"/>
                <w:bottom w:val="nil"/>
                <w:right w:val="nil"/>
                <w:between w:val="nil"/>
              </w:pBdr>
              <w:spacing w:line="240" w:lineRule="auto"/>
              <w:rPr>
                <w:sz w:val="28"/>
                <w:szCs w:val="28"/>
              </w:rPr>
            </w:pPr>
            <w:r w:rsidRPr="00C44DC0">
              <w:rPr>
                <w:color w:val="000000"/>
                <w:sz w:val="28"/>
                <w:szCs w:val="28"/>
              </w:rPr>
              <w:t>Hệ thống thực hiện lấy đi quyền tương ứng cho tài khoản đó</w:t>
            </w:r>
          </w:p>
        </w:tc>
      </w:tr>
      <w:tr w:rsidR="00071653" w:rsidRPr="00C44DC0" w14:paraId="35F80390" w14:textId="77777777" w:rsidTr="00920704">
        <w:tc>
          <w:tcPr>
            <w:tcW w:w="1472" w:type="dxa"/>
          </w:tcPr>
          <w:p w14:paraId="3D1B8831" w14:textId="77777777" w:rsidR="00071653" w:rsidRPr="00C44DC0" w:rsidRDefault="00071653" w:rsidP="00920704">
            <w:pPr>
              <w:jc w:val="right"/>
              <w:rPr>
                <w:sz w:val="28"/>
                <w:szCs w:val="28"/>
              </w:rPr>
            </w:pPr>
            <w:r w:rsidRPr="00C44DC0">
              <w:rPr>
                <w:sz w:val="28"/>
                <w:szCs w:val="28"/>
              </w:rPr>
              <w:t>Ngoại lệ:</w:t>
            </w:r>
          </w:p>
        </w:tc>
        <w:tc>
          <w:tcPr>
            <w:tcW w:w="7560" w:type="dxa"/>
            <w:gridSpan w:val="3"/>
          </w:tcPr>
          <w:p w14:paraId="6444943E" w14:textId="77777777" w:rsidR="00071653" w:rsidRPr="00C44DC0" w:rsidRDefault="00071653" w:rsidP="00920704">
            <w:pPr>
              <w:pBdr>
                <w:top w:val="nil"/>
                <w:left w:val="nil"/>
                <w:bottom w:val="nil"/>
                <w:right w:val="nil"/>
                <w:between w:val="nil"/>
              </w:pBdr>
              <w:spacing w:before="40" w:after="40"/>
              <w:ind w:right="72"/>
              <w:rPr>
                <w:color w:val="000000"/>
                <w:sz w:val="28"/>
                <w:szCs w:val="28"/>
              </w:rPr>
            </w:pPr>
          </w:p>
        </w:tc>
      </w:tr>
      <w:tr w:rsidR="00071653" w:rsidRPr="00C44DC0" w14:paraId="1F6A2706" w14:textId="77777777" w:rsidTr="00920704">
        <w:tc>
          <w:tcPr>
            <w:tcW w:w="1472" w:type="dxa"/>
          </w:tcPr>
          <w:p w14:paraId="06AD7A84" w14:textId="77777777" w:rsidR="00071653" w:rsidRPr="00C44DC0" w:rsidRDefault="00071653" w:rsidP="00920704">
            <w:pPr>
              <w:jc w:val="right"/>
              <w:rPr>
                <w:sz w:val="28"/>
                <w:szCs w:val="28"/>
              </w:rPr>
            </w:pPr>
            <w:r w:rsidRPr="00C44DC0">
              <w:rPr>
                <w:sz w:val="28"/>
                <w:szCs w:val="28"/>
              </w:rPr>
              <w:t>Sự ưu tiên:</w:t>
            </w:r>
          </w:p>
        </w:tc>
        <w:tc>
          <w:tcPr>
            <w:tcW w:w="7560" w:type="dxa"/>
            <w:gridSpan w:val="3"/>
          </w:tcPr>
          <w:p w14:paraId="4841CD34" w14:textId="77777777" w:rsidR="00071653" w:rsidRPr="00C44DC0" w:rsidRDefault="00071653" w:rsidP="00920704">
            <w:pPr>
              <w:rPr>
                <w:sz w:val="28"/>
                <w:szCs w:val="28"/>
              </w:rPr>
            </w:pPr>
            <w:r w:rsidRPr="00C44DC0">
              <w:rPr>
                <w:sz w:val="28"/>
                <w:szCs w:val="28"/>
              </w:rPr>
              <w:t>Cao</w:t>
            </w:r>
          </w:p>
        </w:tc>
      </w:tr>
      <w:tr w:rsidR="00071653" w:rsidRPr="00C44DC0" w14:paraId="3891C165" w14:textId="77777777" w:rsidTr="00920704">
        <w:tc>
          <w:tcPr>
            <w:tcW w:w="1472" w:type="dxa"/>
          </w:tcPr>
          <w:p w14:paraId="4667D092" w14:textId="77777777" w:rsidR="00071653" w:rsidRPr="00C44DC0" w:rsidRDefault="00071653" w:rsidP="00920704">
            <w:pPr>
              <w:jc w:val="right"/>
              <w:rPr>
                <w:sz w:val="28"/>
                <w:szCs w:val="28"/>
              </w:rPr>
            </w:pPr>
            <w:r w:rsidRPr="00C44DC0">
              <w:rPr>
                <w:sz w:val="28"/>
                <w:szCs w:val="28"/>
              </w:rPr>
              <w:t>Tần suất sử dụng:</w:t>
            </w:r>
          </w:p>
        </w:tc>
        <w:tc>
          <w:tcPr>
            <w:tcW w:w="7560" w:type="dxa"/>
            <w:gridSpan w:val="3"/>
          </w:tcPr>
          <w:p w14:paraId="17B93E25" w14:textId="77777777" w:rsidR="00071653" w:rsidRPr="00C44DC0" w:rsidRDefault="00071653" w:rsidP="00920704">
            <w:pPr>
              <w:rPr>
                <w:sz w:val="28"/>
                <w:szCs w:val="28"/>
              </w:rPr>
            </w:pPr>
            <w:r w:rsidRPr="00C44DC0">
              <w:rPr>
                <w:sz w:val="28"/>
                <w:szCs w:val="28"/>
              </w:rPr>
              <w:t>Cao</w:t>
            </w:r>
          </w:p>
        </w:tc>
      </w:tr>
      <w:tr w:rsidR="00071653" w:rsidRPr="00C44DC0" w14:paraId="098BF2AA" w14:textId="77777777" w:rsidTr="00920704">
        <w:tc>
          <w:tcPr>
            <w:tcW w:w="1472" w:type="dxa"/>
          </w:tcPr>
          <w:p w14:paraId="4AB5231F" w14:textId="77777777" w:rsidR="00071653" w:rsidRPr="00C44DC0" w:rsidRDefault="00071653" w:rsidP="00920704">
            <w:pPr>
              <w:jc w:val="right"/>
              <w:rPr>
                <w:sz w:val="28"/>
                <w:szCs w:val="28"/>
              </w:rPr>
            </w:pPr>
            <w:r w:rsidRPr="00C44DC0">
              <w:rPr>
                <w:sz w:val="28"/>
                <w:szCs w:val="28"/>
              </w:rPr>
              <w:t>Quy tắc kinh doanh:</w:t>
            </w:r>
          </w:p>
        </w:tc>
        <w:tc>
          <w:tcPr>
            <w:tcW w:w="7560" w:type="dxa"/>
            <w:gridSpan w:val="3"/>
          </w:tcPr>
          <w:p w14:paraId="22113787" w14:textId="07EE5024" w:rsidR="00071653" w:rsidRPr="00C44DC0" w:rsidRDefault="00625EDC" w:rsidP="00920704">
            <w:pPr>
              <w:ind w:left="702" w:hanging="702"/>
              <w:rPr>
                <w:sz w:val="28"/>
                <w:szCs w:val="28"/>
                <w:lang w:val="vi-VN"/>
              </w:rPr>
            </w:pPr>
            <w:r w:rsidRPr="00C44DC0">
              <w:rPr>
                <w:sz w:val="28"/>
                <w:szCs w:val="28"/>
              </w:rPr>
              <w:t>BR-10,BR-14</w:t>
            </w:r>
            <w:r w:rsidR="005E7A0D" w:rsidRPr="00C44DC0">
              <w:rPr>
                <w:sz w:val="28"/>
                <w:szCs w:val="28"/>
                <w:lang w:val="vi-VN"/>
              </w:rPr>
              <w:t>,</w:t>
            </w:r>
          </w:p>
        </w:tc>
      </w:tr>
      <w:tr w:rsidR="00071653" w:rsidRPr="00C44DC0" w14:paraId="1B55EBF0" w14:textId="77777777" w:rsidTr="00920704">
        <w:tc>
          <w:tcPr>
            <w:tcW w:w="1472" w:type="dxa"/>
          </w:tcPr>
          <w:p w14:paraId="58E91536" w14:textId="77777777" w:rsidR="00071653" w:rsidRPr="00C44DC0" w:rsidRDefault="00071653" w:rsidP="00920704">
            <w:pPr>
              <w:jc w:val="right"/>
              <w:rPr>
                <w:sz w:val="28"/>
                <w:szCs w:val="28"/>
              </w:rPr>
            </w:pPr>
            <w:r w:rsidRPr="00C44DC0">
              <w:rPr>
                <w:sz w:val="28"/>
                <w:szCs w:val="28"/>
              </w:rPr>
              <w:t>Thông tin khác:</w:t>
            </w:r>
          </w:p>
        </w:tc>
        <w:tc>
          <w:tcPr>
            <w:tcW w:w="7560" w:type="dxa"/>
            <w:gridSpan w:val="3"/>
          </w:tcPr>
          <w:p w14:paraId="00DF8DF7" w14:textId="77777777" w:rsidR="00071653" w:rsidRPr="00C44DC0" w:rsidRDefault="00071653" w:rsidP="00920704">
            <w:pPr>
              <w:rPr>
                <w:sz w:val="28"/>
                <w:szCs w:val="28"/>
              </w:rPr>
            </w:pPr>
          </w:p>
        </w:tc>
      </w:tr>
      <w:tr w:rsidR="00071653" w:rsidRPr="00C44DC0" w14:paraId="3FEEB530" w14:textId="77777777" w:rsidTr="00920704">
        <w:tc>
          <w:tcPr>
            <w:tcW w:w="1472" w:type="dxa"/>
          </w:tcPr>
          <w:p w14:paraId="4A491A4C" w14:textId="77777777" w:rsidR="00071653" w:rsidRPr="00C44DC0" w:rsidRDefault="00071653" w:rsidP="00920704">
            <w:pPr>
              <w:jc w:val="right"/>
              <w:rPr>
                <w:sz w:val="28"/>
                <w:szCs w:val="28"/>
              </w:rPr>
            </w:pPr>
            <w:r w:rsidRPr="00C44DC0">
              <w:rPr>
                <w:sz w:val="28"/>
                <w:szCs w:val="28"/>
              </w:rPr>
              <w:t>Giả định:</w:t>
            </w:r>
          </w:p>
        </w:tc>
        <w:tc>
          <w:tcPr>
            <w:tcW w:w="7560" w:type="dxa"/>
            <w:gridSpan w:val="3"/>
          </w:tcPr>
          <w:p w14:paraId="7182BF38" w14:textId="77777777" w:rsidR="00071653" w:rsidRPr="00C44DC0" w:rsidRDefault="00071653" w:rsidP="00920704">
            <w:pPr>
              <w:rPr>
                <w:sz w:val="28"/>
                <w:szCs w:val="28"/>
              </w:rPr>
            </w:pPr>
            <w:r w:rsidRPr="00C44DC0">
              <w:rPr>
                <w:sz w:val="28"/>
                <w:szCs w:val="28"/>
              </w:rPr>
              <w:t>Không có</w:t>
            </w:r>
          </w:p>
        </w:tc>
      </w:tr>
    </w:tbl>
    <w:p w14:paraId="43A9D75E" w14:textId="77777777" w:rsidR="00071653" w:rsidRPr="00C44DC0" w:rsidRDefault="00071653" w:rsidP="00071653">
      <w:pPr>
        <w:rPr>
          <w:sz w:val="28"/>
          <w:szCs w:val="28"/>
        </w:rPr>
      </w:pPr>
    </w:p>
    <w:p w14:paraId="31153F55" w14:textId="0C71CE89" w:rsidR="00071653" w:rsidRPr="00C44DC0" w:rsidRDefault="00F95318" w:rsidP="00F95318">
      <w:pPr>
        <w:pStyle w:val="ListParagraph"/>
        <w:numPr>
          <w:ilvl w:val="1"/>
          <w:numId w:val="16"/>
        </w:numPr>
        <w:pBdr>
          <w:top w:val="nil"/>
          <w:left w:val="nil"/>
          <w:bottom w:val="nil"/>
          <w:right w:val="nil"/>
          <w:between w:val="nil"/>
        </w:pBdr>
        <w:spacing w:before="240" w:line="240" w:lineRule="auto"/>
        <w:rPr>
          <w:b/>
          <w:color w:val="000000"/>
          <w:sz w:val="28"/>
          <w:szCs w:val="28"/>
          <w:lang w:val="vi-VN"/>
        </w:rPr>
      </w:pPr>
      <w:r w:rsidRPr="00C44DC0">
        <w:rPr>
          <w:b/>
          <w:color w:val="000000"/>
          <w:sz w:val="28"/>
          <w:szCs w:val="28"/>
          <w:lang w:val="vi-VN"/>
        </w:rPr>
        <w:t>Xem giới thiệu khóa học</w:t>
      </w:r>
    </w:p>
    <w:tbl>
      <w:tblPr>
        <w:tblW w:w="9174"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84"/>
        <w:gridCol w:w="2060"/>
        <w:gridCol w:w="1890"/>
        <w:gridCol w:w="3240"/>
      </w:tblGrid>
      <w:tr w:rsidR="00F95318" w:rsidRPr="00C44DC0" w14:paraId="676E157A" w14:textId="77777777" w:rsidTr="00920704">
        <w:tc>
          <w:tcPr>
            <w:tcW w:w="1984" w:type="dxa"/>
          </w:tcPr>
          <w:p w14:paraId="2B4CF663" w14:textId="77777777" w:rsidR="00F95318" w:rsidRPr="00C44DC0" w:rsidRDefault="00F95318" w:rsidP="00920704">
            <w:pPr>
              <w:jc w:val="right"/>
              <w:rPr>
                <w:sz w:val="28"/>
                <w:szCs w:val="28"/>
              </w:rPr>
            </w:pPr>
            <w:r w:rsidRPr="00C44DC0">
              <w:rPr>
                <w:sz w:val="28"/>
                <w:szCs w:val="28"/>
              </w:rPr>
              <w:t>ID và Tên:</w:t>
            </w:r>
          </w:p>
        </w:tc>
        <w:tc>
          <w:tcPr>
            <w:tcW w:w="7190" w:type="dxa"/>
            <w:gridSpan w:val="3"/>
          </w:tcPr>
          <w:p w14:paraId="4294F454" w14:textId="5362CAD9" w:rsidR="00F95318" w:rsidRPr="00C44DC0" w:rsidRDefault="00F95318" w:rsidP="00920704">
            <w:pPr>
              <w:rPr>
                <w:b/>
                <w:sz w:val="28"/>
                <w:szCs w:val="28"/>
              </w:rPr>
            </w:pPr>
            <w:r w:rsidRPr="00C44DC0">
              <w:rPr>
                <w:b/>
                <w:sz w:val="28"/>
                <w:szCs w:val="28"/>
              </w:rPr>
              <w:t>UC-5 Xem giới thiệu khóa học</w:t>
            </w:r>
          </w:p>
        </w:tc>
      </w:tr>
      <w:tr w:rsidR="00F95318" w:rsidRPr="00C44DC0" w14:paraId="240F8CD9" w14:textId="77777777" w:rsidTr="00920704">
        <w:tc>
          <w:tcPr>
            <w:tcW w:w="1984" w:type="dxa"/>
          </w:tcPr>
          <w:p w14:paraId="053AD6CB" w14:textId="77777777" w:rsidR="00F95318" w:rsidRPr="00C44DC0" w:rsidRDefault="00F95318" w:rsidP="00920704">
            <w:pPr>
              <w:jc w:val="right"/>
              <w:rPr>
                <w:sz w:val="28"/>
                <w:szCs w:val="28"/>
              </w:rPr>
            </w:pPr>
            <w:r w:rsidRPr="00C44DC0">
              <w:rPr>
                <w:sz w:val="28"/>
                <w:szCs w:val="28"/>
              </w:rPr>
              <w:t>Được tạo bởi:</w:t>
            </w:r>
          </w:p>
        </w:tc>
        <w:tc>
          <w:tcPr>
            <w:tcW w:w="2060" w:type="dxa"/>
          </w:tcPr>
          <w:p w14:paraId="3D4EEBAF" w14:textId="280A9279" w:rsidR="00F95318" w:rsidRPr="00C44DC0" w:rsidRDefault="00F95318" w:rsidP="00920704">
            <w:pPr>
              <w:rPr>
                <w:sz w:val="28"/>
                <w:szCs w:val="28"/>
              </w:rPr>
            </w:pPr>
            <w:r w:rsidRPr="00C44DC0">
              <w:rPr>
                <w:sz w:val="28"/>
                <w:szCs w:val="28"/>
              </w:rPr>
              <w:t>Nhóm 5</w:t>
            </w:r>
          </w:p>
        </w:tc>
        <w:tc>
          <w:tcPr>
            <w:tcW w:w="1890" w:type="dxa"/>
          </w:tcPr>
          <w:p w14:paraId="17B46C6C" w14:textId="77777777" w:rsidR="00F95318" w:rsidRPr="00C44DC0" w:rsidRDefault="00F95318" w:rsidP="00920704">
            <w:pPr>
              <w:jc w:val="right"/>
              <w:rPr>
                <w:sz w:val="28"/>
                <w:szCs w:val="28"/>
              </w:rPr>
            </w:pPr>
            <w:r w:rsidRPr="00C44DC0">
              <w:rPr>
                <w:sz w:val="28"/>
                <w:szCs w:val="28"/>
              </w:rPr>
              <w:t>Ngày tạo:</w:t>
            </w:r>
          </w:p>
        </w:tc>
        <w:tc>
          <w:tcPr>
            <w:tcW w:w="3240" w:type="dxa"/>
          </w:tcPr>
          <w:p w14:paraId="7FB02886" w14:textId="77777777" w:rsidR="00F95318" w:rsidRPr="00C44DC0" w:rsidRDefault="00F95318" w:rsidP="00920704">
            <w:pPr>
              <w:rPr>
                <w:sz w:val="28"/>
                <w:szCs w:val="28"/>
              </w:rPr>
            </w:pPr>
            <w:r w:rsidRPr="00C44DC0">
              <w:rPr>
                <w:sz w:val="28"/>
                <w:szCs w:val="28"/>
              </w:rPr>
              <w:t>25/09/2023</w:t>
            </w:r>
          </w:p>
        </w:tc>
      </w:tr>
      <w:tr w:rsidR="00F95318" w:rsidRPr="00C44DC0" w14:paraId="4D8F060F" w14:textId="77777777" w:rsidTr="00920704">
        <w:tc>
          <w:tcPr>
            <w:tcW w:w="1984" w:type="dxa"/>
          </w:tcPr>
          <w:p w14:paraId="039B3787" w14:textId="77777777" w:rsidR="00F95318" w:rsidRPr="00C44DC0" w:rsidRDefault="00F95318" w:rsidP="00920704">
            <w:pPr>
              <w:jc w:val="right"/>
              <w:rPr>
                <w:sz w:val="28"/>
                <w:szCs w:val="28"/>
              </w:rPr>
            </w:pPr>
            <w:r w:rsidRPr="00C44DC0">
              <w:rPr>
                <w:sz w:val="28"/>
                <w:szCs w:val="28"/>
              </w:rPr>
              <w:t>Tác nhân chính:</w:t>
            </w:r>
          </w:p>
        </w:tc>
        <w:tc>
          <w:tcPr>
            <w:tcW w:w="2060" w:type="dxa"/>
          </w:tcPr>
          <w:p w14:paraId="74ADEF96" w14:textId="77777777" w:rsidR="00F95318" w:rsidRPr="00C44DC0" w:rsidRDefault="00F95318" w:rsidP="00920704">
            <w:pPr>
              <w:rPr>
                <w:sz w:val="28"/>
                <w:szCs w:val="28"/>
              </w:rPr>
            </w:pPr>
            <w:r w:rsidRPr="00C44DC0">
              <w:rPr>
                <w:sz w:val="28"/>
                <w:szCs w:val="28"/>
              </w:rPr>
              <w:t>Khách hàng</w:t>
            </w:r>
          </w:p>
        </w:tc>
        <w:tc>
          <w:tcPr>
            <w:tcW w:w="1890" w:type="dxa"/>
          </w:tcPr>
          <w:p w14:paraId="4FCD3A83" w14:textId="77777777" w:rsidR="00F95318" w:rsidRPr="00C44DC0" w:rsidRDefault="00F95318" w:rsidP="00920704">
            <w:pPr>
              <w:jc w:val="right"/>
              <w:rPr>
                <w:sz w:val="28"/>
                <w:szCs w:val="28"/>
              </w:rPr>
            </w:pPr>
            <w:r w:rsidRPr="00C44DC0">
              <w:rPr>
                <w:sz w:val="28"/>
                <w:szCs w:val="28"/>
              </w:rPr>
              <w:t>Tác nhân phụ:</w:t>
            </w:r>
          </w:p>
        </w:tc>
        <w:tc>
          <w:tcPr>
            <w:tcW w:w="3240" w:type="dxa"/>
          </w:tcPr>
          <w:p w14:paraId="0F4A9886" w14:textId="77777777" w:rsidR="00F95318" w:rsidRPr="00C44DC0" w:rsidRDefault="00F95318" w:rsidP="00920704">
            <w:pPr>
              <w:rPr>
                <w:sz w:val="28"/>
                <w:szCs w:val="28"/>
              </w:rPr>
            </w:pPr>
            <w:r w:rsidRPr="00C44DC0">
              <w:rPr>
                <w:sz w:val="28"/>
                <w:szCs w:val="28"/>
              </w:rPr>
              <w:t>Hệ thống Website bán khóa học Lập Trình</w:t>
            </w:r>
          </w:p>
          <w:p w14:paraId="3BC9F37E" w14:textId="77777777" w:rsidR="00F95318" w:rsidRPr="00C44DC0" w:rsidRDefault="00F95318" w:rsidP="00920704">
            <w:pPr>
              <w:rPr>
                <w:sz w:val="28"/>
                <w:szCs w:val="28"/>
              </w:rPr>
            </w:pPr>
          </w:p>
        </w:tc>
      </w:tr>
      <w:tr w:rsidR="00F95318" w:rsidRPr="00C44DC0" w14:paraId="2F2059FF" w14:textId="77777777" w:rsidTr="00920704">
        <w:tc>
          <w:tcPr>
            <w:tcW w:w="1984" w:type="dxa"/>
          </w:tcPr>
          <w:p w14:paraId="02E84CC3" w14:textId="77777777" w:rsidR="00F95318" w:rsidRPr="00C44DC0" w:rsidRDefault="00F95318" w:rsidP="00920704">
            <w:pPr>
              <w:jc w:val="right"/>
              <w:rPr>
                <w:sz w:val="28"/>
                <w:szCs w:val="28"/>
              </w:rPr>
            </w:pPr>
            <w:r w:rsidRPr="00C44DC0">
              <w:rPr>
                <w:sz w:val="28"/>
                <w:szCs w:val="28"/>
              </w:rPr>
              <w:lastRenderedPageBreak/>
              <w:t>Mô tả:</w:t>
            </w:r>
          </w:p>
        </w:tc>
        <w:tc>
          <w:tcPr>
            <w:tcW w:w="7190" w:type="dxa"/>
            <w:gridSpan w:val="3"/>
          </w:tcPr>
          <w:p w14:paraId="24D58A1E" w14:textId="77777777" w:rsidR="00F95318" w:rsidRPr="00C44DC0" w:rsidRDefault="00F95318" w:rsidP="00920704">
            <w:pPr>
              <w:rPr>
                <w:sz w:val="28"/>
                <w:szCs w:val="28"/>
              </w:rPr>
            </w:pPr>
            <w:r w:rsidRPr="00C44DC0">
              <w:rPr>
                <w:sz w:val="28"/>
                <w:szCs w:val="28"/>
              </w:rPr>
              <w:t>Khách hàng có thể xem phần giới thiệu khóa học trước khi đăng kí hoặc mua.</w:t>
            </w:r>
          </w:p>
        </w:tc>
      </w:tr>
      <w:tr w:rsidR="00F95318" w:rsidRPr="00C44DC0" w14:paraId="44A65D1E" w14:textId="77777777" w:rsidTr="00920704">
        <w:tc>
          <w:tcPr>
            <w:tcW w:w="1984" w:type="dxa"/>
          </w:tcPr>
          <w:p w14:paraId="072965DB" w14:textId="77777777" w:rsidR="00F95318" w:rsidRPr="00C44DC0" w:rsidRDefault="00F95318" w:rsidP="00920704">
            <w:pPr>
              <w:jc w:val="right"/>
              <w:rPr>
                <w:sz w:val="28"/>
                <w:szCs w:val="28"/>
              </w:rPr>
            </w:pPr>
            <w:r w:rsidRPr="00C44DC0">
              <w:rPr>
                <w:sz w:val="28"/>
                <w:szCs w:val="28"/>
              </w:rPr>
              <w:t>Kích hoạt:</w:t>
            </w:r>
          </w:p>
        </w:tc>
        <w:tc>
          <w:tcPr>
            <w:tcW w:w="7190" w:type="dxa"/>
            <w:gridSpan w:val="3"/>
          </w:tcPr>
          <w:p w14:paraId="5A352A58" w14:textId="77777777" w:rsidR="00F95318" w:rsidRPr="00C44DC0" w:rsidRDefault="00F95318" w:rsidP="00920704">
            <w:pPr>
              <w:rPr>
                <w:sz w:val="28"/>
                <w:szCs w:val="28"/>
              </w:rPr>
            </w:pPr>
            <w:r w:rsidRPr="00C44DC0">
              <w:rPr>
                <w:sz w:val="28"/>
                <w:szCs w:val="28"/>
              </w:rPr>
              <w:t>Người dùng chọn khóa học cần truy cập và xem thông tin</w:t>
            </w:r>
          </w:p>
        </w:tc>
      </w:tr>
      <w:tr w:rsidR="00F95318" w:rsidRPr="00C44DC0" w14:paraId="421FCD7B" w14:textId="77777777" w:rsidTr="00920704">
        <w:tc>
          <w:tcPr>
            <w:tcW w:w="1984" w:type="dxa"/>
          </w:tcPr>
          <w:p w14:paraId="3D4F17FF" w14:textId="77777777" w:rsidR="00F95318" w:rsidRPr="00C44DC0" w:rsidRDefault="00F95318" w:rsidP="00920704">
            <w:pPr>
              <w:jc w:val="right"/>
              <w:rPr>
                <w:sz w:val="28"/>
                <w:szCs w:val="28"/>
              </w:rPr>
            </w:pPr>
            <w:r w:rsidRPr="00C44DC0">
              <w:rPr>
                <w:sz w:val="28"/>
                <w:szCs w:val="28"/>
              </w:rPr>
              <w:t>Điều kiện tiên quyết:</w:t>
            </w:r>
          </w:p>
        </w:tc>
        <w:tc>
          <w:tcPr>
            <w:tcW w:w="7190" w:type="dxa"/>
            <w:gridSpan w:val="3"/>
          </w:tcPr>
          <w:p w14:paraId="1E587226" w14:textId="77777777" w:rsidR="00F95318" w:rsidRPr="00C44DC0" w:rsidRDefault="00F95318" w:rsidP="00920704">
            <w:pPr>
              <w:rPr>
                <w:sz w:val="28"/>
                <w:szCs w:val="28"/>
              </w:rPr>
            </w:pPr>
            <w:r w:rsidRPr="00C44DC0">
              <w:rPr>
                <w:sz w:val="28"/>
                <w:szCs w:val="28"/>
              </w:rPr>
              <w:t>1.Khách hàng truy cập vào trang web và có quyền truy xem giới thiệu khóa học.</w:t>
            </w:r>
          </w:p>
        </w:tc>
      </w:tr>
      <w:tr w:rsidR="00F95318" w:rsidRPr="00C44DC0" w14:paraId="63ED0323" w14:textId="77777777" w:rsidTr="00920704">
        <w:tc>
          <w:tcPr>
            <w:tcW w:w="1984" w:type="dxa"/>
          </w:tcPr>
          <w:p w14:paraId="591AD1EE" w14:textId="77777777" w:rsidR="00F95318" w:rsidRPr="00C44DC0" w:rsidRDefault="00F95318" w:rsidP="00920704">
            <w:pPr>
              <w:jc w:val="right"/>
              <w:rPr>
                <w:sz w:val="28"/>
                <w:szCs w:val="28"/>
              </w:rPr>
            </w:pPr>
            <w:r w:rsidRPr="00C44DC0">
              <w:rPr>
                <w:sz w:val="28"/>
                <w:szCs w:val="28"/>
              </w:rPr>
              <w:t>Hậu điều kiện:</w:t>
            </w:r>
          </w:p>
        </w:tc>
        <w:tc>
          <w:tcPr>
            <w:tcW w:w="7190" w:type="dxa"/>
            <w:gridSpan w:val="3"/>
          </w:tcPr>
          <w:p w14:paraId="74F48707" w14:textId="77777777" w:rsidR="00F95318" w:rsidRPr="00C44DC0" w:rsidRDefault="00F95318" w:rsidP="00920704">
            <w:pPr>
              <w:rPr>
                <w:sz w:val="28"/>
                <w:szCs w:val="28"/>
              </w:rPr>
            </w:pPr>
            <w:r w:rsidRPr="00C44DC0">
              <w:rPr>
                <w:sz w:val="28"/>
                <w:szCs w:val="28"/>
              </w:rPr>
              <w:t>1. Khách hàng xem giới thiệu khóa học thành công</w:t>
            </w:r>
          </w:p>
        </w:tc>
      </w:tr>
      <w:tr w:rsidR="00F95318" w:rsidRPr="00C44DC0" w14:paraId="64361F6C" w14:textId="77777777" w:rsidTr="00920704">
        <w:tc>
          <w:tcPr>
            <w:tcW w:w="1984" w:type="dxa"/>
          </w:tcPr>
          <w:p w14:paraId="169E4FA0" w14:textId="77777777" w:rsidR="00F95318" w:rsidRPr="00C44DC0" w:rsidRDefault="00F95318" w:rsidP="00920704">
            <w:pPr>
              <w:jc w:val="right"/>
              <w:rPr>
                <w:sz w:val="28"/>
                <w:szCs w:val="28"/>
              </w:rPr>
            </w:pPr>
            <w:r w:rsidRPr="00C44DC0">
              <w:rPr>
                <w:sz w:val="28"/>
                <w:szCs w:val="28"/>
              </w:rPr>
              <w:t>Luồng sự kiện chính:</w:t>
            </w:r>
          </w:p>
        </w:tc>
        <w:tc>
          <w:tcPr>
            <w:tcW w:w="7190" w:type="dxa"/>
            <w:gridSpan w:val="3"/>
          </w:tcPr>
          <w:p w14:paraId="526174E8" w14:textId="476E64AB" w:rsidR="00F95318" w:rsidRPr="00C44DC0" w:rsidRDefault="00F95318" w:rsidP="00F95318">
            <w:pPr>
              <w:contextualSpacing/>
              <w:rPr>
                <w:b/>
                <w:sz w:val="28"/>
                <w:szCs w:val="28"/>
              </w:rPr>
            </w:pPr>
            <w:r w:rsidRPr="00C44DC0">
              <w:rPr>
                <w:b/>
                <w:sz w:val="28"/>
                <w:szCs w:val="28"/>
              </w:rPr>
              <w:t>5</w:t>
            </w:r>
            <w:r w:rsidRPr="00C44DC0">
              <w:rPr>
                <w:b/>
                <w:sz w:val="28"/>
                <w:szCs w:val="28"/>
                <w:lang w:val="vi-VN"/>
              </w:rPr>
              <w:t xml:space="preserve">.0 </w:t>
            </w:r>
            <w:r w:rsidRPr="00C44DC0">
              <w:rPr>
                <w:b/>
                <w:sz w:val="28"/>
                <w:szCs w:val="28"/>
              </w:rPr>
              <w:t>Xem giới thiệu khóa học</w:t>
            </w:r>
          </w:p>
          <w:p w14:paraId="7FCEC291" w14:textId="77777777" w:rsidR="00F95318" w:rsidRPr="00C44DC0" w:rsidRDefault="00F95318" w:rsidP="00F95318">
            <w:pPr>
              <w:pStyle w:val="ListParagraph"/>
              <w:numPr>
                <w:ilvl w:val="0"/>
                <w:numId w:val="26"/>
              </w:numPr>
              <w:pBdr>
                <w:top w:val="nil"/>
                <w:left w:val="nil"/>
                <w:bottom w:val="nil"/>
                <w:right w:val="nil"/>
                <w:between w:val="nil"/>
              </w:pBdr>
              <w:spacing w:line="240" w:lineRule="auto"/>
              <w:contextualSpacing/>
              <w:rPr>
                <w:sz w:val="28"/>
                <w:szCs w:val="28"/>
              </w:rPr>
            </w:pPr>
            <w:r w:rsidRPr="00C44DC0">
              <w:rPr>
                <w:color w:val="000000"/>
                <w:sz w:val="28"/>
                <w:szCs w:val="28"/>
              </w:rPr>
              <w:t>Khách hàng chọn khóa học cần truy cập và xem thông tin</w:t>
            </w:r>
          </w:p>
          <w:p w14:paraId="3A0B3029" w14:textId="77777777" w:rsidR="00F95318" w:rsidRPr="00C44DC0" w:rsidRDefault="00F95318" w:rsidP="00F95318">
            <w:pPr>
              <w:pStyle w:val="ListParagraph"/>
              <w:numPr>
                <w:ilvl w:val="0"/>
                <w:numId w:val="26"/>
              </w:numPr>
              <w:pBdr>
                <w:top w:val="nil"/>
                <w:left w:val="nil"/>
                <w:bottom w:val="nil"/>
                <w:right w:val="nil"/>
                <w:between w:val="nil"/>
              </w:pBdr>
              <w:spacing w:line="240" w:lineRule="auto"/>
              <w:contextualSpacing/>
              <w:rPr>
                <w:sz w:val="28"/>
                <w:szCs w:val="28"/>
              </w:rPr>
            </w:pPr>
            <w:r w:rsidRPr="00C44DC0">
              <w:rPr>
                <w:sz w:val="28"/>
                <w:szCs w:val="28"/>
              </w:rPr>
              <w:t>Hệ thống hiển thị tên khóa học, mục tiêu và nội dung khóa học</w:t>
            </w:r>
          </w:p>
          <w:p w14:paraId="5A43558E" w14:textId="77777777" w:rsidR="00F95318" w:rsidRPr="00C44DC0" w:rsidRDefault="00F95318" w:rsidP="00920704">
            <w:pPr>
              <w:pBdr>
                <w:top w:val="nil"/>
                <w:left w:val="nil"/>
                <w:bottom w:val="nil"/>
                <w:right w:val="nil"/>
                <w:between w:val="nil"/>
              </w:pBdr>
              <w:spacing w:line="240" w:lineRule="auto"/>
              <w:ind w:left="360"/>
              <w:rPr>
                <w:sz w:val="28"/>
                <w:szCs w:val="28"/>
              </w:rPr>
            </w:pPr>
          </w:p>
        </w:tc>
      </w:tr>
      <w:tr w:rsidR="00F95318" w:rsidRPr="00C44DC0" w14:paraId="1554AE34" w14:textId="77777777" w:rsidTr="00920704">
        <w:tc>
          <w:tcPr>
            <w:tcW w:w="1984" w:type="dxa"/>
          </w:tcPr>
          <w:p w14:paraId="0B604F39" w14:textId="77777777" w:rsidR="00F95318" w:rsidRPr="00C44DC0" w:rsidRDefault="00F95318" w:rsidP="00920704">
            <w:pPr>
              <w:jc w:val="right"/>
              <w:rPr>
                <w:sz w:val="28"/>
                <w:szCs w:val="28"/>
              </w:rPr>
            </w:pPr>
            <w:r w:rsidRPr="00C44DC0">
              <w:rPr>
                <w:sz w:val="28"/>
                <w:szCs w:val="28"/>
              </w:rPr>
              <w:t>Luồng thay thế:</w:t>
            </w:r>
          </w:p>
        </w:tc>
        <w:tc>
          <w:tcPr>
            <w:tcW w:w="7190" w:type="dxa"/>
            <w:gridSpan w:val="3"/>
          </w:tcPr>
          <w:p w14:paraId="08CC0125" w14:textId="77777777" w:rsidR="00F95318" w:rsidRPr="00C44DC0" w:rsidRDefault="00F95318" w:rsidP="00920704">
            <w:pPr>
              <w:pBdr>
                <w:top w:val="nil"/>
                <w:left w:val="nil"/>
                <w:bottom w:val="nil"/>
                <w:right w:val="nil"/>
                <w:between w:val="nil"/>
              </w:pBdr>
              <w:rPr>
                <w:sz w:val="28"/>
                <w:szCs w:val="28"/>
              </w:rPr>
            </w:pPr>
            <w:r w:rsidRPr="00C44DC0">
              <w:rPr>
                <w:color w:val="000000"/>
                <w:sz w:val="28"/>
                <w:szCs w:val="28"/>
              </w:rPr>
              <w:t>Không có</w:t>
            </w:r>
          </w:p>
        </w:tc>
      </w:tr>
      <w:tr w:rsidR="00F95318" w:rsidRPr="00C44DC0" w14:paraId="61534C75" w14:textId="77777777" w:rsidTr="00920704">
        <w:tc>
          <w:tcPr>
            <w:tcW w:w="1984" w:type="dxa"/>
          </w:tcPr>
          <w:p w14:paraId="6CABB87C" w14:textId="77777777" w:rsidR="00F95318" w:rsidRPr="00C44DC0" w:rsidRDefault="00F95318" w:rsidP="00920704">
            <w:pPr>
              <w:jc w:val="right"/>
              <w:rPr>
                <w:sz w:val="28"/>
                <w:szCs w:val="28"/>
              </w:rPr>
            </w:pPr>
            <w:r w:rsidRPr="00C44DC0">
              <w:rPr>
                <w:sz w:val="28"/>
                <w:szCs w:val="28"/>
              </w:rPr>
              <w:t>Ngoại lệ:</w:t>
            </w:r>
          </w:p>
        </w:tc>
        <w:tc>
          <w:tcPr>
            <w:tcW w:w="7190" w:type="dxa"/>
            <w:gridSpan w:val="3"/>
          </w:tcPr>
          <w:p w14:paraId="12D164B6" w14:textId="77777777" w:rsidR="00F95318" w:rsidRPr="00C44DC0" w:rsidRDefault="00F95318" w:rsidP="00920704">
            <w:pPr>
              <w:pBdr>
                <w:top w:val="nil"/>
                <w:left w:val="nil"/>
                <w:bottom w:val="nil"/>
                <w:right w:val="nil"/>
                <w:between w:val="nil"/>
              </w:pBdr>
              <w:spacing w:before="40" w:after="40"/>
              <w:ind w:right="72"/>
              <w:rPr>
                <w:b/>
                <w:color w:val="000000"/>
                <w:sz w:val="28"/>
                <w:szCs w:val="28"/>
              </w:rPr>
            </w:pPr>
          </w:p>
          <w:p w14:paraId="061150BE" w14:textId="77777777" w:rsidR="00F95318" w:rsidRPr="00C44DC0" w:rsidRDefault="00F95318" w:rsidP="00920704">
            <w:pPr>
              <w:pBdr>
                <w:top w:val="nil"/>
                <w:left w:val="nil"/>
                <w:bottom w:val="nil"/>
                <w:right w:val="nil"/>
                <w:between w:val="nil"/>
              </w:pBdr>
              <w:spacing w:before="40" w:after="40"/>
              <w:ind w:left="-18" w:right="72"/>
              <w:rPr>
                <w:color w:val="000000"/>
                <w:sz w:val="28"/>
                <w:szCs w:val="28"/>
              </w:rPr>
            </w:pPr>
          </w:p>
        </w:tc>
      </w:tr>
      <w:tr w:rsidR="00F95318" w:rsidRPr="00C44DC0" w14:paraId="6010254A" w14:textId="77777777" w:rsidTr="00920704">
        <w:tc>
          <w:tcPr>
            <w:tcW w:w="1984" w:type="dxa"/>
          </w:tcPr>
          <w:p w14:paraId="53A910A0" w14:textId="77777777" w:rsidR="00F95318" w:rsidRPr="00C44DC0" w:rsidRDefault="00F95318" w:rsidP="00920704">
            <w:pPr>
              <w:jc w:val="right"/>
              <w:rPr>
                <w:sz w:val="28"/>
                <w:szCs w:val="28"/>
              </w:rPr>
            </w:pPr>
            <w:r w:rsidRPr="00C44DC0">
              <w:rPr>
                <w:sz w:val="28"/>
                <w:szCs w:val="28"/>
              </w:rPr>
              <w:t>Sự ưu tiên:</w:t>
            </w:r>
          </w:p>
        </w:tc>
        <w:tc>
          <w:tcPr>
            <w:tcW w:w="7190" w:type="dxa"/>
            <w:gridSpan w:val="3"/>
          </w:tcPr>
          <w:p w14:paraId="17EFA816" w14:textId="77777777" w:rsidR="00F95318" w:rsidRPr="00C44DC0" w:rsidRDefault="00F95318" w:rsidP="00920704">
            <w:pPr>
              <w:rPr>
                <w:sz w:val="28"/>
                <w:szCs w:val="28"/>
              </w:rPr>
            </w:pPr>
            <w:r w:rsidRPr="00C44DC0">
              <w:rPr>
                <w:sz w:val="28"/>
                <w:szCs w:val="28"/>
              </w:rPr>
              <w:t>Trung Bình</w:t>
            </w:r>
          </w:p>
        </w:tc>
      </w:tr>
      <w:tr w:rsidR="00F95318" w:rsidRPr="00C44DC0" w14:paraId="24DFD1A6" w14:textId="77777777" w:rsidTr="00920704">
        <w:tc>
          <w:tcPr>
            <w:tcW w:w="1984" w:type="dxa"/>
          </w:tcPr>
          <w:p w14:paraId="667364CB" w14:textId="77777777" w:rsidR="00F95318" w:rsidRPr="00C44DC0" w:rsidRDefault="00F95318" w:rsidP="00920704">
            <w:pPr>
              <w:jc w:val="right"/>
              <w:rPr>
                <w:sz w:val="28"/>
                <w:szCs w:val="28"/>
              </w:rPr>
            </w:pPr>
            <w:r w:rsidRPr="00C44DC0">
              <w:rPr>
                <w:sz w:val="28"/>
                <w:szCs w:val="28"/>
              </w:rPr>
              <w:t>Tần suất sử dụng:</w:t>
            </w:r>
          </w:p>
        </w:tc>
        <w:tc>
          <w:tcPr>
            <w:tcW w:w="7190" w:type="dxa"/>
            <w:gridSpan w:val="3"/>
          </w:tcPr>
          <w:p w14:paraId="73EEA293" w14:textId="77777777" w:rsidR="00F95318" w:rsidRPr="00C44DC0" w:rsidRDefault="00F95318" w:rsidP="00920704">
            <w:pPr>
              <w:rPr>
                <w:sz w:val="28"/>
                <w:szCs w:val="28"/>
              </w:rPr>
            </w:pPr>
            <w:r w:rsidRPr="00C44DC0">
              <w:rPr>
                <w:sz w:val="28"/>
                <w:szCs w:val="28"/>
              </w:rPr>
              <w:t>Không có</w:t>
            </w:r>
          </w:p>
        </w:tc>
      </w:tr>
      <w:tr w:rsidR="00F95318" w:rsidRPr="00C44DC0" w14:paraId="4B9CD438" w14:textId="77777777" w:rsidTr="00920704">
        <w:tc>
          <w:tcPr>
            <w:tcW w:w="1984" w:type="dxa"/>
          </w:tcPr>
          <w:p w14:paraId="397A84AD" w14:textId="77777777" w:rsidR="00F95318" w:rsidRPr="00C44DC0" w:rsidRDefault="00F95318" w:rsidP="00920704">
            <w:pPr>
              <w:jc w:val="right"/>
              <w:rPr>
                <w:sz w:val="28"/>
                <w:szCs w:val="28"/>
              </w:rPr>
            </w:pPr>
            <w:r w:rsidRPr="00C44DC0">
              <w:rPr>
                <w:sz w:val="28"/>
                <w:szCs w:val="28"/>
              </w:rPr>
              <w:t>Quy tắc kinh doanh:</w:t>
            </w:r>
          </w:p>
        </w:tc>
        <w:tc>
          <w:tcPr>
            <w:tcW w:w="7190" w:type="dxa"/>
            <w:gridSpan w:val="3"/>
          </w:tcPr>
          <w:p w14:paraId="2C40C39B" w14:textId="77777777" w:rsidR="00F95318" w:rsidRPr="00C44DC0" w:rsidRDefault="00F95318" w:rsidP="00920704">
            <w:pPr>
              <w:ind w:left="702" w:hanging="702"/>
              <w:rPr>
                <w:sz w:val="28"/>
                <w:szCs w:val="28"/>
              </w:rPr>
            </w:pPr>
          </w:p>
        </w:tc>
      </w:tr>
      <w:tr w:rsidR="00F95318" w:rsidRPr="00C44DC0" w14:paraId="09EF558F" w14:textId="77777777" w:rsidTr="00920704">
        <w:tc>
          <w:tcPr>
            <w:tcW w:w="1984" w:type="dxa"/>
          </w:tcPr>
          <w:p w14:paraId="5A864A0D" w14:textId="77777777" w:rsidR="00F95318" w:rsidRPr="00C44DC0" w:rsidRDefault="00F95318" w:rsidP="00920704">
            <w:pPr>
              <w:jc w:val="right"/>
              <w:rPr>
                <w:sz w:val="28"/>
                <w:szCs w:val="28"/>
              </w:rPr>
            </w:pPr>
            <w:r w:rsidRPr="00C44DC0">
              <w:rPr>
                <w:sz w:val="28"/>
                <w:szCs w:val="28"/>
              </w:rPr>
              <w:t>Thông tin khác:</w:t>
            </w:r>
          </w:p>
        </w:tc>
        <w:tc>
          <w:tcPr>
            <w:tcW w:w="7190" w:type="dxa"/>
            <w:gridSpan w:val="3"/>
          </w:tcPr>
          <w:p w14:paraId="6CD3A92A" w14:textId="77777777" w:rsidR="00F95318" w:rsidRPr="00C44DC0" w:rsidRDefault="00F95318" w:rsidP="00920704">
            <w:pPr>
              <w:rPr>
                <w:sz w:val="28"/>
                <w:szCs w:val="28"/>
              </w:rPr>
            </w:pPr>
          </w:p>
          <w:p w14:paraId="0F0DA54D" w14:textId="77777777" w:rsidR="00F95318" w:rsidRPr="00C44DC0" w:rsidRDefault="00F95318" w:rsidP="00920704">
            <w:pPr>
              <w:rPr>
                <w:sz w:val="28"/>
                <w:szCs w:val="28"/>
              </w:rPr>
            </w:pPr>
          </w:p>
          <w:p w14:paraId="198B23F6" w14:textId="77777777" w:rsidR="00F95318" w:rsidRPr="00C44DC0" w:rsidRDefault="00F95318" w:rsidP="00920704">
            <w:pPr>
              <w:rPr>
                <w:sz w:val="28"/>
                <w:szCs w:val="28"/>
              </w:rPr>
            </w:pPr>
          </w:p>
        </w:tc>
      </w:tr>
      <w:tr w:rsidR="00F95318" w:rsidRPr="00C44DC0" w14:paraId="2A8FB7ED" w14:textId="77777777" w:rsidTr="00920704">
        <w:tc>
          <w:tcPr>
            <w:tcW w:w="1984" w:type="dxa"/>
          </w:tcPr>
          <w:p w14:paraId="3DB20379" w14:textId="77777777" w:rsidR="00F95318" w:rsidRPr="00C44DC0" w:rsidRDefault="00F95318" w:rsidP="00920704">
            <w:pPr>
              <w:rPr>
                <w:sz w:val="28"/>
                <w:szCs w:val="28"/>
              </w:rPr>
            </w:pPr>
          </w:p>
        </w:tc>
        <w:tc>
          <w:tcPr>
            <w:tcW w:w="7190" w:type="dxa"/>
            <w:gridSpan w:val="3"/>
          </w:tcPr>
          <w:p w14:paraId="713C1F75" w14:textId="77777777" w:rsidR="00F95318" w:rsidRPr="00C44DC0" w:rsidRDefault="00F95318" w:rsidP="00920704">
            <w:pPr>
              <w:rPr>
                <w:color w:val="000000"/>
                <w:sz w:val="28"/>
                <w:szCs w:val="28"/>
              </w:rPr>
            </w:pPr>
          </w:p>
        </w:tc>
      </w:tr>
      <w:tr w:rsidR="00F95318" w:rsidRPr="00C44DC0" w14:paraId="6BE4527E" w14:textId="77777777" w:rsidTr="00920704">
        <w:tc>
          <w:tcPr>
            <w:tcW w:w="1984" w:type="dxa"/>
          </w:tcPr>
          <w:p w14:paraId="668FD2A4" w14:textId="77777777" w:rsidR="00F95318" w:rsidRPr="00C44DC0" w:rsidRDefault="00F95318" w:rsidP="00920704">
            <w:pPr>
              <w:jc w:val="right"/>
              <w:rPr>
                <w:sz w:val="28"/>
                <w:szCs w:val="28"/>
              </w:rPr>
            </w:pPr>
            <w:r w:rsidRPr="00C44DC0">
              <w:rPr>
                <w:sz w:val="28"/>
                <w:szCs w:val="28"/>
              </w:rPr>
              <w:t>Giả định:</w:t>
            </w:r>
          </w:p>
        </w:tc>
        <w:tc>
          <w:tcPr>
            <w:tcW w:w="7190" w:type="dxa"/>
            <w:gridSpan w:val="3"/>
          </w:tcPr>
          <w:p w14:paraId="3690CBB9" w14:textId="77777777" w:rsidR="00F95318" w:rsidRPr="00C44DC0" w:rsidRDefault="00F95318" w:rsidP="00920704">
            <w:pPr>
              <w:rPr>
                <w:sz w:val="28"/>
                <w:szCs w:val="28"/>
              </w:rPr>
            </w:pPr>
            <w:r w:rsidRPr="00C44DC0">
              <w:rPr>
                <w:sz w:val="28"/>
                <w:szCs w:val="28"/>
              </w:rPr>
              <w:t>Không có</w:t>
            </w:r>
          </w:p>
        </w:tc>
      </w:tr>
      <w:tr w:rsidR="00F95318" w:rsidRPr="00C44DC0" w14:paraId="156A170E" w14:textId="77777777" w:rsidTr="00920704">
        <w:tc>
          <w:tcPr>
            <w:tcW w:w="1984" w:type="dxa"/>
          </w:tcPr>
          <w:p w14:paraId="313DA742" w14:textId="77777777" w:rsidR="00F95318" w:rsidRPr="00C44DC0" w:rsidRDefault="00F95318" w:rsidP="00920704">
            <w:pPr>
              <w:rPr>
                <w:sz w:val="28"/>
                <w:szCs w:val="28"/>
              </w:rPr>
            </w:pPr>
          </w:p>
        </w:tc>
        <w:tc>
          <w:tcPr>
            <w:tcW w:w="7190" w:type="dxa"/>
            <w:gridSpan w:val="3"/>
          </w:tcPr>
          <w:p w14:paraId="25464FA4" w14:textId="77777777" w:rsidR="00F95318" w:rsidRPr="00C44DC0" w:rsidRDefault="00F95318" w:rsidP="00920704">
            <w:pPr>
              <w:rPr>
                <w:sz w:val="28"/>
                <w:szCs w:val="28"/>
              </w:rPr>
            </w:pPr>
          </w:p>
        </w:tc>
      </w:tr>
    </w:tbl>
    <w:p w14:paraId="43FAF8AA" w14:textId="77777777" w:rsidR="00F95318" w:rsidRPr="00C44DC0" w:rsidRDefault="00F95318" w:rsidP="00F95318">
      <w:pPr>
        <w:pStyle w:val="ListParagraph"/>
        <w:pBdr>
          <w:top w:val="nil"/>
          <w:left w:val="nil"/>
          <w:bottom w:val="nil"/>
          <w:right w:val="nil"/>
          <w:between w:val="nil"/>
        </w:pBdr>
        <w:spacing w:before="240" w:line="240" w:lineRule="auto"/>
        <w:ind w:left="840"/>
        <w:rPr>
          <w:b/>
          <w:color w:val="000000"/>
          <w:sz w:val="28"/>
          <w:szCs w:val="28"/>
          <w:lang w:val="vi-VN"/>
        </w:rPr>
      </w:pPr>
    </w:p>
    <w:p w14:paraId="51DC533B" w14:textId="777A2A4E" w:rsidR="00F95318" w:rsidRPr="00C44DC0" w:rsidRDefault="00F95318" w:rsidP="00F95318">
      <w:pPr>
        <w:pStyle w:val="ListParagraph"/>
        <w:numPr>
          <w:ilvl w:val="1"/>
          <w:numId w:val="16"/>
        </w:numPr>
        <w:pBdr>
          <w:top w:val="nil"/>
          <w:left w:val="nil"/>
          <w:bottom w:val="nil"/>
          <w:right w:val="nil"/>
          <w:between w:val="nil"/>
        </w:pBdr>
        <w:spacing w:before="240" w:line="240" w:lineRule="auto"/>
        <w:rPr>
          <w:b/>
          <w:color w:val="000000"/>
          <w:sz w:val="28"/>
          <w:szCs w:val="28"/>
          <w:lang w:val="vi-VN"/>
        </w:rPr>
      </w:pPr>
      <w:r w:rsidRPr="00C44DC0">
        <w:rPr>
          <w:b/>
          <w:color w:val="000000"/>
          <w:sz w:val="28"/>
          <w:szCs w:val="28"/>
          <w:lang w:val="vi-VN"/>
        </w:rPr>
        <w:t>Đăng kí khóa học</w:t>
      </w:r>
    </w:p>
    <w:tbl>
      <w:tblPr>
        <w:tblW w:w="9213"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2"/>
        <w:gridCol w:w="2068"/>
        <w:gridCol w:w="1898"/>
        <w:gridCol w:w="3255"/>
      </w:tblGrid>
      <w:tr w:rsidR="00F95318" w:rsidRPr="00C44DC0" w14:paraId="7FBD45FD" w14:textId="77777777" w:rsidTr="00920704">
        <w:trPr>
          <w:trHeight w:val="241"/>
        </w:trPr>
        <w:tc>
          <w:tcPr>
            <w:tcW w:w="1992" w:type="dxa"/>
          </w:tcPr>
          <w:p w14:paraId="16FA56A3" w14:textId="77777777" w:rsidR="00F95318" w:rsidRPr="00C44DC0" w:rsidRDefault="00F95318" w:rsidP="00920704">
            <w:pPr>
              <w:jc w:val="right"/>
              <w:rPr>
                <w:sz w:val="28"/>
                <w:szCs w:val="28"/>
              </w:rPr>
            </w:pPr>
            <w:r w:rsidRPr="00C44DC0">
              <w:rPr>
                <w:sz w:val="28"/>
                <w:szCs w:val="28"/>
              </w:rPr>
              <w:t>ID và Tên:</w:t>
            </w:r>
          </w:p>
        </w:tc>
        <w:tc>
          <w:tcPr>
            <w:tcW w:w="7221" w:type="dxa"/>
            <w:gridSpan w:val="3"/>
          </w:tcPr>
          <w:p w14:paraId="1CDA5A0C" w14:textId="2A14529D" w:rsidR="00F95318" w:rsidRPr="00C44DC0" w:rsidRDefault="00F95318" w:rsidP="00920704">
            <w:pPr>
              <w:rPr>
                <w:b/>
                <w:sz w:val="28"/>
                <w:szCs w:val="28"/>
              </w:rPr>
            </w:pPr>
            <w:r w:rsidRPr="00C44DC0">
              <w:rPr>
                <w:b/>
                <w:sz w:val="28"/>
                <w:szCs w:val="28"/>
              </w:rPr>
              <w:t>UC-06 Đăng kí khóa học</w:t>
            </w:r>
          </w:p>
        </w:tc>
      </w:tr>
      <w:tr w:rsidR="00F95318" w:rsidRPr="00C44DC0" w14:paraId="5C50DE28" w14:textId="77777777" w:rsidTr="00920704">
        <w:trPr>
          <w:trHeight w:val="241"/>
        </w:trPr>
        <w:tc>
          <w:tcPr>
            <w:tcW w:w="1992" w:type="dxa"/>
          </w:tcPr>
          <w:p w14:paraId="1B32EDA1" w14:textId="77777777" w:rsidR="00F95318" w:rsidRPr="00C44DC0" w:rsidRDefault="00F95318" w:rsidP="00920704">
            <w:pPr>
              <w:jc w:val="right"/>
              <w:rPr>
                <w:sz w:val="28"/>
                <w:szCs w:val="28"/>
              </w:rPr>
            </w:pPr>
            <w:r w:rsidRPr="00C44DC0">
              <w:rPr>
                <w:sz w:val="28"/>
                <w:szCs w:val="28"/>
              </w:rPr>
              <w:t>Được tạo bởi:</w:t>
            </w:r>
          </w:p>
        </w:tc>
        <w:tc>
          <w:tcPr>
            <w:tcW w:w="2068" w:type="dxa"/>
          </w:tcPr>
          <w:p w14:paraId="0BD2F090" w14:textId="51C6E211" w:rsidR="00F95318" w:rsidRPr="00C44DC0" w:rsidRDefault="00F95318" w:rsidP="00920704">
            <w:pPr>
              <w:rPr>
                <w:sz w:val="28"/>
                <w:szCs w:val="28"/>
              </w:rPr>
            </w:pPr>
            <w:r w:rsidRPr="00C44DC0">
              <w:rPr>
                <w:sz w:val="28"/>
                <w:szCs w:val="28"/>
              </w:rPr>
              <w:t>Nhóm 5</w:t>
            </w:r>
          </w:p>
        </w:tc>
        <w:tc>
          <w:tcPr>
            <w:tcW w:w="1898" w:type="dxa"/>
          </w:tcPr>
          <w:p w14:paraId="36638B32" w14:textId="77777777" w:rsidR="00F95318" w:rsidRPr="00C44DC0" w:rsidRDefault="00F95318" w:rsidP="00920704">
            <w:pPr>
              <w:jc w:val="right"/>
              <w:rPr>
                <w:sz w:val="28"/>
                <w:szCs w:val="28"/>
              </w:rPr>
            </w:pPr>
            <w:r w:rsidRPr="00C44DC0">
              <w:rPr>
                <w:sz w:val="28"/>
                <w:szCs w:val="28"/>
              </w:rPr>
              <w:t>Ngày tạo:</w:t>
            </w:r>
          </w:p>
        </w:tc>
        <w:tc>
          <w:tcPr>
            <w:tcW w:w="3254" w:type="dxa"/>
          </w:tcPr>
          <w:p w14:paraId="23DFD090" w14:textId="77777777" w:rsidR="00F95318" w:rsidRPr="00C44DC0" w:rsidRDefault="00F95318" w:rsidP="00920704">
            <w:pPr>
              <w:rPr>
                <w:sz w:val="28"/>
                <w:szCs w:val="28"/>
              </w:rPr>
            </w:pPr>
            <w:r w:rsidRPr="00C44DC0">
              <w:rPr>
                <w:sz w:val="28"/>
                <w:szCs w:val="28"/>
              </w:rPr>
              <w:t>25/09/2023</w:t>
            </w:r>
          </w:p>
        </w:tc>
      </w:tr>
      <w:tr w:rsidR="00F95318" w:rsidRPr="00C44DC0" w14:paraId="50E2081A" w14:textId="77777777" w:rsidTr="00920704">
        <w:trPr>
          <w:trHeight w:val="714"/>
        </w:trPr>
        <w:tc>
          <w:tcPr>
            <w:tcW w:w="1992" w:type="dxa"/>
          </w:tcPr>
          <w:p w14:paraId="25678710" w14:textId="77777777" w:rsidR="00F95318" w:rsidRPr="00C44DC0" w:rsidRDefault="00F95318" w:rsidP="00920704">
            <w:pPr>
              <w:jc w:val="right"/>
              <w:rPr>
                <w:sz w:val="28"/>
                <w:szCs w:val="28"/>
              </w:rPr>
            </w:pPr>
            <w:r w:rsidRPr="00C44DC0">
              <w:rPr>
                <w:sz w:val="28"/>
                <w:szCs w:val="28"/>
              </w:rPr>
              <w:t>Tác nhân chính:</w:t>
            </w:r>
          </w:p>
        </w:tc>
        <w:tc>
          <w:tcPr>
            <w:tcW w:w="2068" w:type="dxa"/>
          </w:tcPr>
          <w:p w14:paraId="0FB5452F" w14:textId="77777777" w:rsidR="00F95318" w:rsidRPr="00C44DC0" w:rsidRDefault="00F95318" w:rsidP="00920704">
            <w:pPr>
              <w:rPr>
                <w:sz w:val="28"/>
                <w:szCs w:val="28"/>
              </w:rPr>
            </w:pPr>
            <w:r w:rsidRPr="00C44DC0">
              <w:rPr>
                <w:sz w:val="28"/>
                <w:szCs w:val="28"/>
              </w:rPr>
              <w:t>Khách hàng</w:t>
            </w:r>
          </w:p>
        </w:tc>
        <w:tc>
          <w:tcPr>
            <w:tcW w:w="1898" w:type="dxa"/>
          </w:tcPr>
          <w:p w14:paraId="382BE3C8" w14:textId="77777777" w:rsidR="00F95318" w:rsidRPr="00C44DC0" w:rsidRDefault="00F95318" w:rsidP="00920704">
            <w:pPr>
              <w:jc w:val="right"/>
              <w:rPr>
                <w:sz w:val="28"/>
                <w:szCs w:val="28"/>
              </w:rPr>
            </w:pPr>
            <w:r w:rsidRPr="00C44DC0">
              <w:rPr>
                <w:sz w:val="28"/>
                <w:szCs w:val="28"/>
              </w:rPr>
              <w:t>Tác nhân phụ:</w:t>
            </w:r>
          </w:p>
        </w:tc>
        <w:tc>
          <w:tcPr>
            <w:tcW w:w="3254" w:type="dxa"/>
          </w:tcPr>
          <w:p w14:paraId="06CE42FB" w14:textId="77777777" w:rsidR="00F95318" w:rsidRPr="00C44DC0" w:rsidRDefault="00F95318" w:rsidP="00920704">
            <w:pPr>
              <w:rPr>
                <w:sz w:val="28"/>
                <w:szCs w:val="28"/>
              </w:rPr>
            </w:pPr>
            <w:r w:rsidRPr="00C44DC0">
              <w:rPr>
                <w:sz w:val="28"/>
                <w:szCs w:val="28"/>
              </w:rPr>
              <w:t>Hệ thống Website bán khóa học Lập Trình</w:t>
            </w:r>
          </w:p>
          <w:p w14:paraId="31EC4A10" w14:textId="77777777" w:rsidR="00F95318" w:rsidRPr="00C44DC0" w:rsidRDefault="00F95318" w:rsidP="00920704">
            <w:pPr>
              <w:rPr>
                <w:sz w:val="28"/>
                <w:szCs w:val="28"/>
              </w:rPr>
            </w:pPr>
          </w:p>
        </w:tc>
      </w:tr>
      <w:tr w:rsidR="00F95318" w:rsidRPr="00C44DC0" w14:paraId="40E086B8" w14:textId="77777777" w:rsidTr="00920704">
        <w:trPr>
          <w:trHeight w:val="241"/>
        </w:trPr>
        <w:tc>
          <w:tcPr>
            <w:tcW w:w="1992" w:type="dxa"/>
          </w:tcPr>
          <w:p w14:paraId="0A5DA172" w14:textId="77777777" w:rsidR="00F95318" w:rsidRPr="00C44DC0" w:rsidRDefault="00F95318" w:rsidP="00920704">
            <w:pPr>
              <w:jc w:val="right"/>
              <w:rPr>
                <w:sz w:val="28"/>
                <w:szCs w:val="28"/>
              </w:rPr>
            </w:pPr>
            <w:r w:rsidRPr="00C44DC0">
              <w:rPr>
                <w:sz w:val="28"/>
                <w:szCs w:val="28"/>
              </w:rPr>
              <w:t>Mô tả:</w:t>
            </w:r>
          </w:p>
        </w:tc>
        <w:tc>
          <w:tcPr>
            <w:tcW w:w="7221" w:type="dxa"/>
            <w:gridSpan w:val="3"/>
          </w:tcPr>
          <w:p w14:paraId="45073747" w14:textId="77777777" w:rsidR="00F95318" w:rsidRPr="00C44DC0" w:rsidRDefault="00F95318" w:rsidP="00920704">
            <w:pPr>
              <w:rPr>
                <w:sz w:val="28"/>
                <w:szCs w:val="28"/>
              </w:rPr>
            </w:pPr>
            <w:r w:rsidRPr="00C44DC0">
              <w:rPr>
                <w:sz w:val="28"/>
                <w:szCs w:val="28"/>
              </w:rPr>
              <w:t>Khách hàng có thể đăng kí khóa học để truy cập vào các khóa học miễn phí</w:t>
            </w:r>
          </w:p>
        </w:tc>
      </w:tr>
      <w:tr w:rsidR="00F95318" w:rsidRPr="00C44DC0" w14:paraId="6A5F0CE2" w14:textId="77777777" w:rsidTr="00920704">
        <w:trPr>
          <w:trHeight w:val="472"/>
        </w:trPr>
        <w:tc>
          <w:tcPr>
            <w:tcW w:w="1992" w:type="dxa"/>
          </w:tcPr>
          <w:p w14:paraId="009D1837" w14:textId="77777777" w:rsidR="00F95318" w:rsidRPr="00C44DC0" w:rsidRDefault="00F95318" w:rsidP="00920704">
            <w:pPr>
              <w:jc w:val="right"/>
              <w:rPr>
                <w:sz w:val="28"/>
                <w:szCs w:val="28"/>
              </w:rPr>
            </w:pPr>
            <w:r w:rsidRPr="00C44DC0">
              <w:rPr>
                <w:sz w:val="28"/>
                <w:szCs w:val="28"/>
              </w:rPr>
              <w:t>Kích hoạt:</w:t>
            </w:r>
          </w:p>
        </w:tc>
        <w:tc>
          <w:tcPr>
            <w:tcW w:w="7221" w:type="dxa"/>
            <w:gridSpan w:val="3"/>
          </w:tcPr>
          <w:p w14:paraId="25B6A184" w14:textId="77777777" w:rsidR="00F95318" w:rsidRPr="00C44DC0" w:rsidRDefault="00F95318" w:rsidP="00920704">
            <w:pPr>
              <w:rPr>
                <w:sz w:val="28"/>
                <w:szCs w:val="28"/>
              </w:rPr>
            </w:pPr>
            <w:r w:rsidRPr="00C44DC0">
              <w:rPr>
                <w:sz w:val="28"/>
                <w:szCs w:val="28"/>
              </w:rPr>
              <w:t>Khách hàng đăng nhập vào hệ thống, đăng kí khóa học trong phần xem giới thiệu khóa học</w:t>
            </w:r>
          </w:p>
        </w:tc>
      </w:tr>
      <w:tr w:rsidR="00F95318" w:rsidRPr="00C44DC0" w14:paraId="2A637B42" w14:textId="77777777" w:rsidTr="00920704">
        <w:trPr>
          <w:trHeight w:val="482"/>
        </w:trPr>
        <w:tc>
          <w:tcPr>
            <w:tcW w:w="1992" w:type="dxa"/>
          </w:tcPr>
          <w:p w14:paraId="5B7E2DD4" w14:textId="77777777" w:rsidR="00F95318" w:rsidRPr="00C44DC0" w:rsidRDefault="00F95318" w:rsidP="00920704">
            <w:pPr>
              <w:jc w:val="right"/>
              <w:rPr>
                <w:sz w:val="28"/>
                <w:szCs w:val="28"/>
              </w:rPr>
            </w:pPr>
            <w:r w:rsidRPr="00C44DC0">
              <w:rPr>
                <w:sz w:val="28"/>
                <w:szCs w:val="28"/>
              </w:rPr>
              <w:t>Điều kiện tiên quyết:</w:t>
            </w:r>
          </w:p>
        </w:tc>
        <w:tc>
          <w:tcPr>
            <w:tcW w:w="7221" w:type="dxa"/>
            <w:gridSpan w:val="3"/>
          </w:tcPr>
          <w:p w14:paraId="12B0F995" w14:textId="77777777" w:rsidR="00F95318" w:rsidRPr="00C44DC0" w:rsidRDefault="00F95318" w:rsidP="00920704">
            <w:pPr>
              <w:rPr>
                <w:sz w:val="28"/>
                <w:szCs w:val="28"/>
              </w:rPr>
            </w:pPr>
            <w:r w:rsidRPr="00C44DC0">
              <w:rPr>
                <w:sz w:val="28"/>
                <w:szCs w:val="28"/>
              </w:rPr>
              <w:t>1. Khách hàng đã có tài khoản</w:t>
            </w:r>
          </w:p>
        </w:tc>
      </w:tr>
      <w:tr w:rsidR="00F95318" w:rsidRPr="00C44DC0" w14:paraId="1FDB1EFB" w14:textId="77777777" w:rsidTr="00920704">
        <w:trPr>
          <w:trHeight w:val="472"/>
        </w:trPr>
        <w:tc>
          <w:tcPr>
            <w:tcW w:w="1992" w:type="dxa"/>
          </w:tcPr>
          <w:p w14:paraId="457C5A4F" w14:textId="77777777" w:rsidR="00F95318" w:rsidRPr="00C44DC0" w:rsidRDefault="00F95318" w:rsidP="00920704">
            <w:pPr>
              <w:jc w:val="right"/>
              <w:rPr>
                <w:sz w:val="28"/>
                <w:szCs w:val="28"/>
              </w:rPr>
            </w:pPr>
            <w:r w:rsidRPr="00C44DC0">
              <w:rPr>
                <w:sz w:val="28"/>
                <w:szCs w:val="28"/>
              </w:rPr>
              <w:t>Hậu điều kiện:</w:t>
            </w:r>
          </w:p>
        </w:tc>
        <w:tc>
          <w:tcPr>
            <w:tcW w:w="7221" w:type="dxa"/>
            <w:gridSpan w:val="3"/>
          </w:tcPr>
          <w:p w14:paraId="4EA15F8A" w14:textId="77777777" w:rsidR="00F95318" w:rsidRPr="00C44DC0" w:rsidRDefault="00F95318" w:rsidP="00920704">
            <w:pPr>
              <w:rPr>
                <w:sz w:val="28"/>
                <w:szCs w:val="28"/>
              </w:rPr>
            </w:pPr>
            <w:r w:rsidRPr="00C44DC0">
              <w:rPr>
                <w:sz w:val="28"/>
                <w:szCs w:val="28"/>
              </w:rPr>
              <w:t>1. Khách hàng đăng nhập thành công, khách hàng đăng kí thành công khóa học.</w:t>
            </w:r>
          </w:p>
        </w:tc>
      </w:tr>
      <w:tr w:rsidR="00F95318" w:rsidRPr="00C44DC0" w14:paraId="3624454D" w14:textId="77777777" w:rsidTr="00920704">
        <w:trPr>
          <w:trHeight w:val="2455"/>
        </w:trPr>
        <w:tc>
          <w:tcPr>
            <w:tcW w:w="1992" w:type="dxa"/>
          </w:tcPr>
          <w:p w14:paraId="3440419A" w14:textId="77777777" w:rsidR="00F95318" w:rsidRPr="00C44DC0" w:rsidRDefault="00F95318" w:rsidP="00920704">
            <w:pPr>
              <w:jc w:val="right"/>
              <w:rPr>
                <w:sz w:val="28"/>
                <w:szCs w:val="28"/>
              </w:rPr>
            </w:pPr>
            <w:r w:rsidRPr="00C44DC0">
              <w:rPr>
                <w:sz w:val="28"/>
                <w:szCs w:val="28"/>
              </w:rPr>
              <w:lastRenderedPageBreak/>
              <w:t>Luồng sự kiện chính:</w:t>
            </w:r>
          </w:p>
        </w:tc>
        <w:tc>
          <w:tcPr>
            <w:tcW w:w="7221" w:type="dxa"/>
            <w:gridSpan w:val="3"/>
          </w:tcPr>
          <w:p w14:paraId="20217030" w14:textId="7481672E" w:rsidR="00F95318" w:rsidRPr="00C44DC0" w:rsidRDefault="00F95318" w:rsidP="00F95318">
            <w:pPr>
              <w:contextualSpacing/>
              <w:rPr>
                <w:b/>
                <w:sz w:val="28"/>
                <w:szCs w:val="28"/>
              </w:rPr>
            </w:pPr>
            <w:r w:rsidRPr="00C44DC0">
              <w:rPr>
                <w:b/>
                <w:sz w:val="28"/>
                <w:szCs w:val="28"/>
              </w:rPr>
              <w:t>6</w:t>
            </w:r>
            <w:r w:rsidRPr="00C44DC0">
              <w:rPr>
                <w:b/>
                <w:sz w:val="28"/>
                <w:szCs w:val="28"/>
                <w:lang w:val="vi-VN"/>
              </w:rPr>
              <w:t xml:space="preserve">.0 </w:t>
            </w:r>
            <w:r w:rsidRPr="00C44DC0">
              <w:rPr>
                <w:b/>
                <w:sz w:val="28"/>
                <w:szCs w:val="28"/>
              </w:rPr>
              <w:t>Đăng kí khóa học</w:t>
            </w:r>
          </w:p>
          <w:p w14:paraId="3DD9A09A" w14:textId="77777777" w:rsidR="00F95318" w:rsidRPr="00C44DC0" w:rsidRDefault="00F95318" w:rsidP="00F95318">
            <w:pPr>
              <w:pStyle w:val="ListParagraph"/>
              <w:numPr>
                <w:ilvl w:val="0"/>
                <w:numId w:val="27"/>
              </w:numPr>
              <w:pBdr>
                <w:top w:val="nil"/>
                <w:left w:val="nil"/>
                <w:bottom w:val="nil"/>
                <w:right w:val="nil"/>
                <w:between w:val="nil"/>
              </w:pBdr>
              <w:spacing w:line="240" w:lineRule="auto"/>
              <w:contextualSpacing/>
              <w:rPr>
                <w:sz w:val="28"/>
                <w:szCs w:val="28"/>
              </w:rPr>
            </w:pPr>
            <w:r w:rsidRPr="00C44DC0">
              <w:rPr>
                <w:color w:val="000000"/>
                <w:sz w:val="28"/>
                <w:szCs w:val="28"/>
              </w:rPr>
              <w:t>Khách hàng đăng nhập vào hệ thống, ấn xem phần giới thiệu khóa học.</w:t>
            </w:r>
          </w:p>
          <w:p w14:paraId="60F31281" w14:textId="77777777" w:rsidR="00F95318" w:rsidRPr="00C44DC0" w:rsidRDefault="00F95318" w:rsidP="00F95318">
            <w:pPr>
              <w:pStyle w:val="ListParagraph"/>
              <w:numPr>
                <w:ilvl w:val="0"/>
                <w:numId w:val="27"/>
              </w:numPr>
              <w:pBdr>
                <w:top w:val="nil"/>
                <w:left w:val="nil"/>
                <w:bottom w:val="nil"/>
                <w:right w:val="nil"/>
                <w:between w:val="nil"/>
              </w:pBdr>
              <w:spacing w:line="240" w:lineRule="auto"/>
              <w:contextualSpacing/>
              <w:rPr>
                <w:sz w:val="28"/>
                <w:szCs w:val="28"/>
              </w:rPr>
            </w:pPr>
            <w:r w:rsidRPr="00C44DC0">
              <w:rPr>
                <w:sz w:val="28"/>
                <w:szCs w:val="28"/>
              </w:rPr>
              <w:t>Hệ thống hiển thị phần giới thiệu khóa học và form đăng kí học</w:t>
            </w:r>
          </w:p>
          <w:p w14:paraId="6819C18B" w14:textId="77777777" w:rsidR="00F95318" w:rsidRPr="00C44DC0" w:rsidRDefault="00F95318" w:rsidP="00F95318">
            <w:pPr>
              <w:pStyle w:val="ListParagraph"/>
              <w:numPr>
                <w:ilvl w:val="0"/>
                <w:numId w:val="27"/>
              </w:numPr>
              <w:pBdr>
                <w:top w:val="nil"/>
                <w:left w:val="nil"/>
                <w:bottom w:val="nil"/>
                <w:right w:val="nil"/>
                <w:between w:val="nil"/>
              </w:pBdr>
              <w:spacing w:line="240" w:lineRule="auto"/>
              <w:contextualSpacing/>
              <w:rPr>
                <w:sz w:val="28"/>
                <w:szCs w:val="28"/>
              </w:rPr>
            </w:pPr>
            <w:r w:rsidRPr="00C44DC0">
              <w:rPr>
                <w:sz w:val="28"/>
                <w:szCs w:val="28"/>
              </w:rPr>
              <w:t>Khách hàng ấn vào đăng kí học</w:t>
            </w:r>
          </w:p>
          <w:p w14:paraId="3F22D3CD" w14:textId="77777777" w:rsidR="00F95318" w:rsidRPr="00C44DC0" w:rsidRDefault="00F95318" w:rsidP="00F95318">
            <w:pPr>
              <w:pStyle w:val="ListParagraph"/>
              <w:numPr>
                <w:ilvl w:val="0"/>
                <w:numId w:val="27"/>
              </w:numPr>
              <w:pBdr>
                <w:top w:val="nil"/>
                <w:left w:val="nil"/>
                <w:bottom w:val="nil"/>
                <w:right w:val="nil"/>
                <w:between w:val="nil"/>
              </w:pBdr>
              <w:spacing w:line="240" w:lineRule="auto"/>
              <w:contextualSpacing/>
              <w:rPr>
                <w:sz w:val="28"/>
                <w:szCs w:val="28"/>
              </w:rPr>
            </w:pPr>
            <w:r w:rsidRPr="00C44DC0">
              <w:rPr>
                <w:sz w:val="28"/>
                <w:szCs w:val="28"/>
              </w:rPr>
              <w:t>Hệ thống hiển thị video bài học và danh sách nội dung khóa học</w:t>
            </w:r>
          </w:p>
        </w:tc>
      </w:tr>
      <w:tr w:rsidR="00F95318" w:rsidRPr="00C44DC0" w14:paraId="3E4AFA9B" w14:textId="77777777" w:rsidTr="00920704">
        <w:trPr>
          <w:trHeight w:val="241"/>
        </w:trPr>
        <w:tc>
          <w:tcPr>
            <w:tcW w:w="1992" w:type="dxa"/>
          </w:tcPr>
          <w:p w14:paraId="28836F0B" w14:textId="77777777" w:rsidR="00F95318" w:rsidRPr="00C44DC0" w:rsidRDefault="00F95318" w:rsidP="00920704">
            <w:pPr>
              <w:jc w:val="right"/>
              <w:rPr>
                <w:sz w:val="28"/>
                <w:szCs w:val="28"/>
              </w:rPr>
            </w:pPr>
            <w:r w:rsidRPr="00C44DC0">
              <w:rPr>
                <w:sz w:val="28"/>
                <w:szCs w:val="28"/>
              </w:rPr>
              <w:t>Luồng thay thế:</w:t>
            </w:r>
          </w:p>
        </w:tc>
        <w:tc>
          <w:tcPr>
            <w:tcW w:w="7221" w:type="dxa"/>
            <w:gridSpan w:val="3"/>
          </w:tcPr>
          <w:p w14:paraId="5547CB31" w14:textId="77777777" w:rsidR="00F95318" w:rsidRPr="00C44DC0" w:rsidRDefault="00F95318" w:rsidP="00920704">
            <w:pPr>
              <w:pBdr>
                <w:top w:val="nil"/>
                <w:left w:val="nil"/>
                <w:bottom w:val="nil"/>
                <w:right w:val="nil"/>
                <w:between w:val="nil"/>
              </w:pBdr>
              <w:rPr>
                <w:sz w:val="28"/>
                <w:szCs w:val="28"/>
              </w:rPr>
            </w:pPr>
            <w:r w:rsidRPr="00C44DC0">
              <w:rPr>
                <w:color w:val="000000"/>
                <w:sz w:val="28"/>
                <w:szCs w:val="28"/>
              </w:rPr>
              <w:t>Không có</w:t>
            </w:r>
          </w:p>
        </w:tc>
      </w:tr>
      <w:tr w:rsidR="00F95318" w:rsidRPr="00C44DC0" w14:paraId="620DEF63" w14:textId="77777777" w:rsidTr="00920704">
        <w:trPr>
          <w:trHeight w:val="1921"/>
        </w:trPr>
        <w:tc>
          <w:tcPr>
            <w:tcW w:w="1992" w:type="dxa"/>
          </w:tcPr>
          <w:p w14:paraId="5D7CE40C" w14:textId="77777777" w:rsidR="00F95318" w:rsidRPr="00C44DC0" w:rsidRDefault="00F95318" w:rsidP="00920704">
            <w:pPr>
              <w:jc w:val="right"/>
              <w:rPr>
                <w:sz w:val="28"/>
                <w:szCs w:val="28"/>
              </w:rPr>
            </w:pPr>
            <w:r w:rsidRPr="00C44DC0">
              <w:rPr>
                <w:sz w:val="28"/>
                <w:szCs w:val="28"/>
              </w:rPr>
              <w:t>Ngoại lệ:</w:t>
            </w:r>
          </w:p>
        </w:tc>
        <w:tc>
          <w:tcPr>
            <w:tcW w:w="7221" w:type="dxa"/>
            <w:gridSpan w:val="3"/>
          </w:tcPr>
          <w:p w14:paraId="1B45951A" w14:textId="5E8162F8" w:rsidR="00F95318" w:rsidRPr="00C44DC0" w:rsidRDefault="00F95318"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6.0.E1 Khách hàng chưa đăng nhập tài khoản vào hệ thống</w:t>
            </w:r>
          </w:p>
          <w:p w14:paraId="5775B9C5" w14:textId="77777777" w:rsidR="00F95318" w:rsidRPr="00C44DC0" w:rsidRDefault="00F95318"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 xml:space="preserve">- Hệ thống thông báo tài khoản chưa đăng nhập vào hệ thống </w:t>
            </w:r>
            <w:r w:rsidRPr="00C44DC0">
              <w:rPr>
                <w:color w:val="000000"/>
                <w:sz w:val="28"/>
                <w:szCs w:val="28"/>
              </w:rPr>
              <w:sym w:font="Wingdings" w:char="F0E0"/>
            </w:r>
            <w:r w:rsidRPr="00C44DC0">
              <w:rPr>
                <w:color w:val="000000"/>
                <w:sz w:val="28"/>
                <w:szCs w:val="28"/>
              </w:rPr>
              <w:t xml:space="preserve"> chưa thể đăng kí khóa học</w:t>
            </w:r>
          </w:p>
          <w:p w14:paraId="5A64A4AA" w14:textId="77777777" w:rsidR="00F95318" w:rsidRPr="00C44DC0" w:rsidRDefault="00F95318" w:rsidP="00920704">
            <w:pPr>
              <w:pBdr>
                <w:top w:val="nil"/>
                <w:left w:val="nil"/>
                <w:bottom w:val="nil"/>
                <w:right w:val="nil"/>
                <w:between w:val="nil"/>
              </w:pBdr>
              <w:spacing w:before="40" w:after="40"/>
              <w:ind w:left="-18" w:right="72"/>
              <w:rPr>
                <w:sz w:val="28"/>
                <w:szCs w:val="28"/>
              </w:rPr>
            </w:pPr>
          </w:p>
        </w:tc>
      </w:tr>
      <w:tr w:rsidR="00F95318" w:rsidRPr="00C44DC0" w14:paraId="037DDEAE" w14:textId="77777777" w:rsidTr="00920704">
        <w:trPr>
          <w:trHeight w:val="241"/>
        </w:trPr>
        <w:tc>
          <w:tcPr>
            <w:tcW w:w="1992" w:type="dxa"/>
          </w:tcPr>
          <w:p w14:paraId="4BA59CCE" w14:textId="77777777" w:rsidR="00F95318" w:rsidRPr="00C44DC0" w:rsidRDefault="00F95318" w:rsidP="00920704">
            <w:pPr>
              <w:jc w:val="center"/>
              <w:rPr>
                <w:sz w:val="28"/>
                <w:szCs w:val="28"/>
              </w:rPr>
            </w:pPr>
            <w:r w:rsidRPr="00C44DC0">
              <w:rPr>
                <w:sz w:val="28"/>
                <w:szCs w:val="28"/>
              </w:rPr>
              <w:t>Độ ưu tiên</w:t>
            </w:r>
          </w:p>
        </w:tc>
        <w:tc>
          <w:tcPr>
            <w:tcW w:w="7221" w:type="dxa"/>
            <w:gridSpan w:val="3"/>
          </w:tcPr>
          <w:p w14:paraId="2B7D5DA2" w14:textId="77777777" w:rsidR="00F95318" w:rsidRPr="00C44DC0" w:rsidRDefault="00F95318" w:rsidP="00920704">
            <w:pPr>
              <w:rPr>
                <w:sz w:val="28"/>
                <w:szCs w:val="28"/>
              </w:rPr>
            </w:pPr>
            <w:r w:rsidRPr="00C44DC0">
              <w:rPr>
                <w:sz w:val="28"/>
                <w:szCs w:val="28"/>
              </w:rPr>
              <w:t>Trung Bình</w:t>
            </w:r>
          </w:p>
        </w:tc>
      </w:tr>
      <w:tr w:rsidR="00F95318" w:rsidRPr="00C44DC0" w14:paraId="4A460640" w14:textId="77777777" w:rsidTr="00920704">
        <w:trPr>
          <w:trHeight w:val="231"/>
        </w:trPr>
        <w:tc>
          <w:tcPr>
            <w:tcW w:w="1992" w:type="dxa"/>
          </w:tcPr>
          <w:p w14:paraId="0ED46FFD" w14:textId="77777777" w:rsidR="00F95318" w:rsidRPr="00C44DC0" w:rsidRDefault="00F95318" w:rsidP="00920704">
            <w:pPr>
              <w:jc w:val="right"/>
              <w:rPr>
                <w:sz w:val="28"/>
                <w:szCs w:val="28"/>
              </w:rPr>
            </w:pPr>
            <w:r w:rsidRPr="00C44DC0">
              <w:rPr>
                <w:sz w:val="28"/>
                <w:szCs w:val="28"/>
              </w:rPr>
              <w:t>Tần suất sử dụng:</w:t>
            </w:r>
          </w:p>
        </w:tc>
        <w:tc>
          <w:tcPr>
            <w:tcW w:w="7221" w:type="dxa"/>
            <w:gridSpan w:val="3"/>
          </w:tcPr>
          <w:p w14:paraId="06D8E7EC" w14:textId="77777777" w:rsidR="00F95318" w:rsidRPr="00C44DC0" w:rsidRDefault="00F95318" w:rsidP="00920704">
            <w:pPr>
              <w:rPr>
                <w:sz w:val="28"/>
                <w:szCs w:val="28"/>
              </w:rPr>
            </w:pPr>
            <w:r w:rsidRPr="00C44DC0">
              <w:rPr>
                <w:sz w:val="28"/>
                <w:szCs w:val="28"/>
              </w:rPr>
              <w:t>Không có</w:t>
            </w:r>
          </w:p>
        </w:tc>
      </w:tr>
      <w:tr w:rsidR="00F95318" w:rsidRPr="00C44DC0" w14:paraId="190953E7" w14:textId="77777777" w:rsidTr="00920704">
        <w:trPr>
          <w:trHeight w:val="482"/>
        </w:trPr>
        <w:tc>
          <w:tcPr>
            <w:tcW w:w="1992" w:type="dxa"/>
          </w:tcPr>
          <w:p w14:paraId="7B6AA3F5" w14:textId="77777777" w:rsidR="00F95318" w:rsidRPr="00C44DC0" w:rsidRDefault="00F95318" w:rsidP="00920704">
            <w:pPr>
              <w:jc w:val="right"/>
              <w:rPr>
                <w:sz w:val="28"/>
                <w:szCs w:val="28"/>
              </w:rPr>
            </w:pPr>
            <w:r w:rsidRPr="00C44DC0">
              <w:rPr>
                <w:sz w:val="28"/>
                <w:szCs w:val="28"/>
              </w:rPr>
              <w:t>Quy tắc kinh doanh:</w:t>
            </w:r>
          </w:p>
        </w:tc>
        <w:tc>
          <w:tcPr>
            <w:tcW w:w="7221" w:type="dxa"/>
            <w:gridSpan w:val="3"/>
          </w:tcPr>
          <w:p w14:paraId="4520DE9F" w14:textId="77777777" w:rsidR="00F95318" w:rsidRPr="00C44DC0" w:rsidRDefault="00F95318" w:rsidP="00920704">
            <w:pPr>
              <w:ind w:left="702" w:hanging="702"/>
              <w:rPr>
                <w:sz w:val="28"/>
                <w:szCs w:val="28"/>
              </w:rPr>
            </w:pPr>
          </w:p>
        </w:tc>
      </w:tr>
      <w:tr w:rsidR="00F95318" w:rsidRPr="00C44DC0" w14:paraId="72A87E33" w14:textId="77777777" w:rsidTr="00920704">
        <w:trPr>
          <w:trHeight w:val="714"/>
        </w:trPr>
        <w:tc>
          <w:tcPr>
            <w:tcW w:w="1992" w:type="dxa"/>
          </w:tcPr>
          <w:p w14:paraId="15E48C1A" w14:textId="77777777" w:rsidR="00F95318" w:rsidRPr="00C44DC0" w:rsidRDefault="00F95318" w:rsidP="00920704">
            <w:pPr>
              <w:jc w:val="right"/>
              <w:rPr>
                <w:sz w:val="28"/>
                <w:szCs w:val="28"/>
              </w:rPr>
            </w:pPr>
            <w:r w:rsidRPr="00C44DC0">
              <w:rPr>
                <w:sz w:val="28"/>
                <w:szCs w:val="28"/>
              </w:rPr>
              <w:t>Thông tin khác:</w:t>
            </w:r>
          </w:p>
        </w:tc>
        <w:tc>
          <w:tcPr>
            <w:tcW w:w="7221" w:type="dxa"/>
            <w:gridSpan w:val="3"/>
          </w:tcPr>
          <w:p w14:paraId="7BDF8A59" w14:textId="77777777" w:rsidR="00F95318" w:rsidRPr="00C44DC0" w:rsidRDefault="00F95318" w:rsidP="00920704">
            <w:pPr>
              <w:rPr>
                <w:sz w:val="28"/>
                <w:szCs w:val="28"/>
              </w:rPr>
            </w:pPr>
            <w:r w:rsidRPr="00C44DC0">
              <w:rPr>
                <w:sz w:val="28"/>
                <w:szCs w:val="28"/>
              </w:rPr>
              <w:t>Khách hàng có thể thích bất kì bài viết nào mà khách hang mong muốn</w:t>
            </w:r>
          </w:p>
          <w:p w14:paraId="49CB6E6B" w14:textId="77777777" w:rsidR="00F95318" w:rsidRPr="00C44DC0" w:rsidRDefault="00F95318" w:rsidP="00920704">
            <w:pPr>
              <w:rPr>
                <w:sz w:val="28"/>
                <w:szCs w:val="28"/>
              </w:rPr>
            </w:pPr>
            <w:r w:rsidRPr="00C44DC0">
              <w:rPr>
                <w:sz w:val="28"/>
                <w:szCs w:val="28"/>
              </w:rPr>
              <w:t xml:space="preserve">Khách hàng có thể thích nhiều bài viết khác </w:t>
            </w:r>
            <w:proofErr w:type="gramStart"/>
            <w:r w:rsidRPr="00C44DC0">
              <w:rPr>
                <w:sz w:val="28"/>
                <w:szCs w:val="28"/>
              </w:rPr>
              <w:t>nhau .</w:t>
            </w:r>
            <w:proofErr w:type="gramEnd"/>
          </w:p>
          <w:p w14:paraId="1C57E2E7" w14:textId="77777777" w:rsidR="00F95318" w:rsidRPr="00C44DC0" w:rsidRDefault="00F95318" w:rsidP="00920704">
            <w:pPr>
              <w:rPr>
                <w:sz w:val="28"/>
                <w:szCs w:val="28"/>
              </w:rPr>
            </w:pPr>
          </w:p>
        </w:tc>
      </w:tr>
      <w:tr w:rsidR="00F95318" w:rsidRPr="00C44DC0" w14:paraId="2372BF57" w14:textId="77777777" w:rsidTr="00920704">
        <w:trPr>
          <w:trHeight w:val="241"/>
        </w:trPr>
        <w:tc>
          <w:tcPr>
            <w:tcW w:w="1992" w:type="dxa"/>
          </w:tcPr>
          <w:p w14:paraId="44FE52E7" w14:textId="77777777" w:rsidR="00F95318" w:rsidRPr="00C44DC0" w:rsidRDefault="00F95318" w:rsidP="00920704">
            <w:pPr>
              <w:jc w:val="right"/>
              <w:rPr>
                <w:sz w:val="28"/>
                <w:szCs w:val="28"/>
              </w:rPr>
            </w:pPr>
            <w:r w:rsidRPr="00C44DC0">
              <w:rPr>
                <w:sz w:val="28"/>
                <w:szCs w:val="28"/>
              </w:rPr>
              <w:t>Giả định:</w:t>
            </w:r>
          </w:p>
        </w:tc>
        <w:tc>
          <w:tcPr>
            <w:tcW w:w="7221" w:type="dxa"/>
            <w:gridSpan w:val="3"/>
          </w:tcPr>
          <w:p w14:paraId="6BBF42CE" w14:textId="77777777" w:rsidR="00F95318" w:rsidRPr="00C44DC0" w:rsidRDefault="00F95318" w:rsidP="00920704">
            <w:pPr>
              <w:rPr>
                <w:sz w:val="28"/>
                <w:szCs w:val="28"/>
              </w:rPr>
            </w:pPr>
            <w:r w:rsidRPr="00C44DC0">
              <w:rPr>
                <w:sz w:val="28"/>
                <w:szCs w:val="28"/>
              </w:rPr>
              <w:t>Không có</w:t>
            </w:r>
          </w:p>
        </w:tc>
      </w:tr>
    </w:tbl>
    <w:p w14:paraId="042332AB" w14:textId="77777777" w:rsidR="00F95318" w:rsidRPr="00C44DC0" w:rsidRDefault="00F95318" w:rsidP="00F95318">
      <w:pPr>
        <w:rPr>
          <w:sz w:val="28"/>
          <w:szCs w:val="28"/>
        </w:rPr>
      </w:pPr>
    </w:p>
    <w:p w14:paraId="555B773A" w14:textId="77777777" w:rsidR="00F95318" w:rsidRPr="00C44DC0" w:rsidRDefault="00F95318" w:rsidP="00F95318">
      <w:pPr>
        <w:rPr>
          <w:sz w:val="28"/>
          <w:szCs w:val="28"/>
        </w:rPr>
      </w:pPr>
    </w:p>
    <w:p w14:paraId="30F9D33F" w14:textId="77777777" w:rsidR="00F95318" w:rsidRPr="00C44DC0" w:rsidRDefault="00F95318" w:rsidP="00F95318">
      <w:pPr>
        <w:rPr>
          <w:sz w:val="28"/>
          <w:szCs w:val="28"/>
        </w:rPr>
      </w:pPr>
    </w:p>
    <w:p w14:paraId="7B29F64B" w14:textId="77777777" w:rsidR="00F95318" w:rsidRPr="00C44DC0" w:rsidRDefault="00F95318" w:rsidP="00F95318">
      <w:pPr>
        <w:rPr>
          <w:sz w:val="28"/>
          <w:szCs w:val="28"/>
        </w:rPr>
      </w:pPr>
    </w:p>
    <w:p w14:paraId="1321E928" w14:textId="77777777" w:rsidR="00F95318" w:rsidRPr="00C44DC0" w:rsidRDefault="00F95318" w:rsidP="00F95318">
      <w:pPr>
        <w:pStyle w:val="ListParagraph"/>
        <w:pBdr>
          <w:top w:val="nil"/>
          <w:left w:val="nil"/>
          <w:bottom w:val="nil"/>
          <w:right w:val="nil"/>
          <w:between w:val="nil"/>
        </w:pBdr>
        <w:spacing w:before="240" w:line="240" w:lineRule="auto"/>
        <w:ind w:left="840"/>
        <w:rPr>
          <w:b/>
          <w:color w:val="000000"/>
          <w:sz w:val="28"/>
          <w:szCs w:val="28"/>
          <w:lang w:val="vi-VN"/>
        </w:rPr>
      </w:pPr>
    </w:p>
    <w:p w14:paraId="725A52FC" w14:textId="5798A0B6" w:rsidR="00F95318" w:rsidRPr="00C44DC0" w:rsidRDefault="00F95318" w:rsidP="00F95318">
      <w:pPr>
        <w:pStyle w:val="ListParagraph"/>
        <w:numPr>
          <w:ilvl w:val="1"/>
          <w:numId w:val="27"/>
        </w:numPr>
        <w:pBdr>
          <w:top w:val="nil"/>
          <w:left w:val="nil"/>
          <w:bottom w:val="nil"/>
          <w:right w:val="nil"/>
          <w:between w:val="nil"/>
        </w:pBdr>
        <w:spacing w:before="240" w:line="240" w:lineRule="auto"/>
        <w:rPr>
          <w:b/>
          <w:color w:val="000000"/>
          <w:sz w:val="28"/>
          <w:szCs w:val="28"/>
          <w:lang w:val="vi-VN"/>
        </w:rPr>
      </w:pPr>
      <w:r w:rsidRPr="00C44DC0">
        <w:rPr>
          <w:b/>
          <w:color w:val="000000"/>
          <w:sz w:val="28"/>
          <w:szCs w:val="28"/>
          <w:lang w:val="vi-VN"/>
        </w:rPr>
        <w:t>Đánh giá khóa học</w:t>
      </w:r>
    </w:p>
    <w:tbl>
      <w:tblPr>
        <w:tblW w:w="9741"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06"/>
        <w:gridCol w:w="2186"/>
        <w:gridCol w:w="2006"/>
        <w:gridCol w:w="3443"/>
      </w:tblGrid>
      <w:tr w:rsidR="00F95318" w:rsidRPr="00C44DC0" w14:paraId="6F07F73A" w14:textId="77777777" w:rsidTr="00920704">
        <w:trPr>
          <w:trHeight w:val="239"/>
        </w:trPr>
        <w:tc>
          <w:tcPr>
            <w:tcW w:w="2106" w:type="dxa"/>
          </w:tcPr>
          <w:p w14:paraId="58ECBE37" w14:textId="77777777" w:rsidR="00F95318" w:rsidRPr="00C44DC0" w:rsidRDefault="00F95318" w:rsidP="00920704">
            <w:pPr>
              <w:jc w:val="right"/>
              <w:rPr>
                <w:sz w:val="28"/>
                <w:szCs w:val="28"/>
              </w:rPr>
            </w:pPr>
            <w:r w:rsidRPr="00C44DC0">
              <w:rPr>
                <w:sz w:val="28"/>
                <w:szCs w:val="28"/>
              </w:rPr>
              <w:t>ID và Tên:</w:t>
            </w:r>
          </w:p>
        </w:tc>
        <w:tc>
          <w:tcPr>
            <w:tcW w:w="7635" w:type="dxa"/>
            <w:gridSpan w:val="3"/>
          </w:tcPr>
          <w:p w14:paraId="0D4A1B5A" w14:textId="33F84FBF" w:rsidR="00F95318" w:rsidRPr="00C44DC0" w:rsidRDefault="00F95318" w:rsidP="00920704">
            <w:pPr>
              <w:rPr>
                <w:b/>
                <w:sz w:val="28"/>
                <w:szCs w:val="28"/>
              </w:rPr>
            </w:pPr>
            <w:r w:rsidRPr="00C44DC0">
              <w:rPr>
                <w:b/>
                <w:sz w:val="28"/>
                <w:szCs w:val="28"/>
              </w:rPr>
              <w:t>UC-10 Đánh giá khóa học</w:t>
            </w:r>
          </w:p>
        </w:tc>
      </w:tr>
      <w:tr w:rsidR="00F95318" w:rsidRPr="00C44DC0" w14:paraId="28BD8C66" w14:textId="77777777" w:rsidTr="00920704">
        <w:trPr>
          <w:trHeight w:val="239"/>
        </w:trPr>
        <w:tc>
          <w:tcPr>
            <w:tcW w:w="2106" w:type="dxa"/>
          </w:tcPr>
          <w:p w14:paraId="1FA45A5E" w14:textId="77777777" w:rsidR="00F95318" w:rsidRPr="00C44DC0" w:rsidRDefault="00F95318" w:rsidP="00920704">
            <w:pPr>
              <w:jc w:val="right"/>
              <w:rPr>
                <w:sz w:val="28"/>
                <w:szCs w:val="28"/>
              </w:rPr>
            </w:pPr>
            <w:r w:rsidRPr="00C44DC0">
              <w:rPr>
                <w:sz w:val="28"/>
                <w:szCs w:val="28"/>
              </w:rPr>
              <w:t>Được tạo bởi:</w:t>
            </w:r>
          </w:p>
        </w:tc>
        <w:tc>
          <w:tcPr>
            <w:tcW w:w="2186" w:type="dxa"/>
          </w:tcPr>
          <w:p w14:paraId="7F2B8A02" w14:textId="7A50D7A4" w:rsidR="00F95318" w:rsidRPr="00C44DC0" w:rsidRDefault="00F95318" w:rsidP="00920704">
            <w:pPr>
              <w:rPr>
                <w:sz w:val="28"/>
                <w:szCs w:val="28"/>
              </w:rPr>
            </w:pPr>
            <w:r w:rsidRPr="00C44DC0">
              <w:rPr>
                <w:sz w:val="28"/>
                <w:szCs w:val="28"/>
              </w:rPr>
              <w:t>Nhóm 5</w:t>
            </w:r>
          </w:p>
        </w:tc>
        <w:tc>
          <w:tcPr>
            <w:tcW w:w="2006" w:type="dxa"/>
          </w:tcPr>
          <w:p w14:paraId="445A61F7" w14:textId="77777777" w:rsidR="00F95318" w:rsidRPr="00C44DC0" w:rsidRDefault="00F95318" w:rsidP="00920704">
            <w:pPr>
              <w:jc w:val="right"/>
              <w:rPr>
                <w:sz w:val="28"/>
                <w:szCs w:val="28"/>
              </w:rPr>
            </w:pPr>
            <w:r w:rsidRPr="00C44DC0">
              <w:rPr>
                <w:sz w:val="28"/>
                <w:szCs w:val="28"/>
              </w:rPr>
              <w:t>Ngày tạo:</w:t>
            </w:r>
          </w:p>
        </w:tc>
        <w:tc>
          <w:tcPr>
            <w:tcW w:w="3441" w:type="dxa"/>
          </w:tcPr>
          <w:p w14:paraId="5A6D28A8" w14:textId="77777777" w:rsidR="00F95318" w:rsidRPr="00C44DC0" w:rsidRDefault="00F95318" w:rsidP="00920704">
            <w:pPr>
              <w:rPr>
                <w:sz w:val="28"/>
                <w:szCs w:val="28"/>
              </w:rPr>
            </w:pPr>
            <w:r w:rsidRPr="00C44DC0">
              <w:rPr>
                <w:sz w:val="28"/>
                <w:szCs w:val="28"/>
              </w:rPr>
              <w:t>25/09/2023</w:t>
            </w:r>
          </w:p>
        </w:tc>
      </w:tr>
      <w:tr w:rsidR="00F95318" w:rsidRPr="00C44DC0" w14:paraId="3C528C15" w14:textId="77777777" w:rsidTr="00920704">
        <w:trPr>
          <w:trHeight w:val="709"/>
        </w:trPr>
        <w:tc>
          <w:tcPr>
            <w:tcW w:w="2106" w:type="dxa"/>
          </w:tcPr>
          <w:p w14:paraId="0ABFF6F4" w14:textId="77777777" w:rsidR="00F95318" w:rsidRPr="00C44DC0" w:rsidRDefault="00F95318" w:rsidP="00920704">
            <w:pPr>
              <w:jc w:val="right"/>
              <w:rPr>
                <w:sz w:val="28"/>
                <w:szCs w:val="28"/>
              </w:rPr>
            </w:pPr>
            <w:r w:rsidRPr="00C44DC0">
              <w:rPr>
                <w:sz w:val="28"/>
                <w:szCs w:val="28"/>
              </w:rPr>
              <w:t>Tác nhân chính:</w:t>
            </w:r>
          </w:p>
        </w:tc>
        <w:tc>
          <w:tcPr>
            <w:tcW w:w="2186" w:type="dxa"/>
          </w:tcPr>
          <w:p w14:paraId="0171B693" w14:textId="77777777" w:rsidR="00F95318" w:rsidRPr="00C44DC0" w:rsidRDefault="00F95318" w:rsidP="00920704">
            <w:pPr>
              <w:rPr>
                <w:sz w:val="28"/>
                <w:szCs w:val="28"/>
              </w:rPr>
            </w:pPr>
            <w:r w:rsidRPr="00C44DC0">
              <w:rPr>
                <w:sz w:val="28"/>
                <w:szCs w:val="28"/>
              </w:rPr>
              <w:t>Khách hàng</w:t>
            </w:r>
          </w:p>
        </w:tc>
        <w:tc>
          <w:tcPr>
            <w:tcW w:w="2006" w:type="dxa"/>
          </w:tcPr>
          <w:p w14:paraId="0275E745" w14:textId="77777777" w:rsidR="00F95318" w:rsidRPr="00C44DC0" w:rsidRDefault="00F95318" w:rsidP="00920704">
            <w:pPr>
              <w:jc w:val="right"/>
              <w:rPr>
                <w:sz w:val="28"/>
                <w:szCs w:val="28"/>
              </w:rPr>
            </w:pPr>
            <w:r w:rsidRPr="00C44DC0">
              <w:rPr>
                <w:sz w:val="28"/>
                <w:szCs w:val="28"/>
              </w:rPr>
              <w:t>Tác nhân phụ:</w:t>
            </w:r>
          </w:p>
        </w:tc>
        <w:tc>
          <w:tcPr>
            <w:tcW w:w="3441" w:type="dxa"/>
          </w:tcPr>
          <w:p w14:paraId="0035E896" w14:textId="77777777" w:rsidR="00F95318" w:rsidRPr="00C44DC0" w:rsidRDefault="00F95318" w:rsidP="00920704">
            <w:pPr>
              <w:rPr>
                <w:sz w:val="28"/>
                <w:szCs w:val="28"/>
              </w:rPr>
            </w:pPr>
            <w:r w:rsidRPr="00C44DC0">
              <w:rPr>
                <w:sz w:val="28"/>
                <w:szCs w:val="28"/>
              </w:rPr>
              <w:t>Hệ thống Website bán khóa học Lập Trình</w:t>
            </w:r>
          </w:p>
          <w:p w14:paraId="2F28690B" w14:textId="77777777" w:rsidR="00F95318" w:rsidRPr="00C44DC0" w:rsidRDefault="00F95318" w:rsidP="00920704">
            <w:pPr>
              <w:rPr>
                <w:sz w:val="28"/>
                <w:szCs w:val="28"/>
              </w:rPr>
            </w:pPr>
          </w:p>
        </w:tc>
      </w:tr>
      <w:tr w:rsidR="00F95318" w:rsidRPr="00C44DC0" w14:paraId="2FED4421" w14:textId="77777777" w:rsidTr="00920704">
        <w:trPr>
          <w:trHeight w:val="239"/>
        </w:trPr>
        <w:tc>
          <w:tcPr>
            <w:tcW w:w="2106" w:type="dxa"/>
          </w:tcPr>
          <w:p w14:paraId="45D4C584" w14:textId="77777777" w:rsidR="00F95318" w:rsidRPr="00C44DC0" w:rsidRDefault="00F95318" w:rsidP="00920704">
            <w:pPr>
              <w:jc w:val="right"/>
              <w:rPr>
                <w:sz w:val="28"/>
                <w:szCs w:val="28"/>
              </w:rPr>
            </w:pPr>
            <w:r w:rsidRPr="00C44DC0">
              <w:rPr>
                <w:sz w:val="28"/>
                <w:szCs w:val="28"/>
              </w:rPr>
              <w:t>Mô tả:</w:t>
            </w:r>
          </w:p>
        </w:tc>
        <w:tc>
          <w:tcPr>
            <w:tcW w:w="7635" w:type="dxa"/>
            <w:gridSpan w:val="3"/>
          </w:tcPr>
          <w:p w14:paraId="0EAA2229" w14:textId="77777777" w:rsidR="00F95318" w:rsidRPr="00C44DC0" w:rsidRDefault="00F95318" w:rsidP="00920704">
            <w:pPr>
              <w:rPr>
                <w:sz w:val="28"/>
                <w:szCs w:val="28"/>
              </w:rPr>
            </w:pPr>
            <w:r w:rsidRPr="00C44DC0">
              <w:rPr>
                <w:sz w:val="28"/>
                <w:szCs w:val="28"/>
              </w:rPr>
              <w:t>Khách hàng có thể đánh giá khóa học sau khi đã học xong.</w:t>
            </w:r>
          </w:p>
        </w:tc>
      </w:tr>
      <w:tr w:rsidR="00F95318" w:rsidRPr="00C44DC0" w14:paraId="1B1CAF84" w14:textId="77777777" w:rsidTr="00920704">
        <w:trPr>
          <w:trHeight w:val="469"/>
        </w:trPr>
        <w:tc>
          <w:tcPr>
            <w:tcW w:w="2106" w:type="dxa"/>
          </w:tcPr>
          <w:p w14:paraId="3C5B7989" w14:textId="77777777" w:rsidR="00F95318" w:rsidRPr="00C44DC0" w:rsidRDefault="00F95318" w:rsidP="00920704">
            <w:pPr>
              <w:jc w:val="right"/>
              <w:rPr>
                <w:sz w:val="28"/>
                <w:szCs w:val="28"/>
              </w:rPr>
            </w:pPr>
            <w:r w:rsidRPr="00C44DC0">
              <w:rPr>
                <w:sz w:val="28"/>
                <w:szCs w:val="28"/>
              </w:rPr>
              <w:t>Kích hoạt:</w:t>
            </w:r>
          </w:p>
        </w:tc>
        <w:tc>
          <w:tcPr>
            <w:tcW w:w="7635" w:type="dxa"/>
            <w:gridSpan w:val="3"/>
          </w:tcPr>
          <w:p w14:paraId="1C52448E" w14:textId="77777777" w:rsidR="00F95318" w:rsidRPr="00C44DC0" w:rsidRDefault="00F95318" w:rsidP="00920704">
            <w:pPr>
              <w:rPr>
                <w:sz w:val="28"/>
                <w:szCs w:val="28"/>
              </w:rPr>
            </w:pPr>
            <w:r w:rsidRPr="00C44DC0">
              <w:rPr>
                <w:sz w:val="28"/>
                <w:szCs w:val="28"/>
              </w:rPr>
              <w:t>Khách hàng đăng nhập vào hệ thống, chọn khóa học cần đánh giá và đánh giá.</w:t>
            </w:r>
          </w:p>
        </w:tc>
      </w:tr>
      <w:tr w:rsidR="00F95318" w:rsidRPr="00C44DC0" w14:paraId="647B0821" w14:textId="77777777" w:rsidTr="00920704">
        <w:trPr>
          <w:trHeight w:val="479"/>
        </w:trPr>
        <w:tc>
          <w:tcPr>
            <w:tcW w:w="2106" w:type="dxa"/>
          </w:tcPr>
          <w:p w14:paraId="368609B6" w14:textId="77777777" w:rsidR="00F95318" w:rsidRPr="00C44DC0" w:rsidRDefault="00F95318" w:rsidP="00920704">
            <w:pPr>
              <w:jc w:val="right"/>
              <w:rPr>
                <w:sz w:val="28"/>
                <w:szCs w:val="28"/>
              </w:rPr>
            </w:pPr>
            <w:r w:rsidRPr="00C44DC0">
              <w:rPr>
                <w:sz w:val="28"/>
                <w:szCs w:val="28"/>
              </w:rPr>
              <w:t>Điều kiện tiên quyết:</w:t>
            </w:r>
          </w:p>
        </w:tc>
        <w:tc>
          <w:tcPr>
            <w:tcW w:w="7635" w:type="dxa"/>
            <w:gridSpan w:val="3"/>
          </w:tcPr>
          <w:p w14:paraId="4F2F4BC8" w14:textId="77777777" w:rsidR="00F95318" w:rsidRPr="00C44DC0" w:rsidRDefault="00F95318" w:rsidP="00920704">
            <w:pPr>
              <w:rPr>
                <w:sz w:val="28"/>
                <w:szCs w:val="28"/>
              </w:rPr>
            </w:pPr>
            <w:r w:rsidRPr="00C44DC0">
              <w:rPr>
                <w:sz w:val="28"/>
                <w:szCs w:val="28"/>
              </w:rPr>
              <w:t>1. Khách hàng đã có tài khoản và học xong khóa học.</w:t>
            </w:r>
          </w:p>
        </w:tc>
      </w:tr>
      <w:tr w:rsidR="00F95318" w:rsidRPr="00C44DC0" w14:paraId="35A9A1BC" w14:textId="77777777" w:rsidTr="00920704">
        <w:trPr>
          <w:trHeight w:val="469"/>
        </w:trPr>
        <w:tc>
          <w:tcPr>
            <w:tcW w:w="2106" w:type="dxa"/>
          </w:tcPr>
          <w:p w14:paraId="5EF3B6F9" w14:textId="77777777" w:rsidR="00F95318" w:rsidRPr="00C44DC0" w:rsidRDefault="00F95318" w:rsidP="00920704">
            <w:pPr>
              <w:jc w:val="right"/>
              <w:rPr>
                <w:sz w:val="28"/>
                <w:szCs w:val="28"/>
              </w:rPr>
            </w:pPr>
            <w:r w:rsidRPr="00C44DC0">
              <w:rPr>
                <w:sz w:val="28"/>
                <w:szCs w:val="28"/>
              </w:rPr>
              <w:t>Hậu điều kiện:</w:t>
            </w:r>
          </w:p>
        </w:tc>
        <w:tc>
          <w:tcPr>
            <w:tcW w:w="7635" w:type="dxa"/>
            <w:gridSpan w:val="3"/>
          </w:tcPr>
          <w:p w14:paraId="46BF5841" w14:textId="77777777" w:rsidR="00F95318" w:rsidRPr="00C44DC0" w:rsidRDefault="00F95318" w:rsidP="00920704">
            <w:pPr>
              <w:rPr>
                <w:sz w:val="28"/>
                <w:szCs w:val="28"/>
              </w:rPr>
            </w:pPr>
            <w:r w:rsidRPr="00C44DC0">
              <w:rPr>
                <w:sz w:val="28"/>
                <w:szCs w:val="28"/>
              </w:rPr>
              <w:t>1. Khách hàng đăng nhập thành công, khách hàng đánh giá thành công</w:t>
            </w:r>
          </w:p>
        </w:tc>
      </w:tr>
      <w:tr w:rsidR="00F95318" w:rsidRPr="00C44DC0" w14:paraId="6608FF68" w14:textId="77777777" w:rsidTr="00920704">
        <w:trPr>
          <w:trHeight w:val="2440"/>
        </w:trPr>
        <w:tc>
          <w:tcPr>
            <w:tcW w:w="2106" w:type="dxa"/>
          </w:tcPr>
          <w:p w14:paraId="47AE8742" w14:textId="77777777" w:rsidR="00F95318" w:rsidRPr="00C44DC0" w:rsidRDefault="00F95318" w:rsidP="00920704">
            <w:pPr>
              <w:jc w:val="right"/>
              <w:rPr>
                <w:sz w:val="28"/>
                <w:szCs w:val="28"/>
              </w:rPr>
            </w:pPr>
            <w:r w:rsidRPr="00C44DC0">
              <w:rPr>
                <w:sz w:val="28"/>
                <w:szCs w:val="28"/>
              </w:rPr>
              <w:lastRenderedPageBreak/>
              <w:t>Luồng sự kiện chính:</w:t>
            </w:r>
          </w:p>
        </w:tc>
        <w:tc>
          <w:tcPr>
            <w:tcW w:w="7635" w:type="dxa"/>
            <w:gridSpan w:val="3"/>
          </w:tcPr>
          <w:p w14:paraId="0D87C047" w14:textId="4FFEF352" w:rsidR="00F95318" w:rsidRPr="00C44DC0" w:rsidRDefault="00F95318" w:rsidP="00F95318">
            <w:pPr>
              <w:pStyle w:val="ListParagraph"/>
              <w:numPr>
                <w:ilvl w:val="0"/>
                <w:numId w:val="28"/>
              </w:numPr>
              <w:contextualSpacing/>
              <w:rPr>
                <w:b/>
                <w:sz w:val="28"/>
                <w:szCs w:val="28"/>
              </w:rPr>
            </w:pPr>
            <w:r w:rsidRPr="00C44DC0">
              <w:rPr>
                <w:b/>
                <w:sz w:val="28"/>
                <w:szCs w:val="28"/>
              </w:rPr>
              <w:t>Đánh giá khóa học</w:t>
            </w:r>
          </w:p>
          <w:p w14:paraId="2BE81A58" w14:textId="77777777" w:rsidR="00F95318" w:rsidRPr="00C44DC0" w:rsidRDefault="00F95318" w:rsidP="00F95318">
            <w:pPr>
              <w:pStyle w:val="ListParagraph"/>
              <w:numPr>
                <w:ilvl w:val="0"/>
                <w:numId w:val="29"/>
              </w:numPr>
              <w:pBdr>
                <w:top w:val="nil"/>
                <w:left w:val="nil"/>
                <w:bottom w:val="nil"/>
                <w:right w:val="nil"/>
                <w:between w:val="nil"/>
              </w:pBdr>
              <w:spacing w:line="240" w:lineRule="auto"/>
              <w:contextualSpacing/>
              <w:rPr>
                <w:sz w:val="28"/>
                <w:szCs w:val="28"/>
              </w:rPr>
            </w:pPr>
            <w:r w:rsidRPr="00C44DC0">
              <w:rPr>
                <w:color w:val="000000"/>
                <w:sz w:val="28"/>
                <w:szCs w:val="28"/>
              </w:rPr>
              <w:t>Khách hàng chọn khóa học cần đánh giá</w:t>
            </w:r>
          </w:p>
          <w:p w14:paraId="02475E71" w14:textId="77777777" w:rsidR="00F95318" w:rsidRPr="00C44DC0" w:rsidRDefault="00F95318" w:rsidP="00F95318">
            <w:pPr>
              <w:pStyle w:val="ListParagraph"/>
              <w:numPr>
                <w:ilvl w:val="0"/>
                <w:numId w:val="29"/>
              </w:numPr>
              <w:pBdr>
                <w:top w:val="nil"/>
                <w:left w:val="nil"/>
                <w:bottom w:val="nil"/>
                <w:right w:val="nil"/>
                <w:between w:val="nil"/>
              </w:pBdr>
              <w:spacing w:line="240" w:lineRule="auto"/>
              <w:contextualSpacing/>
              <w:rPr>
                <w:sz w:val="28"/>
                <w:szCs w:val="28"/>
              </w:rPr>
            </w:pPr>
            <w:r w:rsidRPr="00C44DC0">
              <w:rPr>
                <w:sz w:val="28"/>
                <w:szCs w:val="28"/>
              </w:rPr>
              <w:t>Hệ thống hiển thị form đánh giá</w:t>
            </w:r>
          </w:p>
          <w:p w14:paraId="06FEB892" w14:textId="77777777" w:rsidR="00F95318" w:rsidRPr="00C44DC0" w:rsidRDefault="00F95318" w:rsidP="00F95318">
            <w:pPr>
              <w:pStyle w:val="ListParagraph"/>
              <w:numPr>
                <w:ilvl w:val="0"/>
                <w:numId w:val="29"/>
              </w:numPr>
              <w:pBdr>
                <w:top w:val="nil"/>
                <w:left w:val="nil"/>
                <w:bottom w:val="nil"/>
                <w:right w:val="nil"/>
                <w:between w:val="nil"/>
              </w:pBdr>
              <w:spacing w:line="240" w:lineRule="auto"/>
              <w:contextualSpacing/>
              <w:rPr>
                <w:sz w:val="28"/>
                <w:szCs w:val="28"/>
              </w:rPr>
            </w:pPr>
            <w:r w:rsidRPr="00C44DC0">
              <w:rPr>
                <w:sz w:val="28"/>
                <w:szCs w:val="28"/>
              </w:rPr>
              <w:t>Khách hàng đánh giá khóa học</w:t>
            </w:r>
          </w:p>
          <w:p w14:paraId="74FB7043" w14:textId="77777777" w:rsidR="00F95318" w:rsidRPr="00C44DC0" w:rsidRDefault="00F95318" w:rsidP="00F95318">
            <w:pPr>
              <w:pStyle w:val="ListParagraph"/>
              <w:numPr>
                <w:ilvl w:val="0"/>
                <w:numId w:val="29"/>
              </w:numPr>
              <w:pBdr>
                <w:top w:val="nil"/>
                <w:left w:val="nil"/>
                <w:bottom w:val="nil"/>
                <w:right w:val="nil"/>
                <w:between w:val="nil"/>
              </w:pBdr>
              <w:spacing w:line="240" w:lineRule="auto"/>
              <w:contextualSpacing/>
              <w:rPr>
                <w:sz w:val="28"/>
                <w:szCs w:val="28"/>
              </w:rPr>
            </w:pPr>
            <w:r w:rsidRPr="00C44DC0">
              <w:rPr>
                <w:sz w:val="28"/>
                <w:szCs w:val="28"/>
              </w:rPr>
              <w:t>Hệ thống lưu vào database và hiển thị đánh giá của người dùng.</w:t>
            </w:r>
          </w:p>
          <w:p w14:paraId="6D0EA626" w14:textId="77777777" w:rsidR="00F95318" w:rsidRPr="00C44DC0" w:rsidRDefault="00F95318" w:rsidP="00920704">
            <w:pPr>
              <w:pBdr>
                <w:top w:val="nil"/>
                <w:left w:val="nil"/>
                <w:bottom w:val="nil"/>
                <w:right w:val="nil"/>
                <w:between w:val="nil"/>
              </w:pBdr>
              <w:spacing w:line="240" w:lineRule="auto"/>
              <w:rPr>
                <w:sz w:val="28"/>
                <w:szCs w:val="28"/>
              </w:rPr>
            </w:pPr>
          </w:p>
        </w:tc>
      </w:tr>
      <w:tr w:rsidR="00F95318" w:rsidRPr="00C44DC0" w14:paraId="49E5B3E9" w14:textId="77777777" w:rsidTr="00920704">
        <w:trPr>
          <w:trHeight w:val="239"/>
        </w:trPr>
        <w:tc>
          <w:tcPr>
            <w:tcW w:w="2106" w:type="dxa"/>
          </w:tcPr>
          <w:p w14:paraId="023B1F83" w14:textId="77777777" w:rsidR="00F95318" w:rsidRPr="00C44DC0" w:rsidRDefault="00F95318" w:rsidP="00920704">
            <w:pPr>
              <w:jc w:val="right"/>
              <w:rPr>
                <w:sz w:val="28"/>
                <w:szCs w:val="28"/>
              </w:rPr>
            </w:pPr>
            <w:r w:rsidRPr="00C44DC0">
              <w:rPr>
                <w:sz w:val="28"/>
                <w:szCs w:val="28"/>
              </w:rPr>
              <w:t>Luồng thay thế:</w:t>
            </w:r>
          </w:p>
        </w:tc>
        <w:tc>
          <w:tcPr>
            <w:tcW w:w="7635" w:type="dxa"/>
            <w:gridSpan w:val="3"/>
          </w:tcPr>
          <w:p w14:paraId="31349931" w14:textId="77777777" w:rsidR="00F95318" w:rsidRPr="00C44DC0" w:rsidRDefault="00F95318" w:rsidP="00920704">
            <w:pPr>
              <w:pBdr>
                <w:top w:val="nil"/>
                <w:left w:val="nil"/>
                <w:bottom w:val="nil"/>
                <w:right w:val="nil"/>
                <w:between w:val="nil"/>
              </w:pBdr>
              <w:rPr>
                <w:sz w:val="28"/>
                <w:szCs w:val="28"/>
              </w:rPr>
            </w:pPr>
            <w:r w:rsidRPr="00C44DC0">
              <w:rPr>
                <w:color w:val="000000"/>
                <w:sz w:val="28"/>
                <w:szCs w:val="28"/>
              </w:rPr>
              <w:t>Không có</w:t>
            </w:r>
          </w:p>
        </w:tc>
      </w:tr>
      <w:tr w:rsidR="00F95318" w:rsidRPr="00C44DC0" w14:paraId="6B723A80" w14:textId="77777777" w:rsidTr="00920704">
        <w:trPr>
          <w:trHeight w:val="1909"/>
        </w:trPr>
        <w:tc>
          <w:tcPr>
            <w:tcW w:w="2106" w:type="dxa"/>
          </w:tcPr>
          <w:p w14:paraId="0C33CA97" w14:textId="77777777" w:rsidR="00F95318" w:rsidRPr="00C44DC0" w:rsidRDefault="00F95318" w:rsidP="00920704">
            <w:pPr>
              <w:jc w:val="right"/>
              <w:rPr>
                <w:sz w:val="28"/>
                <w:szCs w:val="28"/>
              </w:rPr>
            </w:pPr>
            <w:r w:rsidRPr="00C44DC0">
              <w:rPr>
                <w:sz w:val="28"/>
                <w:szCs w:val="28"/>
              </w:rPr>
              <w:t>Ngoại lệ:</w:t>
            </w:r>
          </w:p>
        </w:tc>
        <w:tc>
          <w:tcPr>
            <w:tcW w:w="7635" w:type="dxa"/>
            <w:gridSpan w:val="3"/>
          </w:tcPr>
          <w:p w14:paraId="39EFA745" w14:textId="581F2DE1" w:rsidR="00F95318" w:rsidRPr="00C44DC0" w:rsidRDefault="00F95318" w:rsidP="00920704">
            <w:pPr>
              <w:pBdr>
                <w:top w:val="nil"/>
                <w:left w:val="nil"/>
                <w:bottom w:val="nil"/>
                <w:right w:val="nil"/>
                <w:between w:val="nil"/>
              </w:pBdr>
              <w:spacing w:before="40" w:after="40"/>
              <w:ind w:left="-18" w:right="72"/>
              <w:rPr>
                <w:b/>
                <w:color w:val="000000"/>
                <w:sz w:val="28"/>
                <w:szCs w:val="28"/>
              </w:rPr>
            </w:pPr>
            <w:r w:rsidRPr="00C44DC0">
              <w:rPr>
                <w:b/>
                <w:color w:val="000000"/>
                <w:sz w:val="28"/>
                <w:szCs w:val="28"/>
              </w:rPr>
              <w:t>10.E1 Khách hang chưa đăng nhập tài khoản vào hệ thống</w:t>
            </w:r>
          </w:p>
          <w:p w14:paraId="39F0E68C" w14:textId="77777777" w:rsidR="00F95318" w:rsidRPr="00C44DC0" w:rsidRDefault="00F95318" w:rsidP="00920704">
            <w:pPr>
              <w:pBdr>
                <w:top w:val="nil"/>
                <w:left w:val="nil"/>
                <w:bottom w:val="nil"/>
                <w:right w:val="nil"/>
                <w:between w:val="nil"/>
              </w:pBdr>
              <w:spacing w:before="40" w:after="40"/>
              <w:ind w:left="-18" w:right="72"/>
              <w:rPr>
                <w:color w:val="000000"/>
                <w:sz w:val="28"/>
                <w:szCs w:val="28"/>
              </w:rPr>
            </w:pPr>
            <w:r w:rsidRPr="00C44DC0">
              <w:rPr>
                <w:color w:val="000000"/>
                <w:sz w:val="28"/>
                <w:szCs w:val="28"/>
              </w:rPr>
              <w:t xml:space="preserve">- Hệ thống thông báo tài khoản chưa đăng nhập vào hệ thống </w:t>
            </w:r>
            <w:r w:rsidRPr="00C44DC0">
              <w:rPr>
                <w:color w:val="000000"/>
                <w:sz w:val="28"/>
                <w:szCs w:val="28"/>
              </w:rPr>
              <w:sym w:font="Wingdings" w:char="F0E0"/>
            </w:r>
            <w:r w:rsidRPr="00C44DC0">
              <w:rPr>
                <w:color w:val="000000"/>
                <w:sz w:val="28"/>
                <w:szCs w:val="28"/>
              </w:rPr>
              <w:t xml:space="preserve"> chưa thể đánh giá khóa học.</w:t>
            </w:r>
          </w:p>
          <w:p w14:paraId="69C95296" w14:textId="77777777" w:rsidR="00F95318" w:rsidRPr="00C44DC0" w:rsidRDefault="00F95318" w:rsidP="00920704">
            <w:pPr>
              <w:pBdr>
                <w:top w:val="nil"/>
                <w:left w:val="nil"/>
                <w:bottom w:val="nil"/>
                <w:right w:val="nil"/>
                <w:between w:val="nil"/>
              </w:pBdr>
              <w:spacing w:before="40" w:after="40"/>
              <w:ind w:left="-18" w:right="72"/>
              <w:rPr>
                <w:sz w:val="28"/>
                <w:szCs w:val="28"/>
              </w:rPr>
            </w:pPr>
          </w:p>
        </w:tc>
      </w:tr>
      <w:tr w:rsidR="00F95318" w:rsidRPr="00C44DC0" w14:paraId="6B44C73D" w14:textId="77777777" w:rsidTr="00920704">
        <w:trPr>
          <w:trHeight w:val="239"/>
        </w:trPr>
        <w:tc>
          <w:tcPr>
            <w:tcW w:w="2106" w:type="dxa"/>
          </w:tcPr>
          <w:p w14:paraId="183B43ED" w14:textId="77777777" w:rsidR="00F95318" w:rsidRPr="00C44DC0" w:rsidRDefault="00F95318" w:rsidP="00920704">
            <w:pPr>
              <w:jc w:val="center"/>
              <w:rPr>
                <w:sz w:val="28"/>
                <w:szCs w:val="28"/>
              </w:rPr>
            </w:pPr>
            <w:r w:rsidRPr="00C44DC0">
              <w:rPr>
                <w:sz w:val="28"/>
                <w:szCs w:val="28"/>
              </w:rPr>
              <w:t>Độ ưu tiên</w:t>
            </w:r>
          </w:p>
        </w:tc>
        <w:tc>
          <w:tcPr>
            <w:tcW w:w="7635" w:type="dxa"/>
            <w:gridSpan w:val="3"/>
          </w:tcPr>
          <w:p w14:paraId="34A9A5A7" w14:textId="77777777" w:rsidR="00F95318" w:rsidRPr="00C44DC0" w:rsidRDefault="00F95318" w:rsidP="00920704">
            <w:pPr>
              <w:rPr>
                <w:sz w:val="28"/>
                <w:szCs w:val="28"/>
              </w:rPr>
            </w:pPr>
            <w:r w:rsidRPr="00C44DC0">
              <w:rPr>
                <w:sz w:val="28"/>
                <w:szCs w:val="28"/>
              </w:rPr>
              <w:t>Trung Bình</w:t>
            </w:r>
          </w:p>
        </w:tc>
      </w:tr>
      <w:tr w:rsidR="00F95318" w:rsidRPr="00C44DC0" w14:paraId="3484D73B" w14:textId="77777777" w:rsidTr="00920704">
        <w:trPr>
          <w:trHeight w:val="229"/>
        </w:trPr>
        <w:tc>
          <w:tcPr>
            <w:tcW w:w="2106" w:type="dxa"/>
          </w:tcPr>
          <w:p w14:paraId="489C6B9E" w14:textId="77777777" w:rsidR="00F95318" w:rsidRPr="00C44DC0" w:rsidRDefault="00F95318" w:rsidP="00920704">
            <w:pPr>
              <w:jc w:val="right"/>
              <w:rPr>
                <w:sz w:val="28"/>
                <w:szCs w:val="28"/>
              </w:rPr>
            </w:pPr>
            <w:r w:rsidRPr="00C44DC0">
              <w:rPr>
                <w:sz w:val="28"/>
                <w:szCs w:val="28"/>
              </w:rPr>
              <w:t>Tần suất sử dụng:</w:t>
            </w:r>
          </w:p>
        </w:tc>
        <w:tc>
          <w:tcPr>
            <w:tcW w:w="7635" w:type="dxa"/>
            <w:gridSpan w:val="3"/>
          </w:tcPr>
          <w:p w14:paraId="33D95B00" w14:textId="77777777" w:rsidR="00F95318" w:rsidRPr="00C44DC0" w:rsidRDefault="00F95318" w:rsidP="00920704">
            <w:pPr>
              <w:rPr>
                <w:sz w:val="28"/>
                <w:szCs w:val="28"/>
              </w:rPr>
            </w:pPr>
            <w:r w:rsidRPr="00C44DC0">
              <w:rPr>
                <w:sz w:val="28"/>
                <w:szCs w:val="28"/>
              </w:rPr>
              <w:t>Không có</w:t>
            </w:r>
          </w:p>
        </w:tc>
      </w:tr>
      <w:tr w:rsidR="00F95318" w:rsidRPr="00C44DC0" w14:paraId="28D52027" w14:textId="77777777" w:rsidTr="00920704">
        <w:trPr>
          <w:trHeight w:val="479"/>
        </w:trPr>
        <w:tc>
          <w:tcPr>
            <w:tcW w:w="2106" w:type="dxa"/>
          </w:tcPr>
          <w:p w14:paraId="6741D02B" w14:textId="77777777" w:rsidR="00F95318" w:rsidRPr="00C44DC0" w:rsidRDefault="00F95318" w:rsidP="00920704">
            <w:pPr>
              <w:jc w:val="right"/>
              <w:rPr>
                <w:sz w:val="28"/>
                <w:szCs w:val="28"/>
              </w:rPr>
            </w:pPr>
            <w:r w:rsidRPr="00C44DC0">
              <w:rPr>
                <w:sz w:val="28"/>
                <w:szCs w:val="28"/>
              </w:rPr>
              <w:t>Quy tắc kinh doanh:</w:t>
            </w:r>
          </w:p>
        </w:tc>
        <w:tc>
          <w:tcPr>
            <w:tcW w:w="7635" w:type="dxa"/>
            <w:gridSpan w:val="3"/>
          </w:tcPr>
          <w:p w14:paraId="62DBE460" w14:textId="77777777" w:rsidR="00F95318" w:rsidRPr="00C44DC0" w:rsidRDefault="00F95318" w:rsidP="00920704">
            <w:pPr>
              <w:ind w:left="702" w:hanging="702"/>
              <w:rPr>
                <w:sz w:val="28"/>
                <w:szCs w:val="28"/>
              </w:rPr>
            </w:pPr>
          </w:p>
        </w:tc>
      </w:tr>
      <w:tr w:rsidR="00F95318" w:rsidRPr="00C44DC0" w14:paraId="3088CDB8" w14:textId="77777777" w:rsidTr="00920704">
        <w:trPr>
          <w:trHeight w:val="709"/>
        </w:trPr>
        <w:tc>
          <w:tcPr>
            <w:tcW w:w="2106" w:type="dxa"/>
          </w:tcPr>
          <w:p w14:paraId="133F3384" w14:textId="77777777" w:rsidR="00F95318" w:rsidRPr="00C44DC0" w:rsidRDefault="00F95318" w:rsidP="00920704">
            <w:pPr>
              <w:jc w:val="right"/>
              <w:rPr>
                <w:sz w:val="28"/>
                <w:szCs w:val="28"/>
              </w:rPr>
            </w:pPr>
            <w:r w:rsidRPr="00C44DC0">
              <w:rPr>
                <w:sz w:val="28"/>
                <w:szCs w:val="28"/>
              </w:rPr>
              <w:t>Thông tin khác:</w:t>
            </w:r>
          </w:p>
        </w:tc>
        <w:tc>
          <w:tcPr>
            <w:tcW w:w="7635" w:type="dxa"/>
            <w:gridSpan w:val="3"/>
          </w:tcPr>
          <w:p w14:paraId="7AA7FD08" w14:textId="77777777" w:rsidR="00F95318" w:rsidRPr="00C44DC0" w:rsidRDefault="00F95318" w:rsidP="00920704">
            <w:pPr>
              <w:rPr>
                <w:sz w:val="28"/>
                <w:szCs w:val="28"/>
              </w:rPr>
            </w:pPr>
            <w:r w:rsidRPr="00C44DC0">
              <w:rPr>
                <w:sz w:val="28"/>
                <w:szCs w:val="28"/>
              </w:rPr>
              <w:t>Khách hàng có thể xem các đánh giá khác.</w:t>
            </w:r>
          </w:p>
          <w:p w14:paraId="19A310F2" w14:textId="77777777" w:rsidR="00F95318" w:rsidRPr="00C44DC0" w:rsidRDefault="00F95318" w:rsidP="00920704">
            <w:pPr>
              <w:rPr>
                <w:sz w:val="28"/>
                <w:szCs w:val="28"/>
              </w:rPr>
            </w:pPr>
          </w:p>
          <w:p w14:paraId="1FCDE344" w14:textId="77777777" w:rsidR="00F95318" w:rsidRPr="00C44DC0" w:rsidRDefault="00F95318" w:rsidP="00920704">
            <w:pPr>
              <w:rPr>
                <w:sz w:val="28"/>
                <w:szCs w:val="28"/>
              </w:rPr>
            </w:pPr>
          </w:p>
          <w:p w14:paraId="389468E4" w14:textId="77777777" w:rsidR="00F95318" w:rsidRPr="00C44DC0" w:rsidRDefault="00F95318" w:rsidP="00920704">
            <w:pPr>
              <w:rPr>
                <w:sz w:val="28"/>
                <w:szCs w:val="28"/>
              </w:rPr>
            </w:pPr>
          </w:p>
        </w:tc>
      </w:tr>
      <w:tr w:rsidR="00F95318" w:rsidRPr="00C44DC0" w14:paraId="0BDC35C8" w14:textId="77777777" w:rsidTr="00920704">
        <w:trPr>
          <w:trHeight w:val="239"/>
        </w:trPr>
        <w:tc>
          <w:tcPr>
            <w:tcW w:w="2106" w:type="dxa"/>
          </w:tcPr>
          <w:p w14:paraId="0B48CBFC" w14:textId="77777777" w:rsidR="00F95318" w:rsidRPr="00C44DC0" w:rsidRDefault="00F95318" w:rsidP="00920704">
            <w:pPr>
              <w:jc w:val="right"/>
              <w:rPr>
                <w:sz w:val="28"/>
                <w:szCs w:val="28"/>
              </w:rPr>
            </w:pPr>
            <w:r w:rsidRPr="00C44DC0">
              <w:rPr>
                <w:sz w:val="28"/>
                <w:szCs w:val="28"/>
              </w:rPr>
              <w:t>Giả định:</w:t>
            </w:r>
          </w:p>
        </w:tc>
        <w:tc>
          <w:tcPr>
            <w:tcW w:w="7635" w:type="dxa"/>
            <w:gridSpan w:val="3"/>
          </w:tcPr>
          <w:p w14:paraId="02C6489C" w14:textId="77777777" w:rsidR="00F95318" w:rsidRPr="00C44DC0" w:rsidRDefault="00F95318" w:rsidP="00920704">
            <w:pPr>
              <w:rPr>
                <w:sz w:val="28"/>
                <w:szCs w:val="28"/>
              </w:rPr>
            </w:pPr>
            <w:r w:rsidRPr="00C44DC0">
              <w:rPr>
                <w:sz w:val="28"/>
                <w:szCs w:val="28"/>
              </w:rPr>
              <w:t>Không có</w:t>
            </w:r>
          </w:p>
        </w:tc>
      </w:tr>
    </w:tbl>
    <w:p w14:paraId="1A07FA79" w14:textId="77777777" w:rsidR="00F95318" w:rsidRPr="00C44DC0" w:rsidRDefault="00F95318" w:rsidP="00F95318">
      <w:pPr>
        <w:rPr>
          <w:sz w:val="28"/>
          <w:szCs w:val="28"/>
        </w:rPr>
      </w:pPr>
    </w:p>
    <w:p w14:paraId="3F20C2FF" w14:textId="77777777" w:rsidR="00F95318" w:rsidRPr="00C44DC0" w:rsidRDefault="00F95318" w:rsidP="00F95318">
      <w:pPr>
        <w:rPr>
          <w:sz w:val="28"/>
          <w:szCs w:val="28"/>
        </w:rPr>
      </w:pPr>
    </w:p>
    <w:p w14:paraId="483FF6D2" w14:textId="77777777" w:rsidR="00F95318" w:rsidRPr="00C44DC0" w:rsidRDefault="00F95318" w:rsidP="00F95318">
      <w:pPr>
        <w:pStyle w:val="ListParagraph"/>
        <w:pBdr>
          <w:top w:val="nil"/>
          <w:left w:val="nil"/>
          <w:bottom w:val="nil"/>
          <w:right w:val="nil"/>
          <w:between w:val="nil"/>
        </w:pBdr>
        <w:spacing w:before="240" w:line="240" w:lineRule="auto"/>
        <w:ind w:left="840"/>
        <w:rPr>
          <w:b/>
          <w:color w:val="000000"/>
          <w:sz w:val="28"/>
          <w:szCs w:val="28"/>
          <w:lang w:val="vi-VN"/>
        </w:rPr>
      </w:pPr>
    </w:p>
    <w:p w14:paraId="09749758" w14:textId="5F4A2C5D" w:rsidR="006A3DF6" w:rsidRPr="00C44DC0" w:rsidRDefault="006A3DF6">
      <w:pPr>
        <w:pBdr>
          <w:top w:val="nil"/>
          <w:left w:val="nil"/>
          <w:bottom w:val="nil"/>
          <w:right w:val="nil"/>
          <w:between w:val="nil"/>
        </w:pBdr>
        <w:spacing w:line="240" w:lineRule="auto"/>
        <w:rPr>
          <w:b/>
          <w:color w:val="000000"/>
          <w:sz w:val="28"/>
          <w:szCs w:val="28"/>
        </w:rPr>
      </w:pPr>
    </w:p>
    <w:p w14:paraId="58DEB441" w14:textId="77777777" w:rsidR="006A3DF6" w:rsidRPr="00C44DC0" w:rsidRDefault="00CD54BA">
      <w:pPr>
        <w:pStyle w:val="Heading1"/>
        <w:rPr>
          <w:sz w:val="28"/>
          <w:szCs w:val="28"/>
        </w:rPr>
      </w:pPr>
      <w:bookmarkStart w:id="29" w:name="_Toc146383026"/>
      <w:r w:rsidRPr="00C44DC0">
        <w:rPr>
          <w:sz w:val="28"/>
          <w:szCs w:val="28"/>
        </w:rPr>
        <w:t>Yêu cầu dữ liệu</w:t>
      </w:r>
      <w:bookmarkEnd w:id="29"/>
    </w:p>
    <w:p w14:paraId="72B5FEAC" w14:textId="77777777" w:rsidR="006A3DF6" w:rsidRPr="00C44DC0" w:rsidRDefault="00CD54BA">
      <w:pPr>
        <w:pStyle w:val="Heading2"/>
        <w:rPr>
          <w:szCs w:val="28"/>
        </w:rPr>
      </w:pPr>
      <w:bookmarkStart w:id="30" w:name="_Toc146383027"/>
      <w:r w:rsidRPr="00C44DC0">
        <w:rPr>
          <w:szCs w:val="28"/>
        </w:rPr>
        <w:t>Sơ đồ lớp diễn đạt cấu trúc hệ thống</w:t>
      </w:r>
      <w:bookmarkEnd w:id="30"/>
    </w:p>
    <w:p w14:paraId="367E35D3" w14:textId="77777777" w:rsidR="001E2F1C" w:rsidRPr="00C44DC0" w:rsidRDefault="001E2F1C" w:rsidP="00172099">
      <w:pPr>
        <w:rPr>
          <w:sz w:val="28"/>
          <w:szCs w:val="28"/>
        </w:rPr>
      </w:pPr>
    </w:p>
    <w:p w14:paraId="13DB0D0E" w14:textId="328EE864" w:rsidR="00177CC9" w:rsidRPr="00C44DC0" w:rsidRDefault="00177CC9" w:rsidP="00172099">
      <w:pPr>
        <w:rPr>
          <w:sz w:val="28"/>
          <w:szCs w:val="28"/>
        </w:rPr>
      </w:pPr>
    </w:p>
    <w:p w14:paraId="2754B4F9" w14:textId="77777777" w:rsidR="00177CC9" w:rsidRPr="00C44DC0" w:rsidRDefault="00177CC9" w:rsidP="00172099">
      <w:pPr>
        <w:rPr>
          <w:sz w:val="28"/>
          <w:szCs w:val="28"/>
        </w:rPr>
      </w:pPr>
    </w:p>
    <w:p w14:paraId="236EBCBE" w14:textId="77777777" w:rsidR="00177CC9" w:rsidRPr="00C44DC0" w:rsidRDefault="00177CC9" w:rsidP="00172099">
      <w:pPr>
        <w:rPr>
          <w:sz w:val="28"/>
          <w:szCs w:val="28"/>
        </w:rPr>
      </w:pPr>
    </w:p>
    <w:p w14:paraId="6F2EF794" w14:textId="77777777" w:rsidR="00177CC9" w:rsidRPr="00C44DC0" w:rsidRDefault="00177CC9" w:rsidP="00172099">
      <w:pPr>
        <w:rPr>
          <w:sz w:val="28"/>
          <w:szCs w:val="28"/>
        </w:rPr>
      </w:pPr>
    </w:p>
    <w:p w14:paraId="70698945" w14:textId="77777777" w:rsidR="00177CC9" w:rsidRPr="00C44DC0" w:rsidRDefault="00177CC9" w:rsidP="00172099">
      <w:pPr>
        <w:rPr>
          <w:sz w:val="28"/>
          <w:szCs w:val="28"/>
        </w:rPr>
      </w:pPr>
    </w:p>
    <w:p w14:paraId="021A0443" w14:textId="77777777" w:rsidR="00177CC9" w:rsidRPr="00C44DC0" w:rsidRDefault="00177CC9" w:rsidP="00172099">
      <w:pPr>
        <w:rPr>
          <w:sz w:val="28"/>
          <w:szCs w:val="28"/>
        </w:rPr>
      </w:pPr>
    </w:p>
    <w:p w14:paraId="025B2C10" w14:textId="77777777" w:rsidR="00177CC9" w:rsidRPr="00C44DC0" w:rsidRDefault="00177CC9" w:rsidP="00172099">
      <w:pPr>
        <w:rPr>
          <w:sz w:val="28"/>
          <w:szCs w:val="28"/>
        </w:rPr>
      </w:pPr>
    </w:p>
    <w:p w14:paraId="28983DDD" w14:textId="77777777" w:rsidR="00177CC9" w:rsidRPr="00C44DC0" w:rsidRDefault="00177CC9" w:rsidP="00172099">
      <w:pPr>
        <w:rPr>
          <w:sz w:val="28"/>
          <w:szCs w:val="28"/>
        </w:rPr>
      </w:pPr>
    </w:p>
    <w:p w14:paraId="1200BE83" w14:textId="77777777" w:rsidR="00177CC9" w:rsidRPr="00C44DC0" w:rsidRDefault="00177CC9" w:rsidP="00172099">
      <w:pPr>
        <w:rPr>
          <w:sz w:val="28"/>
          <w:szCs w:val="28"/>
        </w:rPr>
      </w:pPr>
    </w:p>
    <w:p w14:paraId="33AEE831" w14:textId="77777777" w:rsidR="00177CC9" w:rsidRPr="00C44DC0" w:rsidRDefault="00177CC9" w:rsidP="00172099">
      <w:pPr>
        <w:rPr>
          <w:sz w:val="28"/>
          <w:szCs w:val="28"/>
        </w:rPr>
      </w:pPr>
    </w:p>
    <w:p w14:paraId="3F0F923B" w14:textId="77777777" w:rsidR="00177CC9" w:rsidRPr="00C44DC0" w:rsidRDefault="00177CC9" w:rsidP="00172099">
      <w:pPr>
        <w:rPr>
          <w:sz w:val="28"/>
          <w:szCs w:val="28"/>
        </w:rPr>
      </w:pPr>
    </w:p>
    <w:p w14:paraId="1C252861" w14:textId="77777777" w:rsidR="00177CC9" w:rsidRPr="00C44DC0" w:rsidRDefault="00177CC9" w:rsidP="00172099">
      <w:pPr>
        <w:rPr>
          <w:sz w:val="28"/>
          <w:szCs w:val="28"/>
        </w:rPr>
      </w:pPr>
    </w:p>
    <w:p w14:paraId="5E533608" w14:textId="77777777" w:rsidR="00177CC9" w:rsidRPr="00C44DC0" w:rsidRDefault="00177CC9" w:rsidP="00172099">
      <w:pPr>
        <w:rPr>
          <w:sz w:val="28"/>
          <w:szCs w:val="28"/>
        </w:rPr>
      </w:pPr>
    </w:p>
    <w:p w14:paraId="4E75A517" w14:textId="77777777" w:rsidR="00177CC9" w:rsidRPr="00C44DC0" w:rsidRDefault="00177CC9" w:rsidP="00172099">
      <w:pPr>
        <w:rPr>
          <w:sz w:val="28"/>
          <w:szCs w:val="28"/>
        </w:rPr>
      </w:pPr>
    </w:p>
    <w:p w14:paraId="6DB09F3A" w14:textId="77777777" w:rsidR="00177CC9" w:rsidRPr="00C44DC0" w:rsidRDefault="00177CC9" w:rsidP="00172099">
      <w:pPr>
        <w:rPr>
          <w:sz w:val="28"/>
          <w:szCs w:val="28"/>
        </w:rPr>
      </w:pPr>
    </w:p>
    <w:p w14:paraId="4EB085CC" w14:textId="77777777" w:rsidR="00177CC9" w:rsidRPr="00C44DC0" w:rsidRDefault="00177CC9" w:rsidP="00172099">
      <w:pPr>
        <w:rPr>
          <w:sz w:val="28"/>
          <w:szCs w:val="28"/>
        </w:rPr>
      </w:pPr>
    </w:p>
    <w:p w14:paraId="454E7DA9" w14:textId="77777777" w:rsidR="00177CC9" w:rsidRPr="00C44DC0" w:rsidRDefault="00177CC9" w:rsidP="00172099">
      <w:pPr>
        <w:rPr>
          <w:sz w:val="28"/>
          <w:szCs w:val="28"/>
        </w:rPr>
      </w:pPr>
    </w:p>
    <w:p w14:paraId="41BF36A7" w14:textId="77777777" w:rsidR="00177CC9" w:rsidRPr="00C44DC0" w:rsidRDefault="00177CC9" w:rsidP="00172099">
      <w:pPr>
        <w:rPr>
          <w:sz w:val="28"/>
          <w:szCs w:val="28"/>
        </w:rPr>
      </w:pPr>
    </w:p>
    <w:p w14:paraId="28EEAC3F" w14:textId="77777777" w:rsidR="00177CC9" w:rsidRPr="00C44DC0" w:rsidRDefault="00177CC9" w:rsidP="00172099">
      <w:pPr>
        <w:rPr>
          <w:sz w:val="28"/>
          <w:szCs w:val="28"/>
        </w:rPr>
      </w:pPr>
    </w:p>
    <w:p w14:paraId="6DDDDC65" w14:textId="77777777" w:rsidR="00177CC9" w:rsidRPr="00C44DC0" w:rsidRDefault="00177CC9" w:rsidP="00172099">
      <w:pPr>
        <w:rPr>
          <w:sz w:val="28"/>
          <w:szCs w:val="28"/>
        </w:rPr>
      </w:pPr>
    </w:p>
    <w:p w14:paraId="51E951C5" w14:textId="091136B4" w:rsidR="00177CC9" w:rsidRPr="00C44DC0" w:rsidRDefault="00177CC9" w:rsidP="00172099">
      <w:pPr>
        <w:rPr>
          <w:sz w:val="28"/>
          <w:szCs w:val="28"/>
        </w:rPr>
      </w:pPr>
    </w:p>
    <w:p w14:paraId="64E7C9BC" w14:textId="746C3AD4" w:rsidR="0069105F" w:rsidRPr="00C44DC0" w:rsidRDefault="00BA5358" w:rsidP="00172099">
      <w:pPr>
        <w:rPr>
          <w:sz w:val="28"/>
          <w:szCs w:val="28"/>
        </w:rPr>
      </w:pPr>
      <w:r w:rsidRPr="00C44DC0">
        <w:rPr>
          <w:noProof/>
          <w:sz w:val="28"/>
          <w:szCs w:val="28"/>
        </w:rPr>
        <w:drawing>
          <wp:anchor distT="0" distB="0" distL="114300" distR="114300" simplePos="0" relativeHeight="251655680" behindDoc="0" locked="0" layoutInCell="1" allowOverlap="1" wp14:anchorId="4E4B7C1C" wp14:editId="1A368695">
            <wp:simplePos x="0" y="0"/>
            <wp:positionH relativeFrom="column">
              <wp:posOffset>140970</wp:posOffset>
            </wp:positionH>
            <wp:positionV relativeFrom="paragraph">
              <wp:posOffset>8255</wp:posOffset>
            </wp:positionV>
            <wp:extent cx="5303520" cy="1732280"/>
            <wp:effectExtent l="0" t="0" r="0" b="1270"/>
            <wp:wrapSquare wrapText="bothSides"/>
            <wp:docPr id="66227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73168" name=""/>
                    <pic:cNvPicPr/>
                  </pic:nvPicPr>
                  <pic:blipFill>
                    <a:blip r:embed="rId14">
                      <a:extLst>
                        <a:ext uri="{28A0092B-C50C-407E-A947-70E740481C1C}">
                          <a14:useLocalDpi xmlns:a14="http://schemas.microsoft.com/office/drawing/2010/main" val="0"/>
                        </a:ext>
                      </a:extLst>
                    </a:blip>
                    <a:stretch>
                      <a:fillRect/>
                    </a:stretch>
                  </pic:blipFill>
                  <pic:spPr>
                    <a:xfrm>
                      <a:off x="0" y="0"/>
                      <a:ext cx="5303520" cy="1732280"/>
                    </a:xfrm>
                    <a:prstGeom prst="rect">
                      <a:avLst/>
                    </a:prstGeom>
                  </pic:spPr>
                </pic:pic>
              </a:graphicData>
            </a:graphic>
            <wp14:sizeRelH relativeFrom="margin">
              <wp14:pctWidth>0</wp14:pctWidth>
            </wp14:sizeRelH>
            <wp14:sizeRelV relativeFrom="margin">
              <wp14:pctHeight>0</wp14:pctHeight>
            </wp14:sizeRelV>
          </wp:anchor>
        </w:drawing>
      </w:r>
    </w:p>
    <w:p w14:paraId="6119858E" w14:textId="77777777" w:rsidR="0069105F" w:rsidRPr="00C44DC0" w:rsidRDefault="0069105F" w:rsidP="00172099">
      <w:pPr>
        <w:rPr>
          <w:sz w:val="28"/>
          <w:szCs w:val="28"/>
        </w:rPr>
      </w:pPr>
    </w:p>
    <w:p w14:paraId="59A940E5" w14:textId="77777777" w:rsidR="0069105F" w:rsidRPr="00C44DC0" w:rsidRDefault="0069105F" w:rsidP="00172099">
      <w:pPr>
        <w:rPr>
          <w:sz w:val="28"/>
          <w:szCs w:val="28"/>
        </w:rPr>
      </w:pPr>
    </w:p>
    <w:p w14:paraId="4BABA9C3" w14:textId="1BD8EDC6" w:rsidR="00177CC9" w:rsidRPr="00C44DC0" w:rsidRDefault="00177CC9" w:rsidP="00172099">
      <w:pPr>
        <w:rPr>
          <w:sz w:val="28"/>
          <w:szCs w:val="28"/>
        </w:rPr>
      </w:pPr>
    </w:p>
    <w:p w14:paraId="09C708E6" w14:textId="77777777" w:rsidR="00520EEE" w:rsidRPr="00C44DC0" w:rsidRDefault="00520EEE" w:rsidP="00172099">
      <w:pPr>
        <w:rPr>
          <w:sz w:val="28"/>
          <w:szCs w:val="28"/>
        </w:rPr>
      </w:pPr>
    </w:p>
    <w:p w14:paraId="14498E5A" w14:textId="77777777" w:rsidR="00520EEE" w:rsidRPr="00C44DC0" w:rsidRDefault="00520EEE" w:rsidP="00172099">
      <w:pPr>
        <w:rPr>
          <w:sz w:val="28"/>
          <w:szCs w:val="28"/>
        </w:rPr>
      </w:pPr>
    </w:p>
    <w:p w14:paraId="30478445" w14:textId="77777777" w:rsidR="00520EEE" w:rsidRPr="00C44DC0" w:rsidRDefault="00520EEE" w:rsidP="00172099">
      <w:pPr>
        <w:rPr>
          <w:sz w:val="28"/>
          <w:szCs w:val="28"/>
        </w:rPr>
      </w:pPr>
    </w:p>
    <w:p w14:paraId="586F27B8" w14:textId="77777777" w:rsidR="002B1B6B" w:rsidRPr="00C44DC0" w:rsidRDefault="002B1B6B" w:rsidP="002B1B6B">
      <w:pPr>
        <w:rPr>
          <w:sz w:val="28"/>
          <w:szCs w:val="28"/>
        </w:rPr>
      </w:pPr>
      <w:bookmarkStart w:id="31" w:name="_Toc146383028"/>
    </w:p>
    <w:bookmarkEnd w:id="31"/>
    <w:p w14:paraId="12DCDB29" w14:textId="0282D639" w:rsidR="006A3DF6" w:rsidRPr="00C44DC0" w:rsidRDefault="0080428B">
      <w:pPr>
        <w:pStyle w:val="Heading2"/>
        <w:rPr>
          <w:szCs w:val="28"/>
          <w:lang w:val="vi-VN"/>
        </w:rPr>
      </w:pPr>
      <w:r w:rsidRPr="00C44DC0">
        <w:rPr>
          <w:szCs w:val="28"/>
        </w:rPr>
        <w:t>Ánh</w:t>
      </w:r>
      <w:r w:rsidRPr="00C44DC0">
        <w:rPr>
          <w:szCs w:val="28"/>
          <w:lang w:val="vi-VN"/>
        </w:rPr>
        <w:t xml:space="preserve"> xạ sang lược đồ CSDL</w:t>
      </w:r>
    </w:p>
    <w:p w14:paraId="3614F89E" w14:textId="77777777" w:rsidR="00520EEE" w:rsidRPr="00C44DC0" w:rsidRDefault="00520EEE" w:rsidP="00520EEE">
      <w:pPr>
        <w:rPr>
          <w:sz w:val="28"/>
          <w:szCs w:val="28"/>
          <w:lang w:val="vi-VN"/>
        </w:rPr>
      </w:pPr>
    </w:p>
    <w:p w14:paraId="58DD67E8" w14:textId="77777777" w:rsidR="00520EEE" w:rsidRPr="00C44DC0" w:rsidRDefault="00520EEE" w:rsidP="00520EEE">
      <w:pPr>
        <w:rPr>
          <w:sz w:val="28"/>
          <w:szCs w:val="28"/>
          <w:lang w:val="vi-VN"/>
        </w:rPr>
      </w:pPr>
    </w:p>
    <w:p w14:paraId="41D3AE4B" w14:textId="77777777" w:rsidR="00520EEE" w:rsidRPr="00C44DC0" w:rsidRDefault="00520EEE" w:rsidP="00520EEE">
      <w:pPr>
        <w:rPr>
          <w:sz w:val="28"/>
          <w:szCs w:val="28"/>
          <w:lang w:val="vi-VN"/>
        </w:rPr>
      </w:pPr>
    </w:p>
    <w:p w14:paraId="4C40950E" w14:textId="4CBAB463" w:rsidR="00520EEE" w:rsidRPr="00C44DC0" w:rsidRDefault="00520EEE" w:rsidP="00520EEE">
      <w:pPr>
        <w:rPr>
          <w:sz w:val="28"/>
          <w:szCs w:val="28"/>
          <w:lang w:val="vi-VN"/>
        </w:rPr>
      </w:pPr>
    </w:p>
    <w:p w14:paraId="06A2F98B" w14:textId="77777777" w:rsidR="00520EEE" w:rsidRPr="00C44DC0" w:rsidRDefault="00520EEE" w:rsidP="00520EEE">
      <w:pPr>
        <w:rPr>
          <w:sz w:val="28"/>
          <w:szCs w:val="28"/>
          <w:lang w:val="vi-VN"/>
        </w:rPr>
      </w:pPr>
    </w:p>
    <w:p w14:paraId="3FBEA7EC" w14:textId="77777777" w:rsidR="00520EEE" w:rsidRPr="00C44DC0" w:rsidRDefault="00520EEE" w:rsidP="00520EEE">
      <w:pPr>
        <w:rPr>
          <w:sz w:val="28"/>
          <w:szCs w:val="28"/>
          <w:lang w:val="vi-VN"/>
        </w:rPr>
      </w:pPr>
    </w:p>
    <w:p w14:paraId="09D5BE33" w14:textId="77777777" w:rsidR="00520EEE" w:rsidRPr="00C44DC0" w:rsidRDefault="00520EEE" w:rsidP="00520EEE">
      <w:pPr>
        <w:rPr>
          <w:sz w:val="28"/>
          <w:szCs w:val="28"/>
          <w:lang w:val="vi-VN"/>
        </w:rPr>
      </w:pPr>
    </w:p>
    <w:p w14:paraId="03C57422" w14:textId="77777777" w:rsidR="00520EEE" w:rsidRPr="00C44DC0" w:rsidRDefault="00520EEE" w:rsidP="00520EEE">
      <w:pPr>
        <w:rPr>
          <w:sz w:val="28"/>
          <w:szCs w:val="28"/>
          <w:lang w:val="vi-VN"/>
        </w:rPr>
      </w:pPr>
    </w:p>
    <w:p w14:paraId="5B522221" w14:textId="77777777" w:rsidR="00520EEE" w:rsidRPr="00C44DC0" w:rsidRDefault="00520EEE" w:rsidP="00520EEE">
      <w:pPr>
        <w:rPr>
          <w:sz w:val="28"/>
          <w:szCs w:val="28"/>
          <w:lang w:val="vi-VN"/>
        </w:rPr>
      </w:pPr>
    </w:p>
    <w:p w14:paraId="4B08546B" w14:textId="77777777" w:rsidR="00520EEE" w:rsidRPr="00C44DC0" w:rsidRDefault="00520EEE" w:rsidP="00520EEE">
      <w:pPr>
        <w:rPr>
          <w:sz w:val="28"/>
          <w:szCs w:val="28"/>
          <w:lang w:val="vi-VN"/>
        </w:rPr>
      </w:pPr>
    </w:p>
    <w:p w14:paraId="79A926D2" w14:textId="77777777" w:rsidR="00520EEE" w:rsidRPr="00C44DC0" w:rsidRDefault="00520EEE" w:rsidP="00520EEE">
      <w:pPr>
        <w:rPr>
          <w:sz w:val="28"/>
          <w:szCs w:val="28"/>
          <w:lang w:val="vi-VN"/>
        </w:rPr>
      </w:pPr>
    </w:p>
    <w:p w14:paraId="5413EB9B" w14:textId="77777777" w:rsidR="00520EEE" w:rsidRPr="00C44DC0" w:rsidRDefault="00520EEE" w:rsidP="00520EEE">
      <w:pPr>
        <w:rPr>
          <w:sz w:val="28"/>
          <w:szCs w:val="28"/>
          <w:lang w:val="vi-VN"/>
        </w:rPr>
      </w:pPr>
    </w:p>
    <w:p w14:paraId="62700622" w14:textId="77777777" w:rsidR="00520EEE" w:rsidRPr="00C44DC0" w:rsidRDefault="00520EEE" w:rsidP="00520EEE">
      <w:pPr>
        <w:rPr>
          <w:sz w:val="28"/>
          <w:szCs w:val="28"/>
          <w:lang w:val="vi-VN"/>
        </w:rPr>
      </w:pPr>
    </w:p>
    <w:p w14:paraId="17853453" w14:textId="52D1763B" w:rsidR="00520EEE" w:rsidRPr="00C44DC0" w:rsidRDefault="00520EEE" w:rsidP="00520EEE">
      <w:pPr>
        <w:rPr>
          <w:sz w:val="28"/>
          <w:szCs w:val="28"/>
          <w:lang w:val="vi-VN"/>
        </w:rPr>
      </w:pPr>
    </w:p>
    <w:p w14:paraId="4886C7C4" w14:textId="36B7FA09" w:rsidR="00520EEE" w:rsidRPr="00C44DC0" w:rsidRDefault="00520EEE" w:rsidP="00520EEE">
      <w:pPr>
        <w:rPr>
          <w:sz w:val="28"/>
          <w:szCs w:val="28"/>
          <w:lang w:val="vi-VN"/>
        </w:rPr>
      </w:pPr>
    </w:p>
    <w:p w14:paraId="286D791F" w14:textId="4B000CFA" w:rsidR="00520EEE" w:rsidRPr="00C44DC0" w:rsidRDefault="00BA5358" w:rsidP="00520EEE">
      <w:pPr>
        <w:rPr>
          <w:sz w:val="28"/>
          <w:szCs w:val="28"/>
          <w:lang w:val="vi-VN"/>
        </w:rPr>
      </w:pPr>
      <w:r w:rsidRPr="00C44DC0">
        <w:rPr>
          <w:noProof/>
          <w:sz w:val="28"/>
          <w:szCs w:val="28"/>
        </w:rPr>
        <w:drawing>
          <wp:anchor distT="0" distB="0" distL="114300" distR="114300" simplePos="0" relativeHeight="251664896" behindDoc="1" locked="0" layoutInCell="1" allowOverlap="1" wp14:anchorId="60992D40" wp14:editId="5566AC80">
            <wp:simplePos x="0" y="0"/>
            <wp:positionH relativeFrom="margin">
              <wp:align>left</wp:align>
            </wp:positionH>
            <wp:positionV relativeFrom="paragraph">
              <wp:posOffset>13335</wp:posOffset>
            </wp:positionV>
            <wp:extent cx="5500370" cy="1828800"/>
            <wp:effectExtent l="0" t="0" r="5080" b="0"/>
            <wp:wrapSquare wrapText="bothSides"/>
            <wp:docPr id="153118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8813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0370" cy="1828800"/>
                    </a:xfrm>
                    <a:prstGeom prst="rect">
                      <a:avLst/>
                    </a:prstGeom>
                  </pic:spPr>
                </pic:pic>
              </a:graphicData>
            </a:graphic>
            <wp14:sizeRelH relativeFrom="margin">
              <wp14:pctWidth>0</wp14:pctWidth>
            </wp14:sizeRelH>
            <wp14:sizeRelV relativeFrom="margin">
              <wp14:pctHeight>0</wp14:pctHeight>
            </wp14:sizeRelV>
          </wp:anchor>
        </w:drawing>
      </w:r>
    </w:p>
    <w:p w14:paraId="3FE68F09" w14:textId="77777777" w:rsidR="00520EEE" w:rsidRPr="00C44DC0" w:rsidRDefault="00520EEE" w:rsidP="00520EEE">
      <w:pPr>
        <w:rPr>
          <w:sz w:val="28"/>
          <w:szCs w:val="28"/>
          <w:lang w:val="vi-VN"/>
        </w:rPr>
      </w:pPr>
    </w:p>
    <w:p w14:paraId="191A1387" w14:textId="2CF81520" w:rsidR="0069105F" w:rsidRPr="00C44DC0" w:rsidRDefault="0069105F" w:rsidP="0069105F">
      <w:pPr>
        <w:rPr>
          <w:sz w:val="28"/>
          <w:szCs w:val="28"/>
        </w:rPr>
      </w:pPr>
    </w:p>
    <w:p w14:paraId="25AF3DC5" w14:textId="77777777" w:rsidR="00520EEE" w:rsidRPr="00C44DC0" w:rsidRDefault="00520EEE" w:rsidP="0069105F">
      <w:pPr>
        <w:rPr>
          <w:sz w:val="28"/>
          <w:szCs w:val="28"/>
        </w:rPr>
      </w:pPr>
    </w:p>
    <w:p w14:paraId="391EBEC9" w14:textId="77777777" w:rsidR="00520EEE" w:rsidRPr="00C44DC0" w:rsidRDefault="00520EEE" w:rsidP="0069105F">
      <w:pPr>
        <w:rPr>
          <w:sz w:val="28"/>
          <w:szCs w:val="28"/>
        </w:rPr>
      </w:pPr>
    </w:p>
    <w:p w14:paraId="20D5B546" w14:textId="77777777" w:rsidR="00520EEE" w:rsidRPr="00C44DC0" w:rsidRDefault="00520EEE" w:rsidP="0069105F">
      <w:pPr>
        <w:rPr>
          <w:sz w:val="28"/>
          <w:szCs w:val="28"/>
        </w:rPr>
      </w:pPr>
    </w:p>
    <w:p w14:paraId="3A41DF58" w14:textId="77777777" w:rsidR="00520EEE" w:rsidRPr="00C44DC0" w:rsidRDefault="00520EEE" w:rsidP="0069105F">
      <w:pPr>
        <w:rPr>
          <w:sz w:val="28"/>
          <w:szCs w:val="28"/>
        </w:rPr>
      </w:pPr>
    </w:p>
    <w:p w14:paraId="6ABE3AF5" w14:textId="77777777" w:rsidR="00520EEE" w:rsidRPr="00C44DC0" w:rsidRDefault="00520EEE" w:rsidP="0069105F">
      <w:pPr>
        <w:rPr>
          <w:sz w:val="28"/>
          <w:szCs w:val="28"/>
        </w:rPr>
      </w:pPr>
    </w:p>
    <w:p w14:paraId="2139C98C" w14:textId="77777777" w:rsidR="00520EEE" w:rsidRPr="00C44DC0" w:rsidRDefault="00520EEE" w:rsidP="0069105F">
      <w:pPr>
        <w:rPr>
          <w:sz w:val="28"/>
          <w:szCs w:val="28"/>
        </w:rPr>
      </w:pPr>
    </w:p>
    <w:p w14:paraId="434FB1F5" w14:textId="77777777" w:rsidR="00520EEE" w:rsidRPr="00C44DC0" w:rsidRDefault="00520EEE" w:rsidP="0069105F">
      <w:pPr>
        <w:rPr>
          <w:sz w:val="28"/>
          <w:szCs w:val="28"/>
        </w:rPr>
      </w:pPr>
    </w:p>
    <w:p w14:paraId="2726574F" w14:textId="77777777" w:rsidR="00520EEE" w:rsidRPr="00C44DC0" w:rsidRDefault="00520EEE" w:rsidP="0069105F">
      <w:pPr>
        <w:rPr>
          <w:sz w:val="28"/>
          <w:szCs w:val="28"/>
        </w:rPr>
      </w:pPr>
    </w:p>
    <w:p w14:paraId="621FA5AA" w14:textId="77777777" w:rsidR="00520EEE" w:rsidRPr="00C44DC0" w:rsidRDefault="00520EEE" w:rsidP="0069105F">
      <w:pPr>
        <w:rPr>
          <w:sz w:val="28"/>
          <w:szCs w:val="28"/>
        </w:rPr>
      </w:pPr>
    </w:p>
    <w:p w14:paraId="1E4EBFDA" w14:textId="77777777" w:rsidR="00520EEE" w:rsidRPr="00C44DC0" w:rsidRDefault="00520EEE" w:rsidP="0069105F">
      <w:pPr>
        <w:rPr>
          <w:sz w:val="28"/>
          <w:szCs w:val="28"/>
        </w:rPr>
      </w:pPr>
    </w:p>
    <w:p w14:paraId="2263F290" w14:textId="77777777" w:rsidR="00520EEE" w:rsidRPr="00C44DC0" w:rsidRDefault="00520EEE" w:rsidP="0069105F">
      <w:pPr>
        <w:rPr>
          <w:sz w:val="28"/>
          <w:szCs w:val="28"/>
        </w:rPr>
      </w:pPr>
    </w:p>
    <w:p w14:paraId="656E6280" w14:textId="77777777" w:rsidR="00520EEE" w:rsidRPr="00C44DC0" w:rsidRDefault="00520EEE" w:rsidP="0069105F">
      <w:pPr>
        <w:rPr>
          <w:sz w:val="28"/>
          <w:szCs w:val="28"/>
        </w:rPr>
      </w:pPr>
    </w:p>
    <w:p w14:paraId="604EAB20" w14:textId="77777777" w:rsidR="00BA5358" w:rsidRPr="00C44DC0" w:rsidRDefault="00BA5358" w:rsidP="00BA5358">
      <w:pPr>
        <w:tabs>
          <w:tab w:val="left" w:pos="8064"/>
        </w:tabs>
        <w:rPr>
          <w:sz w:val="28"/>
          <w:szCs w:val="28"/>
        </w:rPr>
      </w:pPr>
    </w:p>
    <w:p w14:paraId="416BA0EC" w14:textId="77777777" w:rsidR="006A3DF6" w:rsidRPr="00C44DC0" w:rsidRDefault="00CD54BA">
      <w:pPr>
        <w:pStyle w:val="Heading2"/>
        <w:pageBreakBefore/>
        <w:spacing w:before="0" w:after="0" w:line="480" w:lineRule="auto"/>
        <w:rPr>
          <w:szCs w:val="28"/>
        </w:rPr>
      </w:pPr>
      <w:bookmarkStart w:id="32" w:name="_Toc146383029"/>
      <w:r w:rsidRPr="00C44DC0">
        <w:rPr>
          <w:szCs w:val="28"/>
        </w:rPr>
        <w:lastRenderedPageBreak/>
        <w:t>Báo cáo</w:t>
      </w:r>
      <w:bookmarkEnd w:id="32"/>
    </w:p>
    <w:p w14:paraId="5F0AD3FC" w14:textId="77777777" w:rsidR="00520EEE" w:rsidRPr="00C44DC0" w:rsidRDefault="00520EEE" w:rsidP="00520EEE">
      <w:pPr>
        <w:spacing w:before="120" w:after="120" w:line="360" w:lineRule="auto"/>
        <w:jc w:val="both"/>
        <w:rPr>
          <w:sz w:val="28"/>
          <w:szCs w:val="28"/>
        </w:rPr>
      </w:pPr>
      <w:r w:rsidRPr="00C44DC0">
        <w:rPr>
          <w:sz w:val="28"/>
          <w:szCs w:val="28"/>
        </w:rPr>
        <w:t>Doanh thu từ bán hàng: Báo cáo nên bao gồm số lượng sản phẩm được bán, số tiền được thu vào từ bán hàng và tỷ lệ chuyển đổi từ lượt xem sản phẩm sang lượt mua hàng.</w:t>
      </w:r>
    </w:p>
    <w:p w14:paraId="0F0422BD" w14:textId="78D83DA1" w:rsidR="00520EEE" w:rsidRPr="00C44DC0" w:rsidRDefault="00520EEE" w:rsidP="00520EEE">
      <w:pPr>
        <w:spacing w:before="120" w:after="120" w:line="360" w:lineRule="auto"/>
        <w:jc w:val="both"/>
        <w:rPr>
          <w:sz w:val="28"/>
          <w:szCs w:val="28"/>
        </w:rPr>
      </w:pPr>
      <w:r w:rsidRPr="00C44DC0">
        <w:rPr>
          <w:sz w:val="28"/>
          <w:szCs w:val="28"/>
        </w:rPr>
        <w:t xml:space="preserve">Tổng doanh thu: Báo cáo nên cung cấp tổng doanh thu của hệ thống </w:t>
      </w:r>
      <w:r w:rsidR="009750AD" w:rsidRPr="00C44DC0">
        <w:rPr>
          <w:sz w:val="28"/>
          <w:szCs w:val="28"/>
        </w:rPr>
        <w:t>website</w:t>
      </w:r>
      <w:r w:rsidR="009750AD" w:rsidRPr="00C44DC0">
        <w:rPr>
          <w:sz w:val="28"/>
          <w:szCs w:val="28"/>
          <w:lang w:val="vi-VN"/>
        </w:rPr>
        <w:t xml:space="preserve"> bán khóa học </w:t>
      </w:r>
      <w:r w:rsidRPr="00C44DC0">
        <w:rPr>
          <w:sz w:val="28"/>
          <w:szCs w:val="28"/>
        </w:rPr>
        <w:t>trong một khoảng thời gian nhất định.</w:t>
      </w:r>
    </w:p>
    <w:p w14:paraId="2CB5557F" w14:textId="77777777" w:rsidR="00520EEE" w:rsidRPr="00C44DC0" w:rsidRDefault="00520EEE" w:rsidP="00520EEE">
      <w:pPr>
        <w:spacing w:before="120" w:after="120" w:line="360" w:lineRule="auto"/>
        <w:jc w:val="both"/>
        <w:rPr>
          <w:sz w:val="28"/>
          <w:szCs w:val="28"/>
        </w:rPr>
      </w:pPr>
      <w:r w:rsidRPr="00C44DC0">
        <w:rPr>
          <w:sz w:val="28"/>
          <w:szCs w:val="28"/>
        </w:rPr>
        <w:t>Doanh thu theo địa điểm: Báo cáo nên cho biết doanh thu theo địa điểm khách hàng, điều này sẽ giúp nhà quản lý phát triển kế hoạch kinh doanh và marketing hợp lý hơn.</w:t>
      </w:r>
    </w:p>
    <w:p w14:paraId="59095061" w14:textId="193625E9" w:rsidR="006A3DF6" w:rsidRPr="00C44DC0" w:rsidRDefault="00520EEE" w:rsidP="00BA5358">
      <w:pPr>
        <w:spacing w:before="120" w:after="120" w:line="360" w:lineRule="auto"/>
        <w:jc w:val="both"/>
        <w:rPr>
          <w:sz w:val="28"/>
          <w:szCs w:val="28"/>
          <w:lang w:val="vi-VN"/>
        </w:rPr>
      </w:pPr>
      <w:r w:rsidRPr="00C44DC0">
        <w:rPr>
          <w:sz w:val="28"/>
          <w:szCs w:val="28"/>
        </w:rPr>
        <w:t xml:space="preserve">Doanh thu theo thời gian: Báo cáo nên cho biết doanh thu theo thời gian (ngày, tuần, tháng, quý hoặc năm) để giúp nhà quản lý hiểu rõ hơn về xu hướng doanh thu và lên kế hoạch kinh </w:t>
      </w:r>
      <w:r w:rsidR="00BA5358" w:rsidRPr="00C44DC0">
        <w:rPr>
          <w:sz w:val="28"/>
          <w:szCs w:val="28"/>
        </w:rPr>
        <w:t>doanh</w:t>
      </w:r>
      <w:r w:rsidR="00BA5358" w:rsidRPr="00C44DC0">
        <w:rPr>
          <w:sz w:val="28"/>
          <w:szCs w:val="28"/>
          <w:lang w:val="vi-VN"/>
        </w:rPr>
        <w:t>.</w:t>
      </w:r>
    </w:p>
    <w:p w14:paraId="6DD1B1D0" w14:textId="77777777" w:rsidR="006A3DF6" w:rsidRPr="00C44DC0" w:rsidRDefault="00CD54BA">
      <w:pPr>
        <w:pStyle w:val="Heading2"/>
        <w:spacing w:line="360" w:lineRule="auto"/>
        <w:jc w:val="both"/>
        <w:rPr>
          <w:szCs w:val="28"/>
        </w:rPr>
      </w:pPr>
      <w:bookmarkStart w:id="33" w:name="_Toc146383031"/>
      <w:r w:rsidRPr="00C44DC0">
        <w:rPr>
          <w:szCs w:val="28"/>
        </w:rPr>
        <w:t>Tính toàn vẹn, lưu giữ và xử lý dữ liệu</w:t>
      </w:r>
      <w:bookmarkEnd w:id="33"/>
    </w:p>
    <w:p w14:paraId="17AD4865" w14:textId="1805C6D6" w:rsidR="003357DF" w:rsidRPr="00C44DC0" w:rsidRDefault="003357DF" w:rsidP="003357DF">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DI-1: Hệ thống sẽ giữ lại các hóa đơn thanh toán</w:t>
      </w:r>
      <w:r w:rsidRPr="00C44DC0">
        <w:rPr>
          <w:color w:val="000000"/>
          <w:sz w:val="28"/>
          <w:szCs w:val="28"/>
          <w:lang w:val="vi-VN"/>
        </w:rPr>
        <w:t xml:space="preserve"> </w:t>
      </w:r>
      <w:r w:rsidRPr="00C44DC0">
        <w:rPr>
          <w:color w:val="000000"/>
          <w:sz w:val="28"/>
          <w:szCs w:val="28"/>
        </w:rPr>
        <w:t>của khách hàng trong 1 năm kể từ ngày thanh toán</w:t>
      </w:r>
    </w:p>
    <w:p w14:paraId="6DBF19AA" w14:textId="77777777" w:rsidR="003357DF" w:rsidRPr="00C44DC0" w:rsidRDefault="003357DF" w:rsidP="003357DF">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DI-2: Hệ thống sẽ xóa tài khoản thành viên nếu như tài khoản thành viên đó không hoạt động, tương tác với hệ thống trong vòng 1 năm</w:t>
      </w:r>
    </w:p>
    <w:p w14:paraId="574879D4" w14:textId="7C61E5C3" w:rsidR="003357DF" w:rsidRPr="00C44DC0" w:rsidRDefault="003357DF" w:rsidP="003357DF">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 xml:space="preserve">DI-3: </w:t>
      </w:r>
      <w:r w:rsidR="007A12D4" w:rsidRPr="00C44DC0">
        <w:rPr>
          <w:color w:val="000000"/>
          <w:sz w:val="28"/>
          <w:szCs w:val="28"/>
        </w:rPr>
        <w:t>Khóa</w:t>
      </w:r>
      <w:r w:rsidR="007A12D4" w:rsidRPr="00C44DC0">
        <w:rPr>
          <w:color w:val="000000"/>
          <w:sz w:val="28"/>
          <w:szCs w:val="28"/>
          <w:lang w:val="vi-VN"/>
        </w:rPr>
        <w:t xml:space="preserve"> học </w:t>
      </w:r>
      <w:r w:rsidRPr="00C44DC0">
        <w:rPr>
          <w:color w:val="000000"/>
          <w:sz w:val="28"/>
          <w:szCs w:val="28"/>
        </w:rPr>
        <w:t>sẽ được kích hoạt sau khi có thông báo thanh toán hóa đơn thành công</w:t>
      </w:r>
    </w:p>
    <w:p w14:paraId="1276A996" w14:textId="4F82E4E0" w:rsidR="003357DF" w:rsidRPr="00C44DC0" w:rsidRDefault="003357DF" w:rsidP="003357DF">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DI-4: Các</w:t>
      </w:r>
      <w:r w:rsidR="005F183C" w:rsidRPr="00C44DC0">
        <w:rPr>
          <w:color w:val="000000"/>
          <w:sz w:val="28"/>
          <w:szCs w:val="28"/>
          <w:lang w:val="vi-VN"/>
        </w:rPr>
        <w:t xml:space="preserve"> khóa học </w:t>
      </w:r>
      <w:r w:rsidRPr="00C44DC0">
        <w:rPr>
          <w:color w:val="000000"/>
          <w:sz w:val="28"/>
          <w:szCs w:val="28"/>
        </w:rPr>
        <w:t xml:space="preserve">có </w:t>
      </w:r>
      <w:r w:rsidR="005F183C" w:rsidRPr="00C44DC0">
        <w:rPr>
          <w:color w:val="000000"/>
          <w:sz w:val="28"/>
          <w:szCs w:val="28"/>
        </w:rPr>
        <w:t>lượt</w:t>
      </w:r>
      <w:r w:rsidR="005F183C" w:rsidRPr="00C44DC0">
        <w:rPr>
          <w:color w:val="000000"/>
          <w:sz w:val="28"/>
          <w:szCs w:val="28"/>
          <w:lang w:val="vi-VN"/>
        </w:rPr>
        <w:t xml:space="preserve"> tương tác thấp sẽ</w:t>
      </w:r>
      <w:r w:rsidRPr="00C44DC0">
        <w:rPr>
          <w:color w:val="000000"/>
          <w:sz w:val="28"/>
          <w:szCs w:val="28"/>
        </w:rPr>
        <w:t xml:space="preserve"> sẽ bị xóa khỏi hệ thống</w:t>
      </w:r>
    </w:p>
    <w:p w14:paraId="6340471D" w14:textId="5636B323" w:rsidR="003357DF" w:rsidRPr="00C44DC0" w:rsidRDefault="003357DF" w:rsidP="003357DF">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DI-</w:t>
      </w:r>
      <w:r w:rsidR="004E6346" w:rsidRPr="00C44DC0">
        <w:rPr>
          <w:color w:val="000000"/>
          <w:sz w:val="28"/>
          <w:szCs w:val="28"/>
        </w:rPr>
        <w:t>5</w:t>
      </w:r>
      <w:r w:rsidRPr="00C44DC0">
        <w:rPr>
          <w:color w:val="000000"/>
          <w:sz w:val="28"/>
          <w:szCs w:val="28"/>
        </w:rPr>
        <w:t xml:space="preserve">: Hệ thống sẽ </w:t>
      </w:r>
      <w:r w:rsidR="00FC3473" w:rsidRPr="00C44DC0">
        <w:rPr>
          <w:color w:val="000000"/>
          <w:sz w:val="28"/>
          <w:szCs w:val="28"/>
        </w:rPr>
        <w:t>xóa</w:t>
      </w:r>
      <w:r w:rsidR="00FC3473" w:rsidRPr="00C44DC0">
        <w:rPr>
          <w:color w:val="000000"/>
          <w:sz w:val="28"/>
          <w:szCs w:val="28"/>
          <w:lang w:val="vi-VN"/>
        </w:rPr>
        <w:t xml:space="preserve"> </w:t>
      </w:r>
      <w:r w:rsidRPr="00C44DC0">
        <w:rPr>
          <w:color w:val="000000"/>
          <w:sz w:val="28"/>
          <w:szCs w:val="28"/>
        </w:rPr>
        <w:t xml:space="preserve">thông tin nhân viên đã thôi làm việc tại hệ thống </w:t>
      </w:r>
    </w:p>
    <w:p w14:paraId="5BB6FA5E" w14:textId="796A1593" w:rsidR="003357DF" w:rsidRPr="00C44DC0" w:rsidRDefault="003357DF" w:rsidP="003357DF">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DI-</w:t>
      </w:r>
      <w:r w:rsidR="004E6346" w:rsidRPr="00C44DC0">
        <w:rPr>
          <w:color w:val="000000"/>
          <w:sz w:val="28"/>
          <w:szCs w:val="28"/>
        </w:rPr>
        <w:t>6</w:t>
      </w:r>
      <w:r w:rsidRPr="00C44DC0">
        <w:rPr>
          <w:color w:val="000000"/>
          <w:sz w:val="28"/>
          <w:szCs w:val="28"/>
        </w:rPr>
        <w:t>: Thông tin cá nhân của thành viên sẽ được bảo mật, cam kết không chia sẻ cho bên thứ 3.</w:t>
      </w:r>
    </w:p>
    <w:p w14:paraId="07E2824C" w14:textId="21112121" w:rsidR="003357DF" w:rsidRPr="00C44DC0" w:rsidRDefault="003357DF" w:rsidP="004E6346">
      <w:pPr>
        <w:pBdr>
          <w:top w:val="nil"/>
          <w:left w:val="nil"/>
          <w:bottom w:val="nil"/>
          <w:right w:val="nil"/>
          <w:between w:val="nil"/>
        </w:pBdr>
        <w:spacing w:after="120" w:line="360" w:lineRule="auto"/>
        <w:ind w:left="1353" w:hanging="806"/>
        <w:jc w:val="both"/>
        <w:rPr>
          <w:color w:val="000000"/>
          <w:sz w:val="28"/>
          <w:szCs w:val="28"/>
          <w:lang w:val="vi-VN"/>
        </w:rPr>
      </w:pPr>
      <w:r w:rsidRPr="00C44DC0">
        <w:rPr>
          <w:color w:val="000000"/>
          <w:sz w:val="28"/>
          <w:szCs w:val="28"/>
        </w:rPr>
        <w:lastRenderedPageBreak/>
        <w:t>DI-</w:t>
      </w:r>
      <w:r w:rsidR="004E6346" w:rsidRPr="00C44DC0">
        <w:rPr>
          <w:color w:val="000000"/>
          <w:sz w:val="28"/>
          <w:szCs w:val="28"/>
        </w:rPr>
        <w:t>7</w:t>
      </w:r>
      <w:r w:rsidRPr="00C44DC0">
        <w:rPr>
          <w:color w:val="000000"/>
          <w:sz w:val="28"/>
          <w:szCs w:val="28"/>
        </w:rPr>
        <w:t xml:space="preserve">: Tất cả </w:t>
      </w:r>
      <w:r w:rsidR="00CC15E9" w:rsidRPr="00C44DC0">
        <w:rPr>
          <w:color w:val="000000"/>
          <w:sz w:val="28"/>
          <w:szCs w:val="28"/>
        </w:rPr>
        <w:t>các</w:t>
      </w:r>
      <w:r w:rsidR="00CC15E9" w:rsidRPr="00C44DC0">
        <w:rPr>
          <w:color w:val="000000"/>
          <w:sz w:val="28"/>
          <w:szCs w:val="28"/>
          <w:lang w:val="vi-VN"/>
        </w:rPr>
        <w:t xml:space="preserve"> khóa học</w:t>
      </w:r>
      <w:r w:rsidRPr="00C44DC0">
        <w:rPr>
          <w:color w:val="000000"/>
          <w:sz w:val="28"/>
          <w:szCs w:val="28"/>
        </w:rPr>
        <w:t xml:space="preserve"> trên hệ thống được đảm bảo bản quyền, nếu không sẽ bị gỡ </w:t>
      </w:r>
      <w:r w:rsidR="004E6346" w:rsidRPr="00C44DC0">
        <w:rPr>
          <w:color w:val="000000"/>
          <w:sz w:val="28"/>
          <w:szCs w:val="28"/>
        </w:rPr>
        <w:t>bỏ</w:t>
      </w:r>
      <w:r w:rsidR="004E6346" w:rsidRPr="00C44DC0">
        <w:rPr>
          <w:color w:val="000000"/>
          <w:sz w:val="28"/>
          <w:szCs w:val="28"/>
          <w:lang w:val="vi-VN"/>
        </w:rPr>
        <w:t>.</w:t>
      </w:r>
    </w:p>
    <w:p w14:paraId="481CAD91" w14:textId="77777777" w:rsidR="006A3DF6" w:rsidRPr="00C44DC0" w:rsidRDefault="00CD54BA">
      <w:pPr>
        <w:pStyle w:val="Heading1"/>
        <w:spacing w:line="360" w:lineRule="auto"/>
        <w:jc w:val="both"/>
        <w:rPr>
          <w:sz w:val="28"/>
          <w:szCs w:val="28"/>
        </w:rPr>
      </w:pPr>
      <w:bookmarkStart w:id="34" w:name="_Toc146383032"/>
      <w:r w:rsidRPr="00C44DC0">
        <w:rPr>
          <w:sz w:val="28"/>
          <w:szCs w:val="28"/>
        </w:rPr>
        <w:t>Các yêu cầu giao tiếp bên ngoài</w:t>
      </w:r>
      <w:bookmarkEnd w:id="34"/>
    </w:p>
    <w:p w14:paraId="0F3B6247" w14:textId="77777777" w:rsidR="006A3DF6" w:rsidRPr="00C44DC0" w:rsidRDefault="00CD54BA">
      <w:pPr>
        <w:pStyle w:val="Heading2"/>
        <w:spacing w:line="360" w:lineRule="auto"/>
        <w:jc w:val="both"/>
        <w:rPr>
          <w:szCs w:val="28"/>
        </w:rPr>
      </w:pPr>
      <w:bookmarkStart w:id="35" w:name="_Toc146383033"/>
      <w:r w:rsidRPr="00C44DC0">
        <w:rPr>
          <w:szCs w:val="28"/>
        </w:rPr>
        <w:t>Giao diện người dùng</w:t>
      </w:r>
      <w:bookmarkEnd w:id="35"/>
    </w:p>
    <w:p w14:paraId="2F5003AD" w14:textId="65D46DFA" w:rsidR="00EE1330" w:rsidRPr="00C44DC0" w:rsidRDefault="00EE1330" w:rsidP="008D7798">
      <w:pPr>
        <w:spacing w:before="120" w:after="120" w:line="360" w:lineRule="auto"/>
        <w:ind w:left="1134" w:hanging="567"/>
        <w:jc w:val="both"/>
        <w:rPr>
          <w:sz w:val="28"/>
          <w:szCs w:val="28"/>
        </w:rPr>
      </w:pPr>
      <w:r w:rsidRPr="00C44DC0">
        <w:rPr>
          <w:sz w:val="28"/>
          <w:szCs w:val="28"/>
        </w:rPr>
        <w:t xml:space="preserve">UI-1: Màn hình Hệ thống </w:t>
      </w:r>
      <w:r w:rsidR="00233D56" w:rsidRPr="00C44DC0">
        <w:rPr>
          <w:sz w:val="28"/>
          <w:szCs w:val="28"/>
        </w:rPr>
        <w:t>Website</w:t>
      </w:r>
      <w:r w:rsidR="00233D56" w:rsidRPr="00C44DC0">
        <w:rPr>
          <w:sz w:val="28"/>
          <w:szCs w:val="28"/>
          <w:lang w:val="vi-VN"/>
        </w:rPr>
        <w:t xml:space="preserve"> bán khóa học lập trình</w:t>
      </w:r>
      <w:r w:rsidRPr="00C44DC0">
        <w:rPr>
          <w:sz w:val="28"/>
          <w:szCs w:val="28"/>
        </w:rPr>
        <w:t xml:space="preserve"> hiển thị phải tuân theo Tiêu chuẩn Giao diện Người dùng Ứng dụng Internet Tác động Quy trình, Phiên bản 2.0 </w:t>
      </w:r>
    </w:p>
    <w:p w14:paraId="2BA9E016" w14:textId="4A07DB38" w:rsidR="00EE1330" w:rsidRPr="00C44DC0" w:rsidRDefault="00EE1330" w:rsidP="00EE1330">
      <w:pPr>
        <w:spacing w:before="120" w:after="120" w:line="360" w:lineRule="auto"/>
        <w:ind w:left="1134" w:hanging="567"/>
        <w:jc w:val="both"/>
        <w:rPr>
          <w:sz w:val="28"/>
          <w:szCs w:val="28"/>
        </w:rPr>
      </w:pPr>
      <w:r w:rsidRPr="00C44DC0">
        <w:rPr>
          <w:sz w:val="28"/>
          <w:szCs w:val="28"/>
        </w:rPr>
        <w:t>UI-</w:t>
      </w:r>
      <w:r w:rsidR="008D7798" w:rsidRPr="00C44DC0">
        <w:rPr>
          <w:sz w:val="28"/>
          <w:szCs w:val="28"/>
        </w:rPr>
        <w:t>2</w:t>
      </w:r>
      <w:r w:rsidRPr="00C44DC0">
        <w:rPr>
          <w:sz w:val="28"/>
          <w:szCs w:val="28"/>
        </w:rPr>
        <w:t>: Các trang web sẽ cho phép điều hướng hoàn chỉnh bằng cách sử dụng bàn phím, ngoài việc sử dụng kết hợp chuột và bàn phím.</w:t>
      </w:r>
    </w:p>
    <w:p w14:paraId="2F067679" w14:textId="65102D6D" w:rsidR="00EE1330" w:rsidRPr="00C44DC0" w:rsidRDefault="00EE1330" w:rsidP="00EE1330">
      <w:pPr>
        <w:spacing w:before="120" w:after="120" w:line="360" w:lineRule="auto"/>
        <w:ind w:left="1134" w:hanging="567"/>
        <w:jc w:val="both"/>
        <w:rPr>
          <w:sz w:val="28"/>
          <w:szCs w:val="28"/>
        </w:rPr>
      </w:pPr>
      <w:r w:rsidRPr="00C44DC0">
        <w:rPr>
          <w:sz w:val="28"/>
          <w:szCs w:val="28"/>
        </w:rPr>
        <w:t>UI-</w:t>
      </w:r>
      <w:r w:rsidR="008D7798" w:rsidRPr="00C44DC0">
        <w:rPr>
          <w:sz w:val="28"/>
          <w:szCs w:val="28"/>
        </w:rPr>
        <w:t>3</w:t>
      </w:r>
      <w:r w:rsidRPr="00C44DC0">
        <w:rPr>
          <w:sz w:val="28"/>
          <w:szCs w:val="28"/>
        </w:rPr>
        <w:t>: Giao diện được thiết kế nhất quán về màu sắc, icon, thể hiện đường link giữa các trang</w:t>
      </w:r>
    </w:p>
    <w:p w14:paraId="07C6BCC7" w14:textId="77777777" w:rsidR="000D455F" w:rsidRPr="00C44DC0" w:rsidRDefault="000D455F" w:rsidP="000D455F">
      <w:pPr>
        <w:rPr>
          <w:sz w:val="28"/>
          <w:szCs w:val="28"/>
        </w:rPr>
      </w:pPr>
    </w:p>
    <w:p w14:paraId="11E07E23" w14:textId="77777777" w:rsidR="006A3DF6" w:rsidRPr="00C44DC0" w:rsidRDefault="00CD54BA">
      <w:pPr>
        <w:pStyle w:val="Heading2"/>
        <w:spacing w:line="360" w:lineRule="auto"/>
        <w:jc w:val="both"/>
        <w:rPr>
          <w:szCs w:val="28"/>
        </w:rPr>
      </w:pPr>
      <w:bookmarkStart w:id="36" w:name="_Toc146383034"/>
      <w:r w:rsidRPr="00C44DC0">
        <w:rPr>
          <w:szCs w:val="28"/>
        </w:rPr>
        <w:t>Giao tiếp phần mềm</w:t>
      </w:r>
      <w:bookmarkEnd w:id="36"/>
    </w:p>
    <w:p w14:paraId="4D0E3528" w14:textId="77777777" w:rsidR="008D7798" w:rsidRPr="00C44DC0" w:rsidRDefault="008D7798" w:rsidP="008D7798">
      <w:pPr>
        <w:spacing w:before="120" w:after="120" w:line="360" w:lineRule="auto"/>
        <w:ind w:left="1276" w:hanging="709"/>
        <w:jc w:val="both"/>
        <w:rPr>
          <w:sz w:val="28"/>
          <w:szCs w:val="28"/>
        </w:rPr>
      </w:pPr>
      <w:r w:rsidRPr="00C44DC0">
        <w:rPr>
          <w:sz w:val="28"/>
          <w:szCs w:val="28"/>
        </w:rPr>
        <w:t>SI-1: Giao tiếp giữa hệ thống quản lý người dùng và hệ thống thanh toán:</w:t>
      </w:r>
    </w:p>
    <w:p w14:paraId="351A18EA" w14:textId="77777777" w:rsidR="008D7798" w:rsidRPr="00C44DC0" w:rsidRDefault="008D7798" w:rsidP="008D7798">
      <w:pPr>
        <w:spacing w:before="120" w:after="120" w:line="360" w:lineRule="auto"/>
        <w:ind w:left="1429" w:hanging="709"/>
        <w:jc w:val="both"/>
        <w:rPr>
          <w:sz w:val="28"/>
          <w:szCs w:val="28"/>
        </w:rPr>
      </w:pPr>
      <w:r w:rsidRPr="00C44DC0">
        <w:rPr>
          <w:sz w:val="28"/>
          <w:szCs w:val="28"/>
        </w:rPr>
        <w:t>- Đặc trưng: Hệ thống quản lý người dùng có khả năng gửi yêu cầu thanh toán đến hệ thống thanh toán, và nhận phản hồi từ hệ thống thanh toán để cập nhật trạng thái thanh toán.</w:t>
      </w:r>
    </w:p>
    <w:p w14:paraId="06196865" w14:textId="6804DEFE" w:rsidR="008D7798" w:rsidRPr="00C44DC0" w:rsidRDefault="008D7798" w:rsidP="008912ED">
      <w:pPr>
        <w:spacing w:before="120" w:after="120" w:line="360" w:lineRule="auto"/>
        <w:ind w:left="1429" w:hanging="709"/>
        <w:jc w:val="both"/>
        <w:rPr>
          <w:sz w:val="28"/>
          <w:szCs w:val="28"/>
        </w:rPr>
      </w:pPr>
      <w:r w:rsidRPr="00C44DC0">
        <w:rPr>
          <w:sz w:val="28"/>
          <w:szCs w:val="28"/>
        </w:rPr>
        <w:t>- Ràng buộc: Giao tiếp phải được mã hóa bảo mật để đảm bảo an toàn dữ liệu và thông tin tài khoản người dùng.</w:t>
      </w:r>
    </w:p>
    <w:p w14:paraId="761DD9D1" w14:textId="77777777" w:rsidR="006A3DF6" w:rsidRPr="00C44DC0" w:rsidRDefault="00CD54BA">
      <w:pPr>
        <w:pStyle w:val="Heading2"/>
        <w:spacing w:line="360" w:lineRule="auto"/>
        <w:jc w:val="both"/>
        <w:rPr>
          <w:szCs w:val="28"/>
        </w:rPr>
      </w:pPr>
      <w:bookmarkStart w:id="37" w:name="_Toc146383035"/>
      <w:r w:rsidRPr="00C44DC0">
        <w:rPr>
          <w:szCs w:val="28"/>
        </w:rPr>
        <w:lastRenderedPageBreak/>
        <w:t>Giao tiếp phần cứng</w:t>
      </w:r>
      <w:bookmarkEnd w:id="37"/>
    </w:p>
    <w:p w14:paraId="63AAF8C9" w14:textId="77777777" w:rsidR="006A3DF6" w:rsidRPr="00C44DC0" w:rsidRDefault="00CD54BA">
      <w:pPr>
        <w:pStyle w:val="Heading2"/>
        <w:spacing w:line="360" w:lineRule="auto"/>
        <w:jc w:val="both"/>
        <w:rPr>
          <w:szCs w:val="28"/>
        </w:rPr>
      </w:pPr>
      <w:bookmarkStart w:id="38" w:name="_Toc146383036"/>
      <w:r w:rsidRPr="00C44DC0">
        <w:rPr>
          <w:szCs w:val="28"/>
        </w:rPr>
        <w:t>Giao tiếp truyền thông</w:t>
      </w:r>
      <w:bookmarkEnd w:id="38"/>
    </w:p>
    <w:p w14:paraId="1104263D" w14:textId="77777777" w:rsidR="006A3DF6" w:rsidRPr="00C44DC0" w:rsidRDefault="00CD54BA">
      <w:pPr>
        <w:pStyle w:val="Heading1"/>
        <w:spacing w:line="360" w:lineRule="auto"/>
        <w:jc w:val="both"/>
        <w:rPr>
          <w:sz w:val="28"/>
          <w:szCs w:val="28"/>
        </w:rPr>
      </w:pPr>
      <w:bookmarkStart w:id="39" w:name="_Toc146383037"/>
      <w:r w:rsidRPr="00C44DC0">
        <w:rPr>
          <w:sz w:val="28"/>
          <w:szCs w:val="28"/>
        </w:rPr>
        <w:t>Các thuộc tính chất lượng</w:t>
      </w:r>
      <w:bookmarkEnd w:id="39"/>
    </w:p>
    <w:p w14:paraId="673BBE6F" w14:textId="77777777" w:rsidR="006A3DF6" w:rsidRPr="00C44DC0" w:rsidRDefault="00CD54BA">
      <w:pPr>
        <w:pStyle w:val="Heading2"/>
        <w:spacing w:line="360" w:lineRule="auto"/>
        <w:jc w:val="both"/>
        <w:rPr>
          <w:szCs w:val="28"/>
        </w:rPr>
      </w:pPr>
      <w:bookmarkStart w:id="40" w:name="_Toc146383038"/>
      <w:r w:rsidRPr="00C44DC0">
        <w:rPr>
          <w:szCs w:val="28"/>
        </w:rPr>
        <w:t>Yêu cầu về khả năng sử dụng</w:t>
      </w:r>
      <w:bookmarkEnd w:id="40"/>
    </w:p>
    <w:p w14:paraId="699A5888" w14:textId="4CD5BC36" w:rsidR="00EF115D" w:rsidRPr="00C44DC0" w:rsidRDefault="00EF115D" w:rsidP="00EF115D">
      <w:pPr>
        <w:spacing w:before="120" w:after="120" w:line="360" w:lineRule="auto"/>
        <w:ind w:left="567"/>
        <w:jc w:val="both"/>
        <w:rPr>
          <w:sz w:val="28"/>
          <w:szCs w:val="28"/>
          <w:lang w:val="vi-VN"/>
        </w:rPr>
      </w:pPr>
      <w:r w:rsidRPr="00C44DC0">
        <w:rPr>
          <w:sz w:val="28"/>
          <w:szCs w:val="28"/>
        </w:rPr>
        <w:t xml:space="preserve">USE-1: Khả năng tìm kiếm: Hệ thống cần cho phép người dùng tìm </w:t>
      </w:r>
      <w:r w:rsidR="000C2470" w:rsidRPr="00C44DC0">
        <w:rPr>
          <w:sz w:val="28"/>
          <w:szCs w:val="28"/>
        </w:rPr>
        <w:t>kiếm</w:t>
      </w:r>
      <w:r w:rsidR="000C2470" w:rsidRPr="00C44DC0">
        <w:rPr>
          <w:sz w:val="28"/>
          <w:szCs w:val="28"/>
          <w:lang w:val="vi-VN"/>
        </w:rPr>
        <w:t xml:space="preserve"> các khóa</w:t>
      </w:r>
      <w:r w:rsidRPr="00C44DC0">
        <w:rPr>
          <w:sz w:val="28"/>
          <w:szCs w:val="28"/>
        </w:rPr>
        <w:t xml:space="preserve">, </w:t>
      </w:r>
      <w:r w:rsidR="000C2470" w:rsidRPr="00C44DC0">
        <w:rPr>
          <w:sz w:val="28"/>
          <w:szCs w:val="28"/>
        </w:rPr>
        <w:t>bài</w:t>
      </w:r>
      <w:r w:rsidR="000C2470" w:rsidRPr="00C44DC0">
        <w:rPr>
          <w:sz w:val="28"/>
          <w:szCs w:val="28"/>
          <w:lang w:val="vi-VN"/>
        </w:rPr>
        <w:t xml:space="preserve"> viết</w:t>
      </w:r>
      <w:r w:rsidRPr="00C44DC0">
        <w:rPr>
          <w:sz w:val="28"/>
          <w:szCs w:val="28"/>
        </w:rPr>
        <w:t xml:space="preserve">, </w:t>
      </w:r>
      <w:r w:rsidR="000C2470" w:rsidRPr="00C44DC0">
        <w:rPr>
          <w:sz w:val="28"/>
          <w:szCs w:val="28"/>
        </w:rPr>
        <w:t>bình</w:t>
      </w:r>
      <w:r w:rsidR="000C2470" w:rsidRPr="00C44DC0">
        <w:rPr>
          <w:sz w:val="28"/>
          <w:szCs w:val="28"/>
          <w:lang w:val="vi-VN"/>
        </w:rPr>
        <w:t xml:space="preserve"> luận theo </w:t>
      </w:r>
      <w:r w:rsidR="000C2470" w:rsidRPr="00C44DC0">
        <w:rPr>
          <w:sz w:val="28"/>
          <w:szCs w:val="28"/>
        </w:rPr>
        <w:t>từ</w:t>
      </w:r>
      <w:r w:rsidR="000C2470" w:rsidRPr="00C44DC0">
        <w:rPr>
          <w:sz w:val="28"/>
          <w:szCs w:val="28"/>
          <w:lang w:val="vi-VN"/>
        </w:rPr>
        <w:t xml:space="preserve"> khóa, tag, lượt yêu </w:t>
      </w:r>
      <w:proofErr w:type="gramStart"/>
      <w:r w:rsidR="000C2470" w:rsidRPr="00C44DC0">
        <w:rPr>
          <w:sz w:val="28"/>
          <w:szCs w:val="28"/>
          <w:lang w:val="vi-VN"/>
        </w:rPr>
        <w:t>thích,</w:t>
      </w:r>
      <w:r w:rsidR="009921B3" w:rsidRPr="00C44DC0">
        <w:rPr>
          <w:sz w:val="28"/>
          <w:szCs w:val="28"/>
          <w:lang w:val="vi-VN"/>
        </w:rPr>
        <w:t>...</w:t>
      </w:r>
      <w:proofErr w:type="gramEnd"/>
    </w:p>
    <w:p w14:paraId="6143442D" w14:textId="3CD98C21" w:rsidR="00EF115D" w:rsidRPr="00C44DC0" w:rsidRDefault="00EF115D" w:rsidP="00EF115D">
      <w:pPr>
        <w:spacing w:before="120" w:after="120" w:line="360" w:lineRule="auto"/>
        <w:ind w:left="567"/>
        <w:jc w:val="both"/>
        <w:rPr>
          <w:sz w:val="28"/>
          <w:szCs w:val="28"/>
          <w:lang w:val="vi-VN"/>
        </w:rPr>
      </w:pPr>
      <w:r w:rsidRPr="00C44DC0">
        <w:rPr>
          <w:sz w:val="28"/>
          <w:szCs w:val="28"/>
        </w:rPr>
        <w:t xml:space="preserve">USE-2: Khả năng </w:t>
      </w:r>
      <w:r w:rsidR="003F0CD9" w:rsidRPr="00C44DC0">
        <w:rPr>
          <w:sz w:val="28"/>
          <w:szCs w:val="28"/>
        </w:rPr>
        <w:t>sử</w:t>
      </w:r>
      <w:r w:rsidR="003F0CD9" w:rsidRPr="00C44DC0">
        <w:rPr>
          <w:sz w:val="28"/>
          <w:szCs w:val="28"/>
          <w:lang w:val="vi-VN"/>
        </w:rPr>
        <w:t xml:space="preserve"> dụng khóa học</w:t>
      </w:r>
      <w:r w:rsidRPr="00C44DC0">
        <w:rPr>
          <w:sz w:val="28"/>
          <w:szCs w:val="28"/>
        </w:rPr>
        <w:t xml:space="preserve">: Hệ thống cho phép người dùng </w:t>
      </w:r>
      <w:r w:rsidR="00FB0B8D" w:rsidRPr="00C44DC0">
        <w:rPr>
          <w:sz w:val="28"/>
          <w:szCs w:val="28"/>
        </w:rPr>
        <w:t>học</w:t>
      </w:r>
      <w:r w:rsidR="00FB0B8D" w:rsidRPr="00C44DC0">
        <w:rPr>
          <w:sz w:val="28"/>
          <w:szCs w:val="28"/>
          <w:lang w:val="vi-VN"/>
        </w:rPr>
        <w:t xml:space="preserve"> các khóa học cơ bản(free) khi đăng kí tài khoản trên hệ thống.</w:t>
      </w:r>
    </w:p>
    <w:p w14:paraId="2197C7A1" w14:textId="0988B469" w:rsidR="00EF115D" w:rsidRPr="00C44DC0" w:rsidRDefault="00EF115D" w:rsidP="00EF115D">
      <w:pPr>
        <w:spacing w:before="120" w:after="120" w:line="360" w:lineRule="auto"/>
        <w:ind w:left="567"/>
        <w:jc w:val="both"/>
        <w:rPr>
          <w:sz w:val="28"/>
          <w:szCs w:val="28"/>
        </w:rPr>
      </w:pPr>
      <w:r w:rsidRPr="00C44DC0">
        <w:rPr>
          <w:sz w:val="28"/>
          <w:szCs w:val="28"/>
        </w:rPr>
        <w:t>USE-</w:t>
      </w:r>
      <w:r w:rsidR="00FB0B8D" w:rsidRPr="00C44DC0">
        <w:rPr>
          <w:sz w:val="28"/>
          <w:szCs w:val="28"/>
        </w:rPr>
        <w:t>3</w:t>
      </w:r>
      <w:r w:rsidRPr="00C44DC0">
        <w:rPr>
          <w:sz w:val="28"/>
          <w:szCs w:val="28"/>
        </w:rPr>
        <w:t xml:space="preserve">: Khả năng chia sẻ: Hệ thống cần cho phép người dùng chia </w:t>
      </w:r>
      <w:r w:rsidR="009921B3" w:rsidRPr="00C44DC0">
        <w:rPr>
          <w:sz w:val="28"/>
          <w:szCs w:val="28"/>
        </w:rPr>
        <w:t>sẻ</w:t>
      </w:r>
      <w:r w:rsidR="009921B3" w:rsidRPr="00C44DC0">
        <w:rPr>
          <w:sz w:val="28"/>
          <w:szCs w:val="28"/>
          <w:lang w:val="vi-VN"/>
        </w:rPr>
        <w:t>, trao đổi kinh nghiệm trên diễn đàn chung của hệ thống.</w:t>
      </w:r>
    </w:p>
    <w:p w14:paraId="56D241BB" w14:textId="297B5ED9" w:rsidR="00EF115D" w:rsidRPr="00C44DC0" w:rsidRDefault="00EF115D" w:rsidP="00EF115D">
      <w:pPr>
        <w:spacing w:before="120" w:after="120" w:line="360" w:lineRule="auto"/>
        <w:ind w:left="567"/>
        <w:jc w:val="both"/>
        <w:rPr>
          <w:sz w:val="28"/>
          <w:szCs w:val="28"/>
        </w:rPr>
      </w:pPr>
      <w:r w:rsidRPr="00C44DC0">
        <w:rPr>
          <w:sz w:val="28"/>
          <w:szCs w:val="28"/>
        </w:rPr>
        <w:t>USE-</w:t>
      </w:r>
      <w:r w:rsidR="00FB0B8D" w:rsidRPr="00C44DC0">
        <w:rPr>
          <w:sz w:val="28"/>
          <w:szCs w:val="28"/>
        </w:rPr>
        <w:t>4</w:t>
      </w:r>
      <w:r w:rsidRPr="00C44DC0">
        <w:rPr>
          <w:sz w:val="28"/>
          <w:szCs w:val="28"/>
        </w:rPr>
        <w:t>: Khả năng lưu trữ và quản lý tài khoản: Hệ thống cần cho phép người dùng đăng ký tài khoản, lưu trữ thông tin người dùng và quản lý các thông tin đăng nhập của họ.</w:t>
      </w:r>
    </w:p>
    <w:p w14:paraId="5B307F65" w14:textId="0AD379BF" w:rsidR="00EF115D" w:rsidRPr="00C44DC0" w:rsidRDefault="00EF115D" w:rsidP="00EF115D">
      <w:pPr>
        <w:spacing w:before="120" w:after="120" w:line="360" w:lineRule="auto"/>
        <w:ind w:left="567"/>
        <w:jc w:val="both"/>
        <w:rPr>
          <w:sz w:val="28"/>
          <w:szCs w:val="28"/>
        </w:rPr>
      </w:pPr>
      <w:r w:rsidRPr="00C44DC0">
        <w:rPr>
          <w:sz w:val="28"/>
          <w:szCs w:val="28"/>
        </w:rPr>
        <w:t>USE-</w:t>
      </w:r>
      <w:r w:rsidR="00FB0B8D" w:rsidRPr="00C44DC0">
        <w:rPr>
          <w:sz w:val="28"/>
          <w:szCs w:val="28"/>
        </w:rPr>
        <w:t>5</w:t>
      </w:r>
      <w:r w:rsidRPr="00C44DC0">
        <w:rPr>
          <w:sz w:val="28"/>
          <w:szCs w:val="28"/>
        </w:rPr>
        <w:t>: Khả năng đăng nhập và đăng ký: Hệ thống cần có khả năng đăng nhập và đăng ký cho người dùng.</w:t>
      </w:r>
    </w:p>
    <w:p w14:paraId="6E942513" w14:textId="1C61FE46" w:rsidR="00EF115D" w:rsidRPr="00C44DC0" w:rsidRDefault="00EF115D" w:rsidP="00EF115D">
      <w:pPr>
        <w:spacing w:before="120" w:after="120" w:line="360" w:lineRule="auto"/>
        <w:ind w:left="567"/>
        <w:jc w:val="both"/>
        <w:rPr>
          <w:sz w:val="28"/>
          <w:szCs w:val="28"/>
        </w:rPr>
      </w:pPr>
      <w:r w:rsidRPr="00C44DC0">
        <w:rPr>
          <w:sz w:val="28"/>
          <w:szCs w:val="28"/>
        </w:rPr>
        <w:t>USE-</w:t>
      </w:r>
      <w:r w:rsidR="00FB0B8D" w:rsidRPr="00C44DC0">
        <w:rPr>
          <w:sz w:val="28"/>
          <w:szCs w:val="28"/>
        </w:rPr>
        <w:t>6</w:t>
      </w:r>
      <w:r w:rsidRPr="00C44DC0">
        <w:rPr>
          <w:sz w:val="28"/>
          <w:szCs w:val="28"/>
        </w:rPr>
        <w:t>: Khả năng tương thích đa nền tảng: Hệ thống cần hoạt động trên nhiều nền tảng khác nhau, bao gồm cả máy tính để bàn, điện thoại thông minh và máy tính bảng.</w:t>
      </w:r>
    </w:p>
    <w:p w14:paraId="445F2C82" w14:textId="0EA07DBB" w:rsidR="00EF115D" w:rsidRPr="00C44DC0" w:rsidRDefault="00EF115D" w:rsidP="00EF115D">
      <w:pPr>
        <w:spacing w:before="120" w:after="120" w:line="360" w:lineRule="auto"/>
        <w:ind w:left="567"/>
        <w:jc w:val="both"/>
        <w:rPr>
          <w:sz w:val="28"/>
          <w:szCs w:val="28"/>
        </w:rPr>
      </w:pPr>
      <w:r w:rsidRPr="00C44DC0">
        <w:rPr>
          <w:sz w:val="28"/>
          <w:szCs w:val="28"/>
        </w:rPr>
        <w:t>USE-</w:t>
      </w:r>
      <w:r w:rsidR="00FB0B8D" w:rsidRPr="00C44DC0">
        <w:rPr>
          <w:sz w:val="28"/>
          <w:szCs w:val="28"/>
        </w:rPr>
        <w:t>7</w:t>
      </w:r>
      <w:r w:rsidRPr="00C44DC0">
        <w:rPr>
          <w:sz w:val="28"/>
          <w:szCs w:val="28"/>
        </w:rPr>
        <w:t>: Khả năng cập nhật và bảo trì: Hệ thống cần được cập nhật thường xuyên và bảo trì để đảm bảo hoạt động liên tục và ổn định.</w:t>
      </w:r>
    </w:p>
    <w:p w14:paraId="123B5291" w14:textId="701F761A" w:rsidR="00EF115D" w:rsidRPr="00C44DC0" w:rsidRDefault="00EF115D" w:rsidP="00EF115D">
      <w:pPr>
        <w:spacing w:before="120" w:after="120" w:line="360" w:lineRule="auto"/>
        <w:ind w:left="567"/>
        <w:jc w:val="both"/>
        <w:rPr>
          <w:sz w:val="28"/>
          <w:szCs w:val="28"/>
          <w:lang w:val="vi-VN"/>
        </w:rPr>
      </w:pPr>
      <w:r w:rsidRPr="00C44DC0">
        <w:rPr>
          <w:sz w:val="28"/>
          <w:szCs w:val="28"/>
        </w:rPr>
        <w:t>USE-</w:t>
      </w:r>
      <w:r w:rsidR="00FB0B8D" w:rsidRPr="00C44DC0">
        <w:rPr>
          <w:sz w:val="28"/>
          <w:szCs w:val="28"/>
        </w:rPr>
        <w:t>8</w:t>
      </w:r>
      <w:r w:rsidRPr="00C44DC0">
        <w:rPr>
          <w:sz w:val="28"/>
          <w:szCs w:val="28"/>
        </w:rPr>
        <w:t>: Khả năng quản lý bản quyền: Hệ thống cần đảm bảo việc quản lý bản quyền của các</w:t>
      </w:r>
      <w:r w:rsidR="00FB0B8D" w:rsidRPr="00C44DC0">
        <w:rPr>
          <w:sz w:val="28"/>
          <w:szCs w:val="28"/>
          <w:lang w:val="vi-VN"/>
        </w:rPr>
        <w:t xml:space="preserve"> khóa học.</w:t>
      </w:r>
    </w:p>
    <w:p w14:paraId="08DB4844" w14:textId="3E7BBFEA" w:rsidR="00EF115D" w:rsidRPr="00C44DC0" w:rsidRDefault="00EF115D" w:rsidP="00EF115D">
      <w:pPr>
        <w:spacing w:before="120" w:after="120" w:line="360" w:lineRule="auto"/>
        <w:ind w:left="567"/>
        <w:jc w:val="both"/>
        <w:rPr>
          <w:sz w:val="28"/>
          <w:szCs w:val="28"/>
        </w:rPr>
      </w:pPr>
      <w:r w:rsidRPr="00C44DC0">
        <w:rPr>
          <w:sz w:val="28"/>
          <w:szCs w:val="28"/>
        </w:rPr>
        <w:lastRenderedPageBreak/>
        <w:t>USE-</w:t>
      </w:r>
      <w:r w:rsidR="00FB0B8D" w:rsidRPr="00C44DC0">
        <w:rPr>
          <w:sz w:val="28"/>
          <w:szCs w:val="28"/>
        </w:rPr>
        <w:t>9</w:t>
      </w:r>
      <w:r w:rsidRPr="00C44DC0">
        <w:rPr>
          <w:sz w:val="28"/>
          <w:szCs w:val="28"/>
        </w:rPr>
        <w:t>: Khả năng định vị và phát hiện lỗi: Hệ thống cần có khả năng định vị và phát hiện lỗi để đảm bảo rằng các vấn đề kỹ thuật được xử lý kịp thời và người dùng không gặp khó khăn trong sử dụng hệ thống.</w:t>
      </w:r>
    </w:p>
    <w:p w14:paraId="143C5520" w14:textId="77777777" w:rsidR="00EF115D" w:rsidRPr="00C44DC0" w:rsidRDefault="00EF115D" w:rsidP="00EF115D">
      <w:pPr>
        <w:rPr>
          <w:sz w:val="28"/>
          <w:szCs w:val="28"/>
        </w:rPr>
      </w:pPr>
    </w:p>
    <w:p w14:paraId="4DDB9C6C" w14:textId="77777777" w:rsidR="006A3DF6" w:rsidRPr="00C44DC0" w:rsidRDefault="00CD54BA">
      <w:pPr>
        <w:pStyle w:val="Heading2"/>
        <w:spacing w:line="360" w:lineRule="auto"/>
        <w:jc w:val="both"/>
        <w:rPr>
          <w:szCs w:val="28"/>
        </w:rPr>
      </w:pPr>
      <w:bookmarkStart w:id="41" w:name="_Toc146383039"/>
      <w:r w:rsidRPr="00C44DC0">
        <w:rPr>
          <w:szCs w:val="28"/>
        </w:rPr>
        <w:t>Yêu cầu về hiệu năng</w:t>
      </w:r>
      <w:bookmarkEnd w:id="41"/>
    </w:p>
    <w:p w14:paraId="08E96EEB" w14:textId="587BA8AB" w:rsidR="00BF15B9" w:rsidRPr="00C44DC0" w:rsidRDefault="00BF15B9" w:rsidP="00BF15B9">
      <w:pPr>
        <w:pBdr>
          <w:top w:val="nil"/>
          <w:left w:val="nil"/>
          <w:bottom w:val="nil"/>
          <w:right w:val="nil"/>
          <w:between w:val="nil"/>
        </w:pBdr>
        <w:spacing w:line="360" w:lineRule="auto"/>
        <w:ind w:left="1276" w:hanging="709"/>
        <w:jc w:val="both"/>
        <w:rPr>
          <w:color w:val="000000"/>
          <w:sz w:val="28"/>
          <w:szCs w:val="28"/>
          <w:lang w:val="vi-VN"/>
        </w:rPr>
      </w:pPr>
      <w:r w:rsidRPr="00C44DC0">
        <w:rPr>
          <w:color w:val="000000"/>
          <w:sz w:val="28"/>
          <w:szCs w:val="28"/>
        </w:rPr>
        <w:t>PER-1: Tốc độ tải trang nhanh: Trang web</w:t>
      </w:r>
      <w:r w:rsidRPr="00C44DC0">
        <w:rPr>
          <w:color w:val="000000"/>
          <w:sz w:val="28"/>
          <w:szCs w:val="28"/>
          <w:lang w:val="vi-VN"/>
        </w:rPr>
        <w:t xml:space="preserve"> </w:t>
      </w:r>
      <w:r w:rsidRPr="00C44DC0">
        <w:rPr>
          <w:color w:val="000000"/>
          <w:sz w:val="28"/>
          <w:szCs w:val="28"/>
        </w:rPr>
        <w:t xml:space="preserve">cần tải nhanh để người dùng không phải chờ đợi quá </w:t>
      </w:r>
      <w:r w:rsidR="0081673A" w:rsidRPr="00C44DC0">
        <w:rPr>
          <w:color w:val="000000"/>
          <w:sz w:val="28"/>
          <w:szCs w:val="28"/>
        </w:rPr>
        <w:t>lâu</w:t>
      </w:r>
      <w:r w:rsidR="0081673A" w:rsidRPr="00C44DC0">
        <w:rPr>
          <w:color w:val="000000"/>
          <w:sz w:val="28"/>
          <w:szCs w:val="28"/>
          <w:lang w:val="vi-VN"/>
        </w:rPr>
        <w:t>.</w:t>
      </w:r>
    </w:p>
    <w:p w14:paraId="7E50EC88" w14:textId="77777777" w:rsidR="00BF15B9" w:rsidRPr="00C44DC0" w:rsidRDefault="00BF15B9" w:rsidP="00BF15B9">
      <w:pPr>
        <w:pBdr>
          <w:top w:val="nil"/>
          <w:left w:val="nil"/>
          <w:bottom w:val="nil"/>
          <w:right w:val="nil"/>
          <w:between w:val="nil"/>
        </w:pBdr>
        <w:spacing w:after="120" w:line="360" w:lineRule="auto"/>
        <w:ind w:left="1134" w:hanging="567"/>
        <w:jc w:val="both"/>
        <w:rPr>
          <w:color w:val="000000"/>
          <w:sz w:val="28"/>
          <w:szCs w:val="28"/>
        </w:rPr>
      </w:pPr>
    </w:p>
    <w:p w14:paraId="018F2255" w14:textId="78ADF6C4" w:rsidR="00BF15B9" w:rsidRPr="00C44DC0" w:rsidRDefault="00BF15B9" w:rsidP="00BF15B9">
      <w:pPr>
        <w:pBdr>
          <w:top w:val="nil"/>
          <w:left w:val="nil"/>
          <w:bottom w:val="nil"/>
          <w:right w:val="nil"/>
          <w:between w:val="nil"/>
        </w:pBdr>
        <w:spacing w:line="360" w:lineRule="auto"/>
        <w:ind w:left="1276" w:hanging="709"/>
        <w:jc w:val="both"/>
        <w:rPr>
          <w:color w:val="000000"/>
          <w:sz w:val="28"/>
          <w:szCs w:val="28"/>
        </w:rPr>
      </w:pPr>
      <w:r w:rsidRPr="00C44DC0">
        <w:rPr>
          <w:color w:val="000000"/>
          <w:sz w:val="28"/>
          <w:szCs w:val="28"/>
        </w:rPr>
        <w:t xml:space="preserve">PER-4: Tính tương thích: </w:t>
      </w:r>
      <w:r w:rsidR="0081673A" w:rsidRPr="00C44DC0">
        <w:rPr>
          <w:color w:val="000000"/>
          <w:sz w:val="28"/>
          <w:szCs w:val="28"/>
        </w:rPr>
        <w:t>Trang</w:t>
      </w:r>
      <w:r w:rsidR="0081673A" w:rsidRPr="00C44DC0">
        <w:rPr>
          <w:color w:val="000000"/>
          <w:sz w:val="28"/>
          <w:szCs w:val="28"/>
          <w:lang w:val="vi-VN"/>
        </w:rPr>
        <w:t xml:space="preserve"> web </w:t>
      </w:r>
      <w:r w:rsidRPr="00C44DC0">
        <w:rPr>
          <w:color w:val="000000"/>
          <w:sz w:val="28"/>
          <w:szCs w:val="28"/>
        </w:rPr>
        <w:t>cần được thiết kế để hoạt động trên nhiều thiết bị khác nhau và trình duyệt web khác nhau.</w:t>
      </w:r>
    </w:p>
    <w:p w14:paraId="6B24D358" w14:textId="18CE55F4" w:rsidR="00BF15B9" w:rsidRPr="00C44DC0" w:rsidRDefault="00BF15B9" w:rsidP="00BF15B9">
      <w:pPr>
        <w:pBdr>
          <w:top w:val="nil"/>
          <w:left w:val="nil"/>
          <w:bottom w:val="nil"/>
          <w:right w:val="nil"/>
          <w:between w:val="nil"/>
        </w:pBdr>
        <w:spacing w:line="360" w:lineRule="auto"/>
        <w:ind w:left="1134" w:hanging="567"/>
        <w:jc w:val="both"/>
        <w:rPr>
          <w:color w:val="000000"/>
          <w:sz w:val="28"/>
          <w:szCs w:val="28"/>
        </w:rPr>
      </w:pPr>
      <w:r w:rsidRPr="00C44DC0">
        <w:rPr>
          <w:color w:val="000000"/>
          <w:sz w:val="28"/>
          <w:szCs w:val="28"/>
        </w:rPr>
        <w:t>PER-5: Tính di động: Trang web cần được thiết kế để hoạt động trên các thiết bị di động như điện thoại thông minh và máy tính bảng.</w:t>
      </w:r>
    </w:p>
    <w:p w14:paraId="7ECCC736" w14:textId="77777777" w:rsidR="00BF15B9" w:rsidRPr="00C44DC0" w:rsidRDefault="00BF15B9" w:rsidP="00BF15B9">
      <w:pPr>
        <w:pBdr>
          <w:top w:val="nil"/>
          <w:left w:val="nil"/>
          <w:bottom w:val="nil"/>
          <w:right w:val="nil"/>
          <w:between w:val="nil"/>
        </w:pBdr>
        <w:spacing w:after="120" w:line="360" w:lineRule="auto"/>
        <w:ind w:left="1134" w:hanging="567"/>
        <w:jc w:val="both"/>
        <w:rPr>
          <w:color w:val="000000"/>
          <w:sz w:val="28"/>
          <w:szCs w:val="28"/>
        </w:rPr>
      </w:pPr>
    </w:p>
    <w:p w14:paraId="11034BBF" w14:textId="78B21695" w:rsidR="00BF15B9" w:rsidRPr="00C44DC0" w:rsidRDefault="00BF15B9" w:rsidP="00BF15B9">
      <w:pPr>
        <w:pBdr>
          <w:top w:val="nil"/>
          <w:left w:val="nil"/>
          <w:bottom w:val="nil"/>
          <w:right w:val="nil"/>
          <w:between w:val="nil"/>
        </w:pBdr>
        <w:spacing w:line="360" w:lineRule="auto"/>
        <w:ind w:left="1134" w:hanging="567"/>
        <w:jc w:val="both"/>
        <w:rPr>
          <w:color w:val="000000"/>
          <w:sz w:val="28"/>
          <w:szCs w:val="28"/>
        </w:rPr>
      </w:pPr>
      <w:r w:rsidRPr="00C44DC0">
        <w:rPr>
          <w:color w:val="000000"/>
          <w:sz w:val="28"/>
          <w:szCs w:val="28"/>
        </w:rPr>
        <w:t xml:space="preserve">PER-6: Tính bảo </w:t>
      </w:r>
      <w:proofErr w:type="gramStart"/>
      <w:r w:rsidRPr="00C44DC0">
        <w:rPr>
          <w:color w:val="000000"/>
          <w:sz w:val="28"/>
          <w:szCs w:val="28"/>
        </w:rPr>
        <w:t>mật:</w:t>
      </w:r>
      <w:r w:rsidR="00CD67DB" w:rsidRPr="00C44DC0">
        <w:rPr>
          <w:color w:val="000000"/>
          <w:sz w:val="28"/>
          <w:szCs w:val="28"/>
        </w:rPr>
        <w:t>Hệ</w:t>
      </w:r>
      <w:proofErr w:type="gramEnd"/>
      <w:r w:rsidR="00CD67DB" w:rsidRPr="00C44DC0">
        <w:rPr>
          <w:color w:val="000000"/>
          <w:sz w:val="28"/>
          <w:szCs w:val="28"/>
          <w:lang w:val="vi-VN"/>
        </w:rPr>
        <w:t xml:space="preserve"> thống</w:t>
      </w:r>
      <w:r w:rsidRPr="00C44DC0">
        <w:rPr>
          <w:color w:val="000000"/>
          <w:sz w:val="28"/>
          <w:szCs w:val="28"/>
        </w:rPr>
        <w:t xml:space="preserve"> </w:t>
      </w:r>
      <w:r w:rsidR="00CD67DB" w:rsidRPr="00C44DC0">
        <w:rPr>
          <w:color w:val="000000"/>
          <w:sz w:val="28"/>
          <w:szCs w:val="28"/>
        </w:rPr>
        <w:t>Website</w:t>
      </w:r>
      <w:r w:rsidRPr="00C44DC0">
        <w:rPr>
          <w:color w:val="000000"/>
          <w:sz w:val="28"/>
          <w:szCs w:val="28"/>
        </w:rPr>
        <w:t xml:space="preserve"> cần được bảo vệ khỏi các cuộc tấn công mạng DDOS, APK và các lỗ hổng bảo mật: backdoor.</w:t>
      </w:r>
    </w:p>
    <w:p w14:paraId="467D8BDE" w14:textId="77777777" w:rsidR="00BF15B9" w:rsidRPr="00C44DC0" w:rsidRDefault="00BF15B9" w:rsidP="00BF15B9">
      <w:pPr>
        <w:pBdr>
          <w:top w:val="nil"/>
          <w:left w:val="nil"/>
          <w:bottom w:val="nil"/>
          <w:right w:val="nil"/>
          <w:between w:val="nil"/>
        </w:pBdr>
        <w:spacing w:after="120" w:line="360" w:lineRule="auto"/>
        <w:ind w:left="1134" w:hanging="567"/>
        <w:jc w:val="both"/>
        <w:rPr>
          <w:color w:val="000000"/>
          <w:sz w:val="28"/>
          <w:szCs w:val="28"/>
        </w:rPr>
      </w:pPr>
    </w:p>
    <w:p w14:paraId="596BA74D" w14:textId="1112BC0B" w:rsidR="00BF15B9" w:rsidRPr="00C44DC0" w:rsidRDefault="00BF15B9" w:rsidP="00BF15B9">
      <w:pPr>
        <w:pBdr>
          <w:top w:val="nil"/>
          <w:left w:val="nil"/>
          <w:bottom w:val="nil"/>
          <w:right w:val="nil"/>
          <w:between w:val="nil"/>
        </w:pBdr>
        <w:spacing w:after="120" w:line="360" w:lineRule="auto"/>
        <w:ind w:left="1134" w:hanging="567"/>
        <w:jc w:val="both"/>
        <w:rPr>
          <w:color w:val="000000"/>
          <w:sz w:val="28"/>
          <w:szCs w:val="28"/>
          <w:lang w:val="vi-VN"/>
        </w:rPr>
      </w:pPr>
      <w:r w:rsidRPr="00C44DC0">
        <w:rPr>
          <w:color w:val="000000"/>
          <w:sz w:val="28"/>
          <w:szCs w:val="28"/>
        </w:rPr>
        <w:t xml:space="preserve">PER-7: Tính ổn định: </w:t>
      </w:r>
      <w:r w:rsidR="00CD67DB" w:rsidRPr="00C44DC0">
        <w:rPr>
          <w:color w:val="000000"/>
          <w:sz w:val="28"/>
          <w:szCs w:val="28"/>
        </w:rPr>
        <w:t>Hệ</w:t>
      </w:r>
      <w:r w:rsidR="00CD67DB" w:rsidRPr="00C44DC0">
        <w:rPr>
          <w:color w:val="000000"/>
          <w:sz w:val="28"/>
          <w:szCs w:val="28"/>
          <w:lang w:val="vi-VN"/>
        </w:rPr>
        <w:t xml:space="preserve"> thống </w:t>
      </w:r>
      <w:r w:rsidRPr="00C44DC0">
        <w:rPr>
          <w:color w:val="000000"/>
          <w:sz w:val="28"/>
          <w:szCs w:val="28"/>
        </w:rPr>
        <w:t xml:space="preserve">cần hoạt động ổn định và không gặp sự cố thường xuyên để người dùng có thể </w:t>
      </w:r>
      <w:r w:rsidR="003F0CD9" w:rsidRPr="00C44DC0">
        <w:rPr>
          <w:color w:val="000000"/>
          <w:sz w:val="28"/>
          <w:szCs w:val="28"/>
        </w:rPr>
        <w:t>trải</w:t>
      </w:r>
      <w:r w:rsidR="003F0CD9" w:rsidRPr="00C44DC0">
        <w:rPr>
          <w:color w:val="000000"/>
          <w:sz w:val="28"/>
          <w:szCs w:val="28"/>
          <w:lang w:val="vi-VN"/>
        </w:rPr>
        <w:t xml:space="preserve"> nghiệm một cách liên tục</w:t>
      </w:r>
    </w:p>
    <w:p w14:paraId="25E97991" w14:textId="77777777" w:rsidR="00BF15B9" w:rsidRPr="00C44DC0" w:rsidRDefault="00BF15B9" w:rsidP="00BF15B9">
      <w:pPr>
        <w:rPr>
          <w:sz w:val="28"/>
          <w:szCs w:val="28"/>
        </w:rPr>
      </w:pPr>
    </w:p>
    <w:p w14:paraId="7FA6F51A" w14:textId="77777777" w:rsidR="006A3DF6" w:rsidRPr="00C44DC0" w:rsidRDefault="00CD54BA">
      <w:pPr>
        <w:pStyle w:val="Heading2"/>
        <w:spacing w:line="360" w:lineRule="auto"/>
        <w:jc w:val="both"/>
        <w:rPr>
          <w:szCs w:val="28"/>
        </w:rPr>
      </w:pPr>
      <w:bookmarkStart w:id="42" w:name="_Toc146383040"/>
      <w:r w:rsidRPr="00C44DC0">
        <w:rPr>
          <w:szCs w:val="28"/>
        </w:rPr>
        <w:t>Yêu cầu về bảo mật</w:t>
      </w:r>
      <w:bookmarkEnd w:id="42"/>
    </w:p>
    <w:p w14:paraId="39F154D1" w14:textId="63F431BD" w:rsidR="00BF15B9" w:rsidRPr="00C44DC0" w:rsidRDefault="00BF15B9" w:rsidP="00BF15B9">
      <w:pPr>
        <w:spacing w:line="360" w:lineRule="auto"/>
        <w:ind w:left="1134" w:hanging="567"/>
        <w:jc w:val="both"/>
        <w:rPr>
          <w:sz w:val="28"/>
          <w:szCs w:val="28"/>
        </w:rPr>
      </w:pPr>
      <w:r w:rsidRPr="00C44DC0">
        <w:rPr>
          <w:sz w:val="28"/>
          <w:szCs w:val="28"/>
        </w:rPr>
        <w:t>SEC-1: Bảo vệ thông tin cá nhân của người dùng: Trang website</w:t>
      </w:r>
      <w:r w:rsidRPr="00C44DC0">
        <w:rPr>
          <w:sz w:val="28"/>
          <w:szCs w:val="28"/>
          <w:lang w:val="vi-VN"/>
        </w:rPr>
        <w:t xml:space="preserve"> bán khóa học lập trình cũng</w:t>
      </w:r>
      <w:r w:rsidRPr="00C44DC0">
        <w:rPr>
          <w:sz w:val="28"/>
          <w:szCs w:val="28"/>
        </w:rPr>
        <w:t xml:space="preserve"> cần bảo vệ thông tin cá nhân của người dùng khỏi các cuộc tấn công mạng và các lỗ hổng bảo mật khác.</w:t>
      </w:r>
    </w:p>
    <w:p w14:paraId="7A4FB4C8" w14:textId="77777777" w:rsidR="00BF15B9" w:rsidRPr="00C44DC0" w:rsidRDefault="00BF15B9" w:rsidP="00BF15B9">
      <w:pPr>
        <w:spacing w:line="360" w:lineRule="auto"/>
        <w:ind w:left="1134" w:hanging="567"/>
        <w:jc w:val="both"/>
        <w:rPr>
          <w:sz w:val="28"/>
          <w:szCs w:val="28"/>
        </w:rPr>
      </w:pPr>
    </w:p>
    <w:p w14:paraId="6FF97153" w14:textId="2C06E5F7" w:rsidR="00BF15B9" w:rsidRPr="00C44DC0" w:rsidRDefault="00BF15B9" w:rsidP="00BF15B9">
      <w:pPr>
        <w:spacing w:line="360" w:lineRule="auto"/>
        <w:ind w:left="1134" w:hanging="567"/>
        <w:jc w:val="both"/>
        <w:rPr>
          <w:sz w:val="28"/>
          <w:szCs w:val="28"/>
        </w:rPr>
      </w:pPr>
      <w:r w:rsidRPr="00C44DC0">
        <w:rPr>
          <w:sz w:val="28"/>
          <w:szCs w:val="28"/>
        </w:rPr>
        <w:lastRenderedPageBreak/>
        <w:t>SEC-</w:t>
      </w:r>
      <w:proofErr w:type="gramStart"/>
      <w:r w:rsidRPr="00C44DC0">
        <w:rPr>
          <w:sz w:val="28"/>
          <w:szCs w:val="28"/>
        </w:rPr>
        <w:t>2:Sử</w:t>
      </w:r>
      <w:proofErr w:type="gramEnd"/>
      <w:r w:rsidRPr="00C44DC0">
        <w:rPr>
          <w:sz w:val="28"/>
          <w:szCs w:val="28"/>
        </w:rPr>
        <w:t xml:space="preserve"> dụng chứng chỉ SSL: Chứng chỉ SSL giúp mã hóa thông tin truyền tải giữa trình duyệt web và máy chủ web để bảo vệ thông tin cá nhân của người dùng.</w:t>
      </w:r>
    </w:p>
    <w:p w14:paraId="4F7D7064" w14:textId="7B4A783A" w:rsidR="00BF15B9" w:rsidRPr="00C44DC0" w:rsidRDefault="00BF15B9" w:rsidP="00BF15B9">
      <w:pPr>
        <w:spacing w:after="240" w:line="360" w:lineRule="auto"/>
        <w:ind w:left="1134" w:hanging="567"/>
        <w:jc w:val="both"/>
        <w:rPr>
          <w:sz w:val="28"/>
          <w:szCs w:val="28"/>
        </w:rPr>
      </w:pPr>
      <w:r w:rsidRPr="00C44DC0">
        <w:rPr>
          <w:sz w:val="28"/>
          <w:szCs w:val="28"/>
        </w:rPr>
        <w:t>SEC-4: Bảo vệ khỏi các cuộc tấn công mạng: Trang web cần được bảo vệ khỏi các cuộc tấn công mạng và các lỗ hổng bảo mật khác để đảm bảo rằng nội dung được phát sóng trên trang web không bị thay đổi hoặc xâm nhập</w:t>
      </w:r>
    </w:p>
    <w:p w14:paraId="1A4D9442" w14:textId="77777777" w:rsidR="00BF15B9" w:rsidRPr="00C44DC0" w:rsidRDefault="00BF15B9" w:rsidP="00BF15B9">
      <w:pPr>
        <w:spacing w:line="360" w:lineRule="auto"/>
        <w:ind w:left="1134" w:hanging="567"/>
        <w:jc w:val="both"/>
        <w:rPr>
          <w:sz w:val="28"/>
          <w:szCs w:val="28"/>
        </w:rPr>
      </w:pPr>
      <w:r w:rsidRPr="00C44DC0">
        <w:rPr>
          <w:sz w:val="28"/>
          <w:szCs w:val="28"/>
        </w:rPr>
        <w:t>SEC-5: Tất cả các giao dịch mạng liên quan đến thông tin tài chính hoặc thông tin nhận dạng cá nhân sẽ được mã hóa.</w:t>
      </w:r>
    </w:p>
    <w:p w14:paraId="7A73426D" w14:textId="77777777" w:rsidR="00BF15B9" w:rsidRPr="00C44DC0" w:rsidRDefault="00BF15B9" w:rsidP="00BF15B9">
      <w:pPr>
        <w:rPr>
          <w:sz w:val="28"/>
          <w:szCs w:val="28"/>
        </w:rPr>
      </w:pPr>
    </w:p>
    <w:p w14:paraId="1D698F8A" w14:textId="77777777" w:rsidR="006A3DF6" w:rsidRPr="00C44DC0" w:rsidRDefault="00CD54BA">
      <w:pPr>
        <w:pStyle w:val="Heading2"/>
        <w:spacing w:line="360" w:lineRule="auto"/>
        <w:jc w:val="both"/>
        <w:rPr>
          <w:szCs w:val="28"/>
        </w:rPr>
      </w:pPr>
      <w:bookmarkStart w:id="43" w:name="_Toc146383041"/>
      <w:r w:rsidRPr="00C44DC0">
        <w:rPr>
          <w:szCs w:val="28"/>
        </w:rPr>
        <w:t>Yêu cầu về tính an toàn</w:t>
      </w:r>
      <w:bookmarkEnd w:id="43"/>
    </w:p>
    <w:p w14:paraId="78A96CA6" w14:textId="356A941B" w:rsidR="00B06854" w:rsidRPr="00C44DC0" w:rsidRDefault="00B06854" w:rsidP="00B06854">
      <w:pPr>
        <w:pBdr>
          <w:top w:val="nil"/>
          <w:left w:val="nil"/>
          <w:bottom w:val="nil"/>
          <w:right w:val="nil"/>
          <w:between w:val="nil"/>
        </w:pBdr>
        <w:spacing w:after="120" w:line="360" w:lineRule="auto"/>
        <w:ind w:left="1353" w:hanging="806"/>
        <w:jc w:val="both"/>
        <w:rPr>
          <w:color w:val="000000"/>
          <w:sz w:val="28"/>
          <w:szCs w:val="28"/>
          <w:lang w:val="vi-VN"/>
        </w:rPr>
      </w:pPr>
      <w:r w:rsidRPr="00C44DC0">
        <w:rPr>
          <w:color w:val="000000"/>
          <w:sz w:val="28"/>
          <w:szCs w:val="28"/>
        </w:rPr>
        <w:t>SAF-1: Nội dung các</w:t>
      </w:r>
      <w:r w:rsidRPr="00C44DC0">
        <w:rPr>
          <w:color w:val="000000"/>
          <w:sz w:val="28"/>
          <w:szCs w:val="28"/>
          <w:lang w:val="vi-VN"/>
        </w:rPr>
        <w:t xml:space="preserve"> khóa học</w:t>
      </w:r>
      <w:r w:rsidRPr="00C44DC0">
        <w:rPr>
          <w:color w:val="000000"/>
          <w:sz w:val="28"/>
          <w:szCs w:val="28"/>
        </w:rPr>
        <w:t xml:space="preserve"> đều được kiểm duyệt trước khi đăng tải lên trang web</w:t>
      </w:r>
      <w:r w:rsidRPr="00C44DC0">
        <w:rPr>
          <w:color w:val="000000"/>
          <w:sz w:val="28"/>
          <w:szCs w:val="28"/>
          <w:lang w:val="vi-VN"/>
        </w:rPr>
        <w:t>, các bài viết và bình luận cũng phải được kiểm duyệt trước khi đăng</w:t>
      </w:r>
      <w:r w:rsidRPr="00C44DC0">
        <w:rPr>
          <w:color w:val="000000"/>
          <w:sz w:val="28"/>
          <w:szCs w:val="28"/>
        </w:rPr>
        <w:t xml:space="preserve"> phòng tránh những nội dung không phù hợp </w:t>
      </w:r>
      <w:r w:rsidR="00BF15B9" w:rsidRPr="00C44DC0">
        <w:rPr>
          <w:color w:val="000000"/>
          <w:sz w:val="28"/>
          <w:szCs w:val="28"/>
          <w:lang w:val="vi-VN"/>
        </w:rPr>
        <w:t>với chuẩn mực xã hội.</w:t>
      </w:r>
    </w:p>
    <w:p w14:paraId="349CA66D" w14:textId="77777777" w:rsidR="00B06854" w:rsidRPr="00C44DC0" w:rsidRDefault="00B06854" w:rsidP="00B06854">
      <w:pPr>
        <w:rPr>
          <w:sz w:val="28"/>
          <w:szCs w:val="28"/>
        </w:rPr>
      </w:pPr>
    </w:p>
    <w:p w14:paraId="1E7D4805" w14:textId="77777777" w:rsidR="006A3DF6" w:rsidRPr="00C44DC0" w:rsidRDefault="00CD54BA">
      <w:pPr>
        <w:pStyle w:val="Heading2"/>
        <w:spacing w:line="360" w:lineRule="auto"/>
        <w:jc w:val="both"/>
        <w:rPr>
          <w:szCs w:val="28"/>
        </w:rPr>
      </w:pPr>
      <w:bookmarkStart w:id="44" w:name="_Toc146383042"/>
      <w:r w:rsidRPr="00C44DC0">
        <w:rPr>
          <w:szCs w:val="28"/>
        </w:rPr>
        <w:t>Yêu cầu về tính khả dụng</w:t>
      </w:r>
      <w:bookmarkEnd w:id="44"/>
    </w:p>
    <w:p w14:paraId="00F4296D" w14:textId="77777777" w:rsidR="00B06854" w:rsidRPr="00C44DC0" w:rsidRDefault="00B06854" w:rsidP="00B06854">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AVL-1: Hệ thống sẽ khả dụng ít nhất 98% thời gian từ 5:00 sáng. và nửa đêm giờ địa phương và ít nhất 90% thời gian từ nửa đêm đến 5 giờ sáng. giờ địa phương, không bao gồm thời gian bảo trì theo lịch trình.</w:t>
      </w:r>
    </w:p>
    <w:p w14:paraId="3D5BAC77" w14:textId="2F3C355C" w:rsidR="00B06854" w:rsidRPr="00C44DC0" w:rsidRDefault="00B06854" w:rsidP="00B06854">
      <w:pPr>
        <w:pBdr>
          <w:top w:val="nil"/>
          <w:left w:val="nil"/>
          <w:bottom w:val="nil"/>
          <w:right w:val="nil"/>
          <w:between w:val="nil"/>
        </w:pBdr>
        <w:spacing w:after="120" w:line="360" w:lineRule="auto"/>
        <w:ind w:left="1353" w:hanging="806"/>
        <w:jc w:val="both"/>
        <w:rPr>
          <w:color w:val="000000"/>
          <w:sz w:val="28"/>
          <w:szCs w:val="28"/>
          <w:lang w:val="vi-VN"/>
        </w:rPr>
      </w:pPr>
      <w:r w:rsidRPr="00C44DC0">
        <w:rPr>
          <w:color w:val="000000"/>
          <w:sz w:val="28"/>
          <w:szCs w:val="28"/>
        </w:rPr>
        <w:t>AVL-2: Khi gặp sự cố, các lỗi sẽ được khắc phục tối đa trong vòng 1h đồng hồ</w:t>
      </w:r>
      <w:r w:rsidRPr="00C44DC0">
        <w:rPr>
          <w:color w:val="000000"/>
          <w:sz w:val="28"/>
          <w:szCs w:val="28"/>
          <w:lang w:val="vi-VN"/>
        </w:rPr>
        <w:t>.</w:t>
      </w:r>
    </w:p>
    <w:p w14:paraId="5946FAF5" w14:textId="2ADCE77A" w:rsidR="004A6496" w:rsidRPr="00C44DC0" w:rsidRDefault="00CD54BA" w:rsidP="00920704">
      <w:pPr>
        <w:pStyle w:val="Heading2"/>
        <w:spacing w:line="360" w:lineRule="auto"/>
        <w:jc w:val="both"/>
        <w:rPr>
          <w:szCs w:val="28"/>
        </w:rPr>
      </w:pPr>
      <w:bookmarkStart w:id="45" w:name="_Toc146383043"/>
      <w:r w:rsidRPr="00C44DC0">
        <w:rPr>
          <w:szCs w:val="28"/>
        </w:rPr>
        <w:t>Yêu cầu về độ bên/xử lý ngoại lệ</w:t>
      </w:r>
      <w:bookmarkEnd w:id="45"/>
    </w:p>
    <w:p w14:paraId="6154678B" w14:textId="77777777" w:rsidR="00B06854" w:rsidRPr="00C44DC0" w:rsidRDefault="00B06854" w:rsidP="00B06854">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Các giao dịch thanh toán của khách hàng được đảm bảo hoàn thành và phản hồi</w:t>
      </w:r>
    </w:p>
    <w:p w14:paraId="6AEEC7C0" w14:textId="77777777" w:rsidR="00B06854" w:rsidRPr="00C44DC0" w:rsidRDefault="00B06854" w:rsidP="00B06854">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lại cho khách hàng, nếu trong quá trình giao dịch có lỗi xảy ra thì mọi dữ liễu quá</w:t>
      </w:r>
    </w:p>
    <w:p w14:paraId="563284DD" w14:textId="77777777" w:rsidR="00B06854" w:rsidRPr="00C44DC0" w:rsidRDefault="00B06854" w:rsidP="00B06854">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trình giao dịch được ghi lại chờ cho đến khi tiếp tục thực hiện cho đến khi thành</w:t>
      </w:r>
    </w:p>
    <w:p w14:paraId="69931F05" w14:textId="6351DA59" w:rsidR="00B06854" w:rsidRPr="00C44DC0" w:rsidRDefault="00B06854" w:rsidP="00B06854">
      <w:pPr>
        <w:pBdr>
          <w:top w:val="nil"/>
          <w:left w:val="nil"/>
          <w:bottom w:val="nil"/>
          <w:right w:val="nil"/>
          <w:between w:val="nil"/>
        </w:pBdr>
        <w:spacing w:after="120" w:line="360" w:lineRule="auto"/>
        <w:ind w:left="1353" w:hanging="806"/>
        <w:jc w:val="both"/>
        <w:rPr>
          <w:color w:val="000000"/>
          <w:sz w:val="28"/>
          <w:szCs w:val="28"/>
        </w:rPr>
      </w:pPr>
      <w:r w:rsidRPr="00C44DC0">
        <w:rPr>
          <w:color w:val="000000"/>
          <w:sz w:val="28"/>
          <w:szCs w:val="28"/>
        </w:rPr>
        <w:t>công.</w:t>
      </w:r>
    </w:p>
    <w:p w14:paraId="57EAE655" w14:textId="77777777" w:rsidR="00B06854" w:rsidRPr="00C44DC0" w:rsidRDefault="00B06854" w:rsidP="00B06854">
      <w:pPr>
        <w:rPr>
          <w:sz w:val="28"/>
          <w:szCs w:val="28"/>
        </w:rPr>
      </w:pPr>
    </w:p>
    <w:p w14:paraId="2A11326E" w14:textId="77777777" w:rsidR="001D04C3" w:rsidRPr="00C44DC0" w:rsidRDefault="001D04C3" w:rsidP="001D04C3">
      <w:pPr>
        <w:rPr>
          <w:sz w:val="28"/>
          <w:szCs w:val="28"/>
        </w:rPr>
      </w:pPr>
    </w:p>
    <w:p w14:paraId="56127632" w14:textId="77777777" w:rsidR="001D04C3" w:rsidRPr="00C44DC0" w:rsidRDefault="001D04C3" w:rsidP="001D04C3">
      <w:pPr>
        <w:rPr>
          <w:sz w:val="28"/>
          <w:szCs w:val="28"/>
        </w:rPr>
      </w:pPr>
    </w:p>
    <w:p w14:paraId="27881C51" w14:textId="65C13CC9" w:rsidR="00BC0596" w:rsidRPr="00C44DC0" w:rsidRDefault="00BC0596" w:rsidP="00BC0596">
      <w:pPr>
        <w:rPr>
          <w:sz w:val="28"/>
          <w:szCs w:val="28"/>
          <w:lang w:val="vi-VN"/>
        </w:rPr>
      </w:pPr>
      <w:r w:rsidRPr="00C44DC0">
        <w:rPr>
          <w:sz w:val="28"/>
          <w:szCs w:val="28"/>
          <w:lang w:val="vi-VN"/>
        </w:rPr>
        <w:t xml:space="preserve">Thiết </w:t>
      </w:r>
      <w:r w:rsidR="00204256" w:rsidRPr="00C44DC0">
        <w:rPr>
          <w:sz w:val="28"/>
          <w:szCs w:val="28"/>
          <w:lang w:val="vi-VN"/>
        </w:rPr>
        <w:t>kế</w:t>
      </w:r>
      <w:r w:rsidRPr="00C44DC0">
        <w:rPr>
          <w:sz w:val="28"/>
          <w:szCs w:val="28"/>
          <w:lang w:val="vi-VN"/>
        </w:rPr>
        <w:t xml:space="preserve"> giao diện </w:t>
      </w:r>
      <w:r w:rsidR="006253AA" w:rsidRPr="00C44DC0">
        <w:rPr>
          <w:sz w:val="28"/>
          <w:szCs w:val="28"/>
          <w:lang w:val="vi-VN"/>
        </w:rPr>
        <w:t>cho website bán khóa học lập trình</w:t>
      </w:r>
    </w:p>
    <w:p w14:paraId="71D57C43" w14:textId="77777777" w:rsidR="006253AA" w:rsidRPr="00C44DC0" w:rsidRDefault="006253AA" w:rsidP="00BC0596">
      <w:pPr>
        <w:rPr>
          <w:sz w:val="28"/>
          <w:szCs w:val="28"/>
          <w:lang w:val="vi-VN"/>
        </w:rPr>
      </w:pPr>
    </w:p>
    <w:p w14:paraId="5ED1D382" w14:textId="24DCF67E" w:rsidR="004A6496" w:rsidRPr="00C44DC0" w:rsidRDefault="00920704" w:rsidP="004A6496">
      <w:pPr>
        <w:rPr>
          <w:sz w:val="28"/>
          <w:szCs w:val="28"/>
        </w:rPr>
      </w:pPr>
      <w:hyperlink r:id="rId16" w:history="1">
        <w:r w:rsidR="001D04C3" w:rsidRPr="00C44DC0">
          <w:rPr>
            <w:rStyle w:val="Hyperlink"/>
            <w:sz w:val="28"/>
            <w:szCs w:val="28"/>
          </w:rPr>
          <w:t>https://www.figma.com/file/4pIGik6IzHi2OUBxai5v3T/Thiet_ke_giao_dien_Web_ban_khoa_hoc_LT?type=design&amp;node-id=0-1&amp;mode=design&amp;t=jhB1ZSc135wXNrxb-0</w:t>
        </w:r>
      </w:hyperlink>
    </w:p>
    <w:p w14:paraId="0C08BD4E" w14:textId="77777777" w:rsidR="004A6496" w:rsidRPr="00C44DC0" w:rsidRDefault="004A6496" w:rsidP="004A6496">
      <w:pPr>
        <w:rPr>
          <w:sz w:val="28"/>
          <w:szCs w:val="28"/>
        </w:rPr>
      </w:pPr>
    </w:p>
    <w:p w14:paraId="7E63D399" w14:textId="77777777" w:rsidR="004A6496" w:rsidRPr="00C44DC0" w:rsidRDefault="004A6496" w:rsidP="004A6496">
      <w:pPr>
        <w:rPr>
          <w:sz w:val="28"/>
          <w:szCs w:val="28"/>
        </w:rPr>
      </w:pPr>
    </w:p>
    <w:p w14:paraId="26FE26AB" w14:textId="77777777" w:rsidR="004A6496" w:rsidRPr="00C44DC0" w:rsidRDefault="004A6496" w:rsidP="004A6496">
      <w:pPr>
        <w:rPr>
          <w:sz w:val="28"/>
          <w:szCs w:val="28"/>
        </w:rPr>
      </w:pPr>
    </w:p>
    <w:p w14:paraId="47459F57" w14:textId="77777777" w:rsidR="004A6496" w:rsidRPr="00C44DC0" w:rsidRDefault="004A6496" w:rsidP="004A6496">
      <w:pPr>
        <w:rPr>
          <w:sz w:val="28"/>
          <w:szCs w:val="28"/>
        </w:rPr>
      </w:pPr>
    </w:p>
    <w:p w14:paraId="4A88DAF6" w14:textId="77777777" w:rsidR="004A6496" w:rsidRPr="00C44DC0" w:rsidRDefault="004A6496" w:rsidP="004A6496">
      <w:pPr>
        <w:rPr>
          <w:sz w:val="28"/>
          <w:szCs w:val="28"/>
        </w:rPr>
      </w:pPr>
    </w:p>
    <w:p w14:paraId="135CD4CA" w14:textId="77777777" w:rsidR="004A6496" w:rsidRPr="00C44DC0" w:rsidRDefault="004A6496" w:rsidP="004A6496">
      <w:pPr>
        <w:rPr>
          <w:sz w:val="28"/>
          <w:szCs w:val="28"/>
        </w:rPr>
      </w:pPr>
    </w:p>
    <w:p w14:paraId="438A4F63" w14:textId="77777777" w:rsidR="004A6496" w:rsidRPr="00C44DC0" w:rsidRDefault="004A6496" w:rsidP="004A6496">
      <w:pPr>
        <w:rPr>
          <w:sz w:val="28"/>
          <w:szCs w:val="28"/>
        </w:rPr>
      </w:pPr>
    </w:p>
    <w:p w14:paraId="242DD560" w14:textId="77777777" w:rsidR="004A6496" w:rsidRPr="00C44DC0" w:rsidRDefault="004A6496" w:rsidP="004A6496">
      <w:pPr>
        <w:rPr>
          <w:sz w:val="28"/>
          <w:szCs w:val="28"/>
        </w:rPr>
      </w:pPr>
    </w:p>
    <w:p w14:paraId="2283C898" w14:textId="77777777" w:rsidR="004A6496" w:rsidRPr="00C44DC0" w:rsidRDefault="004A6496" w:rsidP="004A6496">
      <w:pPr>
        <w:rPr>
          <w:sz w:val="28"/>
          <w:szCs w:val="28"/>
        </w:rPr>
      </w:pPr>
    </w:p>
    <w:p w14:paraId="5940C193" w14:textId="77777777" w:rsidR="004A6496" w:rsidRPr="00C44DC0" w:rsidRDefault="004A6496" w:rsidP="004A6496">
      <w:pPr>
        <w:rPr>
          <w:sz w:val="28"/>
          <w:szCs w:val="28"/>
        </w:rPr>
      </w:pPr>
    </w:p>
    <w:p w14:paraId="05F51CC4" w14:textId="77777777" w:rsidR="004A6496" w:rsidRPr="00C44DC0" w:rsidRDefault="004A6496" w:rsidP="004A6496">
      <w:pPr>
        <w:rPr>
          <w:sz w:val="28"/>
          <w:szCs w:val="28"/>
        </w:rPr>
      </w:pPr>
    </w:p>
    <w:p w14:paraId="41F7CB54" w14:textId="77777777" w:rsidR="004A6496" w:rsidRPr="00C44DC0" w:rsidRDefault="004A6496" w:rsidP="004A6496">
      <w:pPr>
        <w:rPr>
          <w:sz w:val="28"/>
          <w:szCs w:val="28"/>
        </w:rPr>
      </w:pPr>
    </w:p>
    <w:p w14:paraId="6A1DD679" w14:textId="77777777" w:rsidR="004A6496" w:rsidRPr="00C44DC0" w:rsidRDefault="004A6496" w:rsidP="004A6496">
      <w:pPr>
        <w:rPr>
          <w:sz w:val="28"/>
          <w:szCs w:val="28"/>
        </w:rPr>
      </w:pPr>
    </w:p>
    <w:p w14:paraId="12728944" w14:textId="77777777" w:rsidR="004A6496" w:rsidRPr="00C44DC0" w:rsidRDefault="004A6496" w:rsidP="004A6496">
      <w:pPr>
        <w:rPr>
          <w:sz w:val="28"/>
          <w:szCs w:val="28"/>
        </w:rPr>
      </w:pPr>
    </w:p>
    <w:p w14:paraId="1ADED4EB" w14:textId="77777777" w:rsidR="004A6496" w:rsidRPr="00C44DC0" w:rsidRDefault="004A6496" w:rsidP="004A6496">
      <w:pPr>
        <w:rPr>
          <w:sz w:val="28"/>
          <w:szCs w:val="28"/>
        </w:rPr>
      </w:pPr>
    </w:p>
    <w:p w14:paraId="635623A3" w14:textId="77777777" w:rsidR="004A6496" w:rsidRPr="00C44DC0" w:rsidRDefault="004A6496" w:rsidP="004A6496">
      <w:pPr>
        <w:rPr>
          <w:sz w:val="28"/>
          <w:szCs w:val="28"/>
        </w:rPr>
      </w:pPr>
    </w:p>
    <w:p w14:paraId="33E12DA8" w14:textId="77777777" w:rsidR="004A6496" w:rsidRPr="00C44DC0" w:rsidRDefault="004A6496" w:rsidP="004A6496">
      <w:pPr>
        <w:rPr>
          <w:sz w:val="28"/>
          <w:szCs w:val="28"/>
        </w:rPr>
      </w:pPr>
    </w:p>
    <w:p w14:paraId="2689667C" w14:textId="77777777" w:rsidR="004A6496" w:rsidRPr="00C44DC0" w:rsidRDefault="004A6496" w:rsidP="004A6496">
      <w:pPr>
        <w:rPr>
          <w:sz w:val="28"/>
          <w:szCs w:val="28"/>
        </w:rPr>
      </w:pPr>
    </w:p>
    <w:p w14:paraId="67995620" w14:textId="77777777" w:rsidR="004A6496" w:rsidRPr="00C44DC0" w:rsidRDefault="004A6496" w:rsidP="004A6496">
      <w:pPr>
        <w:rPr>
          <w:sz w:val="28"/>
          <w:szCs w:val="28"/>
        </w:rPr>
      </w:pPr>
    </w:p>
    <w:p w14:paraId="45E520E8" w14:textId="77777777" w:rsidR="004A6496" w:rsidRPr="00C44DC0" w:rsidRDefault="004A6496" w:rsidP="004A6496">
      <w:pPr>
        <w:rPr>
          <w:sz w:val="28"/>
          <w:szCs w:val="28"/>
        </w:rPr>
      </w:pPr>
    </w:p>
    <w:p w14:paraId="78B3AD3C" w14:textId="77777777" w:rsidR="004A6496" w:rsidRPr="00C44DC0" w:rsidRDefault="004A6496" w:rsidP="004A6496">
      <w:pPr>
        <w:rPr>
          <w:sz w:val="28"/>
          <w:szCs w:val="28"/>
        </w:rPr>
      </w:pPr>
    </w:p>
    <w:p w14:paraId="35CED523" w14:textId="77777777" w:rsidR="004A6496" w:rsidRPr="00C44DC0" w:rsidRDefault="004A6496" w:rsidP="004A6496">
      <w:pPr>
        <w:rPr>
          <w:sz w:val="28"/>
          <w:szCs w:val="28"/>
        </w:rPr>
      </w:pPr>
    </w:p>
    <w:p w14:paraId="7CBD3BD5" w14:textId="77777777" w:rsidR="004A6496" w:rsidRPr="00C44DC0" w:rsidRDefault="004A6496" w:rsidP="004A6496">
      <w:pPr>
        <w:rPr>
          <w:sz w:val="28"/>
          <w:szCs w:val="28"/>
        </w:rPr>
      </w:pPr>
    </w:p>
    <w:p w14:paraId="5102A615" w14:textId="77777777" w:rsidR="004A6496" w:rsidRPr="00C44DC0" w:rsidRDefault="004A6496" w:rsidP="004A6496">
      <w:pPr>
        <w:rPr>
          <w:sz w:val="28"/>
          <w:szCs w:val="28"/>
        </w:rPr>
      </w:pPr>
    </w:p>
    <w:p w14:paraId="3AFA6B4B" w14:textId="77777777" w:rsidR="004A6496" w:rsidRPr="00C44DC0" w:rsidRDefault="004A6496" w:rsidP="004A6496">
      <w:pPr>
        <w:rPr>
          <w:sz w:val="28"/>
          <w:szCs w:val="28"/>
        </w:rPr>
      </w:pPr>
    </w:p>
    <w:p w14:paraId="09CF0791" w14:textId="77777777" w:rsidR="004A6496" w:rsidRPr="00C44DC0" w:rsidRDefault="004A6496" w:rsidP="004A6496">
      <w:pPr>
        <w:rPr>
          <w:sz w:val="28"/>
          <w:szCs w:val="28"/>
        </w:rPr>
      </w:pPr>
    </w:p>
    <w:p w14:paraId="56E26760" w14:textId="77777777" w:rsidR="004A6496" w:rsidRPr="00C44DC0" w:rsidRDefault="004A6496" w:rsidP="004A6496">
      <w:pPr>
        <w:rPr>
          <w:sz w:val="28"/>
          <w:szCs w:val="28"/>
        </w:rPr>
      </w:pPr>
    </w:p>
    <w:p w14:paraId="3635E3FB" w14:textId="77777777" w:rsidR="004A6496" w:rsidRPr="00C44DC0" w:rsidRDefault="004A6496" w:rsidP="004A6496">
      <w:pPr>
        <w:rPr>
          <w:sz w:val="28"/>
          <w:szCs w:val="28"/>
        </w:rPr>
      </w:pPr>
    </w:p>
    <w:p w14:paraId="2E2D0249" w14:textId="77777777" w:rsidR="004A6496" w:rsidRPr="00C44DC0" w:rsidRDefault="004A6496" w:rsidP="004A6496">
      <w:pPr>
        <w:rPr>
          <w:sz w:val="28"/>
          <w:szCs w:val="28"/>
        </w:rPr>
      </w:pPr>
    </w:p>
    <w:p w14:paraId="745211AD" w14:textId="77777777" w:rsidR="004A6496" w:rsidRPr="00C44DC0" w:rsidRDefault="004A6496" w:rsidP="004A6496">
      <w:pPr>
        <w:rPr>
          <w:sz w:val="28"/>
          <w:szCs w:val="28"/>
        </w:rPr>
      </w:pPr>
    </w:p>
    <w:p w14:paraId="5A266D6A" w14:textId="77777777" w:rsidR="004A6496" w:rsidRPr="00C44DC0" w:rsidRDefault="004A6496" w:rsidP="004A6496">
      <w:pPr>
        <w:rPr>
          <w:sz w:val="28"/>
          <w:szCs w:val="28"/>
        </w:rPr>
      </w:pPr>
    </w:p>
    <w:p w14:paraId="35D43DF0" w14:textId="77777777" w:rsidR="004A6496" w:rsidRPr="00C44DC0" w:rsidRDefault="004A6496" w:rsidP="004A6496">
      <w:pPr>
        <w:rPr>
          <w:sz w:val="28"/>
          <w:szCs w:val="28"/>
        </w:rPr>
      </w:pPr>
    </w:p>
    <w:p w14:paraId="33BBC1DC" w14:textId="77777777" w:rsidR="004A6496" w:rsidRPr="00C44DC0" w:rsidRDefault="004A6496" w:rsidP="004A6496">
      <w:pPr>
        <w:rPr>
          <w:sz w:val="28"/>
          <w:szCs w:val="28"/>
        </w:rPr>
      </w:pPr>
    </w:p>
    <w:p w14:paraId="031B5C3F" w14:textId="77777777" w:rsidR="004A6496" w:rsidRPr="00C44DC0" w:rsidRDefault="004A6496" w:rsidP="004A6496">
      <w:pPr>
        <w:rPr>
          <w:sz w:val="28"/>
          <w:szCs w:val="28"/>
        </w:rPr>
      </w:pPr>
    </w:p>
    <w:p w14:paraId="0571941B" w14:textId="77777777" w:rsidR="004A6496" w:rsidRPr="00C44DC0" w:rsidRDefault="004A6496" w:rsidP="004A6496">
      <w:pPr>
        <w:rPr>
          <w:sz w:val="28"/>
          <w:szCs w:val="28"/>
        </w:rPr>
      </w:pPr>
    </w:p>
    <w:p w14:paraId="7A234BBD" w14:textId="77777777" w:rsidR="004A6496" w:rsidRPr="00C44DC0" w:rsidRDefault="004A6496" w:rsidP="004A6496">
      <w:pPr>
        <w:rPr>
          <w:sz w:val="28"/>
          <w:szCs w:val="28"/>
        </w:rPr>
      </w:pPr>
    </w:p>
    <w:p w14:paraId="036928EF" w14:textId="77777777" w:rsidR="004A6496" w:rsidRPr="00C44DC0" w:rsidRDefault="004A6496" w:rsidP="004A6496">
      <w:pPr>
        <w:rPr>
          <w:sz w:val="28"/>
          <w:szCs w:val="28"/>
        </w:rPr>
      </w:pPr>
    </w:p>
    <w:p w14:paraId="57B65427" w14:textId="77777777" w:rsidR="004A6496" w:rsidRPr="00C44DC0" w:rsidRDefault="004A6496" w:rsidP="004A6496">
      <w:pPr>
        <w:rPr>
          <w:sz w:val="28"/>
          <w:szCs w:val="28"/>
        </w:rPr>
      </w:pPr>
    </w:p>
    <w:p w14:paraId="5DF3F673" w14:textId="77777777" w:rsidR="004A6496" w:rsidRPr="00C44DC0" w:rsidRDefault="004A6496" w:rsidP="004A6496">
      <w:pPr>
        <w:rPr>
          <w:sz w:val="28"/>
          <w:szCs w:val="28"/>
        </w:rPr>
      </w:pPr>
    </w:p>
    <w:p w14:paraId="579F42F7" w14:textId="77777777" w:rsidR="004A6496" w:rsidRPr="00C44DC0" w:rsidRDefault="004A6496" w:rsidP="004A6496">
      <w:pPr>
        <w:rPr>
          <w:sz w:val="28"/>
          <w:szCs w:val="28"/>
        </w:rPr>
      </w:pPr>
    </w:p>
    <w:p w14:paraId="0334324C" w14:textId="77777777" w:rsidR="004A6496" w:rsidRPr="00C44DC0" w:rsidRDefault="004A6496" w:rsidP="004A6496">
      <w:pPr>
        <w:rPr>
          <w:sz w:val="28"/>
          <w:szCs w:val="28"/>
        </w:rPr>
      </w:pPr>
    </w:p>
    <w:p w14:paraId="625BEC70" w14:textId="77777777" w:rsidR="004A6496" w:rsidRPr="00C44DC0" w:rsidRDefault="004A6496" w:rsidP="004A6496">
      <w:pPr>
        <w:rPr>
          <w:sz w:val="28"/>
          <w:szCs w:val="28"/>
        </w:rPr>
      </w:pPr>
    </w:p>
    <w:p w14:paraId="0AC8439F" w14:textId="77777777" w:rsidR="004A6496" w:rsidRPr="00C44DC0" w:rsidRDefault="004A6496" w:rsidP="004A6496">
      <w:pPr>
        <w:rPr>
          <w:sz w:val="28"/>
          <w:szCs w:val="28"/>
        </w:rPr>
      </w:pPr>
    </w:p>
    <w:p w14:paraId="33FE3A78" w14:textId="77777777" w:rsidR="004A6496" w:rsidRPr="00C44DC0" w:rsidRDefault="004A6496" w:rsidP="004A6496">
      <w:pPr>
        <w:rPr>
          <w:sz w:val="28"/>
          <w:szCs w:val="28"/>
        </w:rPr>
      </w:pPr>
    </w:p>
    <w:p w14:paraId="4E2F0F1B" w14:textId="77777777" w:rsidR="004A6496" w:rsidRPr="00C44DC0" w:rsidRDefault="004A6496" w:rsidP="004A6496">
      <w:pPr>
        <w:rPr>
          <w:sz w:val="28"/>
          <w:szCs w:val="28"/>
        </w:rPr>
      </w:pPr>
    </w:p>
    <w:p w14:paraId="4401ED57" w14:textId="77777777" w:rsidR="004A6496" w:rsidRPr="00C44DC0" w:rsidRDefault="004A6496" w:rsidP="004A6496">
      <w:pPr>
        <w:rPr>
          <w:sz w:val="28"/>
          <w:szCs w:val="28"/>
        </w:rPr>
      </w:pPr>
    </w:p>
    <w:p w14:paraId="6E718191" w14:textId="77777777" w:rsidR="004A6496" w:rsidRPr="00C44DC0" w:rsidRDefault="004A6496" w:rsidP="004A6496">
      <w:pPr>
        <w:rPr>
          <w:sz w:val="28"/>
          <w:szCs w:val="28"/>
        </w:rPr>
      </w:pPr>
    </w:p>
    <w:p w14:paraId="60E02331" w14:textId="77777777" w:rsidR="004A6496" w:rsidRPr="00C44DC0" w:rsidRDefault="004A6496" w:rsidP="004A6496">
      <w:pPr>
        <w:rPr>
          <w:sz w:val="28"/>
          <w:szCs w:val="28"/>
        </w:rPr>
      </w:pPr>
    </w:p>
    <w:p w14:paraId="182086EA" w14:textId="77777777" w:rsidR="004A6496" w:rsidRPr="00C44DC0" w:rsidRDefault="004A6496" w:rsidP="004A6496">
      <w:pPr>
        <w:rPr>
          <w:sz w:val="28"/>
          <w:szCs w:val="28"/>
        </w:rPr>
      </w:pPr>
    </w:p>
    <w:p w14:paraId="053340BE" w14:textId="77777777" w:rsidR="004A6496" w:rsidRPr="00C44DC0" w:rsidRDefault="004A6496" w:rsidP="004A6496">
      <w:pPr>
        <w:rPr>
          <w:sz w:val="28"/>
          <w:szCs w:val="28"/>
        </w:rPr>
      </w:pPr>
    </w:p>
    <w:p w14:paraId="41E09340" w14:textId="77777777" w:rsidR="004A6496" w:rsidRPr="00C44DC0" w:rsidRDefault="004A6496" w:rsidP="004A6496">
      <w:pPr>
        <w:rPr>
          <w:sz w:val="28"/>
          <w:szCs w:val="28"/>
        </w:rPr>
      </w:pPr>
    </w:p>
    <w:p w14:paraId="7767F817" w14:textId="77777777" w:rsidR="004A6496" w:rsidRPr="00C44DC0" w:rsidRDefault="004A6496" w:rsidP="004A6496">
      <w:pPr>
        <w:rPr>
          <w:sz w:val="28"/>
          <w:szCs w:val="28"/>
        </w:rPr>
      </w:pPr>
    </w:p>
    <w:p w14:paraId="67B9700C" w14:textId="77777777" w:rsidR="004A6496" w:rsidRPr="00C44DC0" w:rsidRDefault="004A6496" w:rsidP="004A6496">
      <w:pPr>
        <w:rPr>
          <w:sz w:val="28"/>
          <w:szCs w:val="28"/>
        </w:rPr>
      </w:pPr>
    </w:p>
    <w:p w14:paraId="07812F9B" w14:textId="77777777" w:rsidR="004A6496" w:rsidRPr="00C44DC0" w:rsidRDefault="004A6496" w:rsidP="004A6496">
      <w:pPr>
        <w:rPr>
          <w:sz w:val="28"/>
          <w:szCs w:val="28"/>
        </w:rPr>
      </w:pPr>
    </w:p>
    <w:p w14:paraId="1F286BFB" w14:textId="77777777" w:rsidR="004A6496" w:rsidRPr="00C44DC0" w:rsidRDefault="004A6496" w:rsidP="004A6496">
      <w:pPr>
        <w:rPr>
          <w:sz w:val="28"/>
          <w:szCs w:val="28"/>
        </w:rPr>
      </w:pPr>
    </w:p>
    <w:p w14:paraId="1ACB43BF" w14:textId="77777777" w:rsidR="004A6496" w:rsidRPr="00C44DC0" w:rsidRDefault="004A6496" w:rsidP="004A6496">
      <w:pPr>
        <w:rPr>
          <w:sz w:val="28"/>
          <w:szCs w:val="28"/>
        </w:rPr>
      </w:pPr>
    </w:p>
    <w:p w14:paraId="36D22243" w14:textId="77777777" w:rsidR="004A6496" w:rsidRPr="00C44DC0" w:rsidRDefault="004A6496" w:rsidP="004A6496">
      <w:pPr>
        <w:rPr>
          <w:sz w:val="28"/>
          <w:szCs w:val="28"/>
        </w:rPr>
      </w:pPr>
    </w:p>
    <w:p w14:paraId="63A11B67" w14:textId="77777777" w:rsidR="004A6496" w:rsidRPr="00C44DC0" w:rsidRDefault="004A6496" w:rsidP="004A6496">
      <w:pPr>
        <w:rPr>
          <w:sz w:val="28"/>
          <w:szCs w:val="28"/>
        </w:rPr>
      </w:pPr>
    </w:p>
    <w:p w14:paraId="78FEF25C" w14:textId="77777777" w:rsidR="004A6496" w:rsidRPr="00C44DC0" w:rsidRDefault="004A6496" w:rsidP="004A6496">
      <w:pPr>
        <w:rPr>
          <w:sz w:val="28"/>
          <w:szCs w:val="28"/>
        </w:rPr>
      </w:pPr>
    </w:p>
    <w:p w14:paraId="30A65FAD" w14:textId="77777777" w:rsidR="004A6496" w:rsidRPr="00C44DC0" w:rsidRDefault="004A6496" w:rsidP="004A6496">
      <w:pPr>
        <w:rPr>
          <w:sz w:val="28"/>
          <w:szCs w:val="28"/>
        </w:rPr>
      </w:pPr>
    </w:p>
    <w:p w14:paraId="1D29075E" w14:textId="77777777" w:rsidR="004A6496" w:rsidRPr="00C44DC0" w:rsidRDefault="004A6496" w:rsidP="004A6496">
      <w:pPr>
        <w:rPr>
          <w:sz w:val="28"/>
          <w:szCs w:val="28"/>
        </w:rPr>
      </w:pPr>
    </w:p>
    <w:p w14:paraId="58E5EF77" w14:textId="77777777" w:rsidR="004A6496" w:rsidRPr="00C44DC0" w:rsidRDefault="004A6496" w:rsidP="004A6496">
      <w:pPr>
        <w:rPr>
          <w:sz w:val="28"/>
          <w:szCs w:val="28"/>
        </w:rPr>
      </w:pPr>
    </w:p>
    <w:p w14:paraId="62EE356A" w14:textId="77777777" w:rsidR="004A6496" w:rsidRPr="00C44DC0" w:rsidRDefault="004A6496" w:rsidP="004A6496">
      <w:pPr>
        <w:rPr>
          <w:sz w:val="28"/>
          <w:szCs w:val="28"/>
        </w:rPr>
      </w:pPr>
    </w:p>
    <w:p w14:paraId="518923BD" w14:textId="77777777" w:rsidR="004A6496" w:rsidRPr="00C44DC0" w:rsidRDefault="004A6496" w:rsidP="004A6496">
      <w:pPr>
        <w:rPr>
          <w:sz w:val="28"/>
          <w:szCs w:val="28"/>
        </w:rPr>
      </w:pPr>
    </w:p>
    <w:p w14:paraId="785F5D4E" w14:textId="77777777" w:rsidR="004A6496" w:rsidRPr="00C44DC0" w:rsidRDefault="004A6496" w:rsidP="004A6496">
      <w:pPr>
        <w:rPr>
          <w:sz w:val="28"/>
          <w:szCs w:val="28"/>
        </w:rPr>
      </w:pPr>
    </w:p>
    <w:p w14:paraId="78D3E6B3" w14:textId="255B3429" w:rsidR="006A3DF6" w:rsidRPr="00C44DC0" w:rsidRDefault="006A3DF6">
      <w:pPr>
        <w:pBdr>
          <w:top w:val="nil"/>
          <w:left w:val="nil"/>
          <w:bottom w:val="nil"/>
          <w:right w:val="nil"/>
          <w:between w:val="nil"/>
        </w:pBdr>
        <w:spacing w:after="120" w:line="360" w:lineRule="auto"/>
        <w:ind w:left="1353" w:hanging="806"/>
        <w:jc w:val="both"/>
        <w:rPr>
          <w:color w:val="000000"/>
          <w:sz w:val="28"/>
          <w:szCs w:val="28"/>
        </w:rPr>
      </w:pPr>
    </w:p>
    <w:p w14:paraId="0D9D067F" w14:textId="77777777" w:rsidR="00C44DC0" w:rsidRPr="00C44DC0" w:rsidRDefault="00C44DC0">
      <w:pPr>
        <w:pBdr>
          <w:top w:val="nil"/>
          <w:left w:val="nil"/>
          <w:bottom w:val="nil"/>
          <w:right w:val="nil"/>
          <w:between w:val="nil"/>
        </w:pBdr>
        <w:spacing w:after="120" w:line="360" w:lineRule="auto"/>
        <w:ind w:left="1353" w:hanging="806"/>
        <w:jc w:val="both"/>
        <w:rPr>
          <w:color w:val="000000"/>
          <w:sz w:val="28"/>
          <w:szCs w:val="28"/>
        </w:rPr>
      </w:pPr>
    </w:p>
    <w:sectPr w:rsidR="00C44DC0" w:rsidRPr="00C44DC0">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4E44D" w14:textId="77777777" w:rsidR="009362D5" w:rsidRDefault="009362D5">
      <w:pPr>
        <w:spacing w:line="240" w:lineRule="auto"/>
      </w:pPr>
      <w:r>
        <w:separator/>
      </w:r>
    </w:p>
  </w:endnote>
  <w:endnote w:type="continuationSeparator" w:id="0">
    <w:p w14:paraId="2E91DE33" w14:textId="77777777" w:rsidR="009362D5" w:rsidRDefault="009362D5">
      <w:pPr>
        <w:spacing w:line="240" w:lineRule="auto"/>
      </w:pPr>
      <w:r>
        <w:continuationSeparator/>
      </w:r>
    </w:p>
  </w:endnote>
  <w:endnote w:type="continuationNotice" w:id="1">
    <w:p w14:paraId="604934D6" w14:textId="77777777" w:rsidR="009362D5" w:rsidRDefault="009362D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8FFD9" w14:textId="5208824A" w:rsidR="00920704" w:rsidRDefault="00920704">
    <w:pPr>
      <w:pBdr>
        <w:top w:val="nil"/>
        <w:left w:val="nil"/>
        <w:bottom w:val="nil"/>
        <w:right w:val="nil"/>
        <w:between w:val="nil"/>
      </w:pBdr>
      <w:tabs>
        <w:tab w:val="center" w:pos="4680"/>
        <w:tab w:val="right" w:pos="9360"/>
      </w:tabs>
      <w:spacing w:line="240" w:lineRule="auto"/>
      <w:jc w:val="right"/>
      <w:rPr>
        <w:b/>
        <w:i/>
        <w:color w:val="000000"/>
        <w:sz w:val="20"/>
        <w:szCs w:val="20"/>
      </w:rPr>
    </w:pP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63EAC">
      <w:rPr>
        <w:b/>
        <w:i/>
        <w:noProof/>
        <w:color w:val="000000"/>
        <w:sz w:val="20"/>
        <w:szCs w:val="20"/>
      </w:rPr>
      <w:t>21</w:t>
    </w:r>
    <w:r>
      <w:rPr>
        <w:b/>
        <w:i/>
        <w:color w:val="000000"/>
        <w:sz w:val="20"/>
        <w:szCs w:val="20"/>
      </w:rPr>
      <w:fldChar w:fldCharType="end"/>
    </w:r>
  </w:p>
  <w:p w14:paraId="240C1468" w14:textId="77777777" w:rsidR="00920704" w:rsidRDefault="00920704">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4963A" w14:textId="77777777" w:rsidR="009362D5" w:rsidRDefault="009362D5">
      <w:pPr>
        <w:spacing w:line="240" w:lineRule="auto"/>
      </w:pPr>
      <w:r>
        <w:separator/>
      </w:r>
    </w:p>
  </w:footnote>
  <w:footnote w:type="continuationSeparator" w:id="0">
    <w:p w14:paraId="7DF5DB51" w14:textId="77777777" w:rsidR="009362D5" w:rsidRDefault="009362D5">
      <w:pPr>
        <w:spacing w:line="240" w:lineRule="auto"/>
      </w:pPr>
      <w:r>
        <w:continuationSeparator/>
      </w:r>
    </w:p>
  </w:footnote>
  <w:footnote w:type="continuationNotice" w:id="1">
    <w:p w14:paraId="7BD4A05F" w14:textId="77777777" w:rsidR="009362D5" w:rsidRDefault="009362D5">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DB4DE" w14:textId="31C9CB36" w:rsidR="00920704" w:rsidRPr="005D067F" w:rsidRDefault="00920704">
    <w:pPr>
      <w:pBdr>
        <w:top w:val="nil"/>
        <w:left w:val="nil"/>
        <w:bottom w:val="nil"/>
        <w:right w:val="nil"/>
        <w:between w:val="nil"/>
      </w:pBdr>
      <w:tabs>
        <w:tab w:val="center" w:pos="4680"/>
        <w:tab w:val="right" w:pos="9360"/>
      </w:tabs>
      <w:spacing w:line="240" w:lineRule="auto"/>
      <w:rPr>
        <w:b/>
        <w:i/>
        <w:color w:val="000000"/>
        <w:sz w:val="20"/>
        <w:szCs w:val="20"/>
        <w:lang w:val="vi-VN"/>
      </w:rPr>
    </w:pPr>
    <w:r>
      <w:rPr>
        <w:b/>
        <w:i/>
        <w:color w:val="000000"/>
        <w:sz w:val="20"/>
        <w:szCs w:val="20"/>
      </w:rPr>
      <w:t>Tài liệu đặc tả yêu cầu cho Hệ thống website</w:t>
    </w:r>
    <w:r>
      <w:rPr>
        <w:b/>
        <w:i/>
        <w:color w:val="000000"/>
        <w:sz w:val="20"/>
        <w:szCs w:val="20"/>
        <w:lang w:val="vi-VN"/>
      </w:rPr>
      <w:t xml:space="preserve"> bán khóa học lập trình</w:t>
    </w:r>
    <w:r>
      <w:rPr>
        <w:b/>
        <w:i/>
        <w:color w:val="000000"/>
        <w:sz w:val="20"/>
        <w:szCs w:val="20"/>
      </w:rPr>
      <w:t>.</w:t>
    </w:r>
    <w:r>
      <w:rPr>
        <w:b/>
        <w:i/>
        <w:color w:val="000000"/>
        <w:sz w:val="20"/>
        <w:szCs w:val="20"/>
      </w:rPr>
      <w:tab/>
      <w:t xml:space="preserve">Trang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A0273">
      <w:rPr>
        <w:b/>
        <w:i/>
        <w:noProof/>
        <w:color w:val="000000"/>
        <w:sz w:val="20"/>
        <w:szCs w:val="20"/>
      </w:rPr>
      <w:t>2</w:t>
    </w:r>
    <w:r>
      <w:rPr>
        <w:b/>
        <w:i/>
        <w:color w:val="000000"/>
        <w:sz w:val="20"/>
        <w:szCs w:val="20"/>
      </w:rPr>
      <w:fldChar w:fldCharType="end"/>
    </w:r>
  </w:p>
  <w:p w14:paraId="5B50AFBE" w14:textId="77777777" w:rsidR="00920704" w:rsidRDefault="00920704">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8608C" w14:textId="4903A07B" w:rsidR="00920704" w:rsidRDefault="00920704">
    <w:pPr>
      <w:widowControl w:val="0"/>
      <w:pBdr>
        <w:top w:val="nil"/>
        <w:left w:val="nil"/>
        <w:bottom w:val="nil"/>
        <w:right w:val="nil"/>
        <w:between w:val="nil"/>
      </w:pBdr>
      <w:spacing w:line="276" w:lineRule="auto"/>
      <w:rPr>
        <w:b/>
        <w:i/>
        <w:color w:val="000000"/>
        <w:sz w:val="20"/>
        <w:szCs w:val="20"/>
      </w:rPr>
    </w:pPr>
    <w:r>
      <w:rPr>
        <w:b/>
        <w:i/>
        <w:color w:val="000000"/>
        <w:sz w:val="20"/>
        <w:szCs w:val="20"/>
      </w:rPr>
      <w:t>Tài liệu đặc tả yêu cầu cho Hệ thống website</w:t>
    </w:r>
    <w:r>
      <w:rPr>
        <w:b/>
        <w:i/>
        <w:color w:val="000000"/>
        <w:sz w:val="20"/>
        <w:szCs w:val="20"/>
        <w:lang w:val="vi-VN"/>
      </w:rPr>
      <w:t xml:space="preserve"> bán khóa học lập trình</w:t>
    </w:r>
    <w:r>
      <w:rPr>
        <w:b/>
        <w:i/>
        <w:color w:val="000000"/>
        <w:sz w:val="20"/>
        <w:szCs w:val="20"/>
      </w:rPr>
      <w:t>.</w:t>
    </w:r>
  </w:p>
  <w:p w14:paraId="46749FCF" w14:textId="77777777" w:rsidR="00920704" w:rsidRDefault="00920704">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C04"/>
    <w:multiLevelType w:val="multilevel"/>
    <w:tmpl w:val="42E81ED0"/>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D9651B"/>
    <w:multiLevelType w:val="multilevel"/>
    <w:tmpl w:val="240AF7B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205733A"/>
    <w:multiLevelType w:val="hybridMultilevel"/>
    <w:tmpl w:val="96CC8AB2"/>
    <w:lvl w:ilvl="0" w:tplc="6F94236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B5F97"/>
    <w:multiLevelType w:val="multilevel"/>
    <w:tmpl w:val="C6C031F4"/>
    <w:lvl w:ilvl="0">
      <w:start w:val="12"/>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EC797F"/>
    <w:multiLevelType w:val="multilevel"/>
    <w:tmpl w:val="2480994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15:restartNumberingAfterBreak="0">
    <w:nsid w:val="22252789"/>
    <w:multiLevelType w:val="multilevel"/>
    <w:tmpl w:val="9E5E100C"/>
    <w:lvl w:ilvl="0">
      <w:start w:val="1"/>
      <w:numFmt w:val="decimal"/>
      <w:lvlText w:val="%1."/>
      <w:lvlJc w:val="left"/>
      <w:pPr>
        <w:ind w:left="630"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6" w15:restartNumberingAfterBreak="0">
    <w:nsid w:val="2294300D"/>
    <w:multiLevelType w:val="multilevel"/>
    <w:tmpl w:val="5D168DF2"/>
    <w:lvl w:ilvl="0">
      <w:start w:val="1"/>
      <w:numFmt w:val="decimal"/>
      <w:lvlText w:val="%1."/>
      <w:lvlJc w:val="left"/>
      <w:pPr>
        <w:ind w:left="720" w:hanging="360"/>
      </w:pPr>
    </w:lvl>
    <w:lvl w:ilvl="1">
      <w:start w:val="1"/>
      <w:numFmt w:val="decimal"/>
      <w:lvlText w:val="%1.%2"/>
      <w:lvlJc w:val="left"/>
      <w:pPr>
        <w:ind w:left="1260" w:hanging="54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15:restartNumberingAfterBreak="0">
    <w:nsid w:val="22AB3499"/>
    <w:multiLevelType w:val="multilevel"/>
    <w:tmpl w:val="F9748A64"/>
    <w:lvl w:ilvl="0">
      <w:numFmt w:val="bullet"/>
      <w:lvlText w:val="-"/>
      <w:lvlJc w:val="left"/>
      <w:pPr>
        <w:ind w:left="720" w:hanging="360"/>
      </w:pPr>
      <w:rPr>
        <w:rFonts w:ascii="Times New Roman" w:eastAsia="Times New Roman" w:hAnsi="Times New Roman" w:cs="Times New Roman"/>
      </w:rPr>
    </w:lvl>
    <w:lvl w:ilvl="1">
      <w:start w:val="4"/>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33264F"/>
    <w:multiLevelType w:val="hybridMultilevel"/>
    <w:tmpl w:val="9C529452"/>
    <w:lvl w:ilvl="0" w:tplc="1270CF3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466B9"/>
    <w:multiLevelType w:val="multilevel"/>
    <w:tmpl w:val="2480994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0" w15:restartNumberingAfterBreak="0">
    <w:nsid w:val="288523BE"/>
    <w:multiLevelType w:val="multilevel"/>
    <w:tmpl w:val="BDFE4668"/>
    <w:lvl w:ilvl="0">
      <w:start w:val="1"/>
      <w:numFmt w:val="decimal"/>
      <w:lvlText w:val="%1."/>
      <w:lvlJc w:val="left"/>
      <w:pPr>
        <w:ind w:left="360"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1" w15:restartNumberingAfterBreak="0">
    <w:nsid w:val="2DC809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7A8540E"/>
    <w:multiLevelType w:val="multilevel"/>
    <w:tmpl w:val="2480994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39175E39"/>
    <w:multiLevelType w:val="hybridMultilevel"/>
    <w:tmpl w:val="12AED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751A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42921E7"/>
    <w:multiLevelType w:val="multilevel"/>
    <w:tmpl w:val="B5AAED16"/>
    <w:lvl w:ilvl="0">
      <w:start w:val="1"/>
      <w:numFmt w:val="decimal"/>
      <w:lvlText w:val="%1."/>
      <w:lvlJc w:val="left"/>
      <w:pPr>
        <w:ind w:left="2520" w:hanging="360"/>
      </w:p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6" w15:restartNumberingAfterBreak="0">
    <w:nsid w:val="4E0F4965"/>
    <w:multiLevelType w:val="multilevel"/>
    <w:tmpl w:val="E0DE340A"/>
    <w:lvl w:ilvl="0">
      <w:start w:val="1"/>
      <w:numFmt w:val="decimal"/>
      <w:pStyle w:val="BullList"/>
      <w:lvlText w:val="%1."/>
      <w:lvlJc w:val="left"/>
      <w:pPr>
        <w:ind w:left="360"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7" w15:restartNumberingAfterBreak="0">
    <w:nsid w:val="527759A2"/>
    <w:multiLevelType w:val="hybridMultilevel"/>
    <w:tmpl w:val="96CC8AB2"/>
    <w:lvl w:ilvl="0" w:tplc="FFFFFFF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D548DA"/>
    <w:multiLevelType w:val="hybridMultilevel"/>
    <w:tmpl w:val="96CC8AB2"/>
    <w:lvl w:ilvl="0" w:tplc="6F94236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11F3B"/>
    <w:multiLevelType w:val="hybridMultilevel"/>
    <w:tmpl w:val="81447F90"/>
    <w:lvl w:ilvl="0" w:tplc="0409000F">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D5B71"/>
    <w:multiLevelType w:val="multilevel"/>
    <w:tmpl w:val="7AACB2FC"/>
    <w:lvl w:ilvl="0">
      <w:start w:val="1"/>
      <w:numFmt w:val="decimal"/>
      <w:lvlText w:val="%1."/>
      <w:lvlJc w:val="left"/>
      <w:pPr>
        <w:ind w:left="720" w:hanging="360"/>
      </w:pPr>
      <w:rPr>
        <w:rFonts w:hint="default"/>
        <w:color w:val="000000"/>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11940D8"/>
    <w:multiLevelType w:val="multilevel"/>
    <w:tmpl w:val="DB7A9788"/>
    <w:lvl w:ilvl="0">
      <w:start w:val="1"/>
      <w:numFmt w:val="decimal"/>
      <w:pStyle w:val="numlist"/>
      <w:lvlText w:val="%1."/>
      <w:lvlJc w:val="left"/>
      <w:pPr>
        <w:ind w:left="360"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2" w15:restartNumberingAfterBreak="0">
    <w:nsid w:val="651A5917"/>
    <w:multiLevelType w:val="multilevel"/>
    <w:tmpl w:val="07A8F1A0"/>
    <w:lvl w:ilvl="0">
      <w:start w:val="1"/>
      <w:numFmt w:val="decimal"/>
      <w:lvlText w:val="%1."/>
      <w:lvlJc w:val="left"/>
      <w:pPr>
        <w:ind w:left="360"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3" w15:restartNumberingAfterBreak="0">
    <w:nsid w:val="67487A7E"/>
    <w:multiLevelType w:val="multilevel"/>
    <w:tmpl w:val="6E9A71C6"/>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68A6066D"/>
    <w:multiLevelType w:val="hybridMultilevel"/>
    <w:tmpl w:val="3F1CA5C8"/>
    <w:lvl w:ilvl="0" w:tplc="6F94236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B106D9"/>
    <w:multiLevelType w:val="multilevel"/>
    <w:tmpl w:val="B05431CE"/>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0134F7E"/>
    <w:multiLevelType w:val="hybridMultilevel"/>
    <w:tmpl w:val="81447F90"/>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5A6C63"/>
    <w:multiLevelType w:val="multilevel"/>
    <w:tmpl w:val="9E5E100C"/>
    <w:lvl w:ilvl="0">
      <w:start w:val="1"/>
      <w:numFmt w:val="decimal"/>
      <w:lvlText w:val="%1."/>
      <w:lvlJc w:val="left"/>
      <w:pPr>
        <w:ind w:left="630"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8" w15:restartNumberingAfterBreak="0">
    <w:nsid w:val="746C124B"/>
    <w:multiLevelType w:val="multilevel"/>
    <w:tmpl w:val="1AA241A8"/>
    <w:lvl w:ilvl="0">
      <w:start w:val="1"/>
      <w:numFmt w:val="decimal"/>
      <w:pStyle w:val="Heading1"/>
      <w:lvlText w:val="%1."/>
      <w:lvlJc w:val="left"/>
      <w:pPr>
        <w:ind w:left="0" w:firstLine="0"/>
      </w:pPr>
    </w:lvl>
    <w:lvl w:ilvl="1">
      <w:start w:val="1"/>
      <w:numFmt w:val="decimal"/>
      <w:pStyle w:val="Heading2"/>
      <w:lvlText w:val="%1.%2"/>
      <w:lvlJc w:val="left"/>
      <w:pPr>
        <w:ind w:left="45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9" w15:restartNumberingAfterBreak="0">
    <w:nsid w:val="78DB3D89"/>
    <w:multiLevelType w:val="hybridMultilevel"/>
    <w:tmpl w:val="9C529452"/>
    <w:lvl w:ilvl="0" w:tplc="FFFFFFFF">
      <w:start w:val="1"/>
      <w:numFmt w:val="decimal"/>
      <w:lvlText w:val="%1."/>
      <w:lvlJc w:val="left"/>
      <w:pPr>
        <w:ind w:left="1080" w:hanging="360"/>
      </w:pPr>
      <w:rPr>
        <w:rFonts w:hint="default"/>
        <w:color w:val="0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97C63B3"/>
    <w:multiLevelType w:val="multilevel"/>
    <w:tmpl w:val="7AACB2FC"/>
    <w:lvl w:ilvl="0">
      <w:start w:val="1"/>
      <w:numFmt w:val="decimal"/>
      <w:lvlText w:val="%1."/>
      <w:lvlJc w:val="left"/>
      <w:pPr>
        <w:ind w:left="720" w:hanging="360"/>
      </w:pPr>
      <w:rPr>
        <w:rFonts w:hint="default"/>
        <w:color w:val="000000"/>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8"/>
  </w:num>
  <w:num w:numId="2">
    <w:abstractNumId w:val="21"/>
  </w:num>
  <w:num w:numId="3">
    <w:abstractNumId w:val="6"/>
  </w:num>
  <w:num w:numId="4">
    <w:abstractNumId w:val="16"/>
  </w:num>
  <w:num w:numId="5">
    <w:abstractNumId w:val="7"/>
  </w:num>
  <w:num w:numId="6">
    <w:abstractNumId w:val="27"/>
  </w:num>
  <w:num w:numId="7">
    <w:abstractNumId w:val="10"/>
  </w:num>
  <w:num w:numId="8">
    <w:abstractNumId w:val="15"/>
  </w:num>
  <w:num w:numId="9">
    <w:abstractNumId w:val="1"/>
  </w:num>
  <w:num w:numId="10">
    <w:abstractNumId w:val="9"/>
  </w:num>
  <w:num w:numId="11">
    <w:abstractNumId w:val="25"/>
  </w:num>
  <w:num w:numId="12">
    <w:abstractNumId w:val="22"/>
  </w:num>
  <w:num w:numId="13">
    <w:abstractNumId w:val="23"/>
  </w:num>
  <w:num w:numId="14">
    <w:abstractNumId w:val="14"/>
  </w:num>
  <w:num w:numId="15">
    <w:abstractNumId w:val="13"/>
  </w:num>
  <w:num w:numId="16">
    <w:abstractNumId w:val="30"/>
  </w:num>
  <w:num w:numId="17">
    <w:abstractNumId w:val="19"/>
  </w:num>
  <w:num w:numId="18">
    <w:abstractNumId w:val="8"/>
  </w:num>
  <w:num w:numId="19">
    <w:abstractNumId w:val="11"/>
  </w:num>
  <w:num w:numId="20">
    <w:abstractNumId w:val="18"/>
  </w:num>
  <w:num w:numId="21">
    <w:abstractNumId w:val="4"/>
  </w:num>
  <w:num w:numId="22">
    <w:abstractNumId w:val="0"/>
  </w:num>
  <w:num w:numId="23">
    <w:abstractNumId w:val="3"/>
  </w:num>
  <w:num w:numId="24">
    <w:abstractNumId w:val="5"/>
  </w:num>
  <w:num w:numId="25">
    <w:abstractNumId w:val="17"/>
  </w:num>
  <w:num w:numId="26">
    <w:abstractNumId w:val="26"/>
  </w:num>
  <w:num w:numId="27">
    <w:abstractNumId w:val="20"/>
  </w:num>
  <w:num w:numId="28">
    <w:abstractNumId w:val="24"/>
  </w:num>
  <w:num w:numId="29">
    <w:abstractNumId w:val="29"/>
  </w:num>
  <w:num w:numId="30">
    <w:abstractNumId w:val="2"/>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F6"/>
    <w:rsid w:val="00001B92"/>
    <w:rsid w:val="00071653"/>
    <w:rsid w:val="000B717B"/>
    <w:rsid w:val="000C2470"/>
    <w:rsid w:val="000C6F23"/>
    <w:rsid w:val="000D455F"/>
    <w:rsid w:val="001406B2"/>
    <w:rsid w:val="0014772C"/>
    <w:rsid w:val="00172099"/>
    <w:rsid w:val="00177CC9"/>
    <w:rsid w:val="001B77C8"/>
    <w:rsid w:val="001C7B3C"/>
    <w:rsid w:val="001D04C3"/>
    <w:rsid w:val="001D7B52"/>
    <w:rsid w:val="001E2F1C"/>
    <w:rsid w:val="001E51B2"/>
    <w:rsid w:val="00204256"/>
    <w:rsid w:val="00233D56"/>
    <w:rsid w:val="0024751F"/>
    <w:rsid w:val="0027267B"/>
    <w:rsid w:val="002B1B6B"/>
    <w:rsid w:val="002B5E7A"/>
    <w:rsid w:val="002C6D8E"/>
    <w:rsid w:val="002E6D37"/>
    <w:rsid w:val="002F5CD7"/>
    <w:rsid w:val="00321988"/>
    <w:rsid w:val="003357DF"/>
    <w:rsid w:val="00351C14"/>
    <w:rsid w:val="003A010E"/>
    <w:rsid w:val="003B5D22"/>
    <w:rsid w:val="003E619F"/>
    <w:rsid w:val="003F0CD9"/>
    <w:rsid w:val="00434D0A"/>
    <w:rsid w:val="00446C7F"/>
    <w:rsid w:val="004A6496"/>
    <w:rsid w:val="004C42F4"/>
    <w:rsid w:val="004C6388"/>
    <w:rsid w:val="004E6346"/>
    <w:rsid w:val="004F10B4"/>
    <w:rsid w:val="00520EEE"/>
    <w:rsid w:val="005346A2"/>
    <w:rsid w:val="00540278"/>
    <w:rsid w:val="0054390B"/>
    <w:rsid w:val="0055126D"/>
    <w:rsid w:val="00551B01"/>
    <w:rsid w:val="005910D9"/>
    <w:rsid w:val="005A34A8"/>
    <w:rsid w:val="005A7C12"/>
    <w:rsid w:val="005C1CF6"/>
    <w:rsid w:val="005C231A"/>
    <w:rsid w:val="005D067F"/>
    <w:rsid w:val="005E7A0D"/>
    <w:rsid w:val="005F183C"/>
    <w:rsid w:val="00621673"/>
    <w:rsid w:val="006253AA"/>
    <w:rsid w:val="00625EDC"/>
    <w:rsid w:val="00657AC4"/>
    <w:rsid w:val="00663EAC"/>
    <w:rsid w:val="00673B9B"/>
    <w:rsid w:val="0069105F"/>
    <w:rsid w:val="006A3DF6"/>
    <w:rsid w:val="006C3565"/>
    <w:rsid w:val="006E3F0A"/>
    <w:rsid w:val="007053E9"/>
    <w:rsid w:val="00714FE9"/>
    <w:rsid w:val="007951C3"/>
    <w:rsid w:val="007A12D4"/>
    <w:rsid w:val="007C2945"/>
    <w:rsid w:val="007C3F12"/>
    <w:rsid w:val="007E10DC"/>
    <w:rsid w:val="007E42C1"/>
    <w:rsid w:val="0080428B"/>
    <w:rsid w:val="0081673A"/>
    <w:rsid w:val="008466B0"/>
    <w:rsid w:val="00883C39"/>
    <w:rsid w:val="008912ED"/>
    <w:rsid w:val="008933A4"/>
    <w:rsid w:val="008A0273"/>
    <w:rsid w:val="008A49BA"/>
    <w:rsid w:val="008D7798"/>
    <w:rsid w:val="008F74FD"/>
    <w:rsid w:val="0091088E"/>
    <w:rsid w:val="00920704"/>
    <w:rsid w:val="00935BAC"/>
    <w:rsid w:val="009362D5"/>
    <w:rsid w:val="00944542"/>
    <w:rsid w:val="00964E54"/>
    <w:rsid w:val="009750AD"/>
    <w:rsid w:val="00990F83"/>
    <w:rsid w:val="009921B3"/>
    <w:rsid w:val="009B09EF"/>
    <w:rsid w:val="00A31465"/>
    <w:rsid w:val="00A42F60"/>
    <w:rsid w:val="00A5205B"/>
    <w:rsid w:val="00A57750"/>
    <w:rsid w:val="00A874B8"/>
    <w:rsid w:val="00AA7053"/>
    <w:rsid w:val="00B02D9F"/>
    <w:rsid w:val="00B06854"/>
    <w:rsid w:val="00B229E5"/>
    <w:rsid w:val="00B509A3"/>
    <w:rsid w:val="00B81647"/>
    <w:rsid w:val="00BA5358"/>
    <w:rsid w:val="00BC0596"/>
    <w:rsid w:val="00BF15B9"/>
    <w:rsid w:val="00C052AB"/>
    <w:rsid w:val="00C44DC0"/>
    <w:rsid w:val="00C6333B"/>
    <w:rsid w:val="00C715FA"/>
    <w:rsid w:val="00C842AD"/>
    <w:rsid w:val="00CC15E9"/>
    <w:rsid w:val="00CD54BA"/>
    <w:rsid w:val="00CD67DB"/>
    <w:rsid w:val="00D96179"/>
    <w:rsid w:val="00DE7844"/>
    <w:rsid w:val="00E80BD8"/>
    <w:rsid w:val="00E96328"/>
    <w:rsid w:val="00EC2A76"/>
    <w:rsid w:val="00EC6D05"/>
    <w:rsid w:val="00EE1330"/>
    <w:rsid w:val="00EF115D"/>
    <w:rsid w:val="00EF4FF4"/>
    <w:rsid w:val="00F20869"/>
    <w:rsid w:val="00F34DEB"/>
    <w:rsid w:val="00F43A07"/>
    <w:rsid w:val="00F4772A"/>
    <w:rsid w:val="00F54A5B"/>
    <w:rsid w:val="00F66506"/>
    <w:rsid w:val="00F86211"/>
    <w:rsid w:val="00F95318"/>
    <w:rsid w:val="00FB0B8D"/>
    <w:rsid w:val="00FB20F0"/>
    <w:rsid w:val="00FC3473"/>
    <w:rsid w:val="00FD0184"/>
    <w:rsid w:val="00FD02AD"/>
    <w:rsid w:val="00FD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1FC5"/>
  <w15:docId w15:val="{C35CC82E-F7E3-4EB9-A6AF-94D85363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9E5"/>
    <w:pPr>
      <w:spacing w:line="240" w:lineRule="exact"/>
    </w:pPr>
  </w:style>
  <w:style w:type="paragraph" w:styleId="Heading1">
    <w:name w:val="heading 1"/>
    <w:basedOn w:val="Normal"/>
    <w:next w:val="Normal"/>
    <w:uiPriority w:val="9"/>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link w:val="Heading2Char"/>
    <w:uiPriority w:val="9"/>
    <w:unhideWhenUsed/>
    <w:qFormat/>
    <w:rsid w:val="00444D35"/>
    <w:pPr>
      <w:keepNext/>
      <w:keepLines/>
      <w:numPr>
        <w:ilvl w:val="1"/>
        <w:numId w:val="1"/>
      </w:numPr>
      <w:spacing w:before="240" w:after="120" w:line="240" w:lineRule="atLeast"/>
      <w:ind w:left="0"/>
      <w:outlineLvl w:val="1"/>
    </w:pPr>
    <w:rPr>
      <w:b/>
      <w:sz w:val="28"/>
    </w:rPr>
  </w:style>
  <w:style w:type="paragraph" w:styleId="Heading3">
    <w:name w:val="heading 3"/>
    <w:basedOn w:val="Normal"/>
    <w:next w:val="Normal"/>
    <w:uiPriority w:val="9"/>
    <w:unhideWhenUsed/>
    <w:qFormat/>
    <w:rsid w:val="00864585"/>
    <w:pPr>
      <w:numPr>
        <w:ilvl w:val="2"/>
        <w:numId w:val="1"/>
      </w:numPr>
      <w:spacing w:before="240" w:after="240"/>
      <w:outlineLvl w:val="2"/>
    </w:pPr>
    <w:rPr>
      <w:b/>
    </w:rPr>
  </w:style>
  <w:style w:type="paragraph" w:styleId="Heading4">
    <w:name w:val="heading 4"/>
    <w:basedOn w:val="Normal"/>
    <w:next w:val="Normal"/>
    <w:uiPriority w:val="9"/>
    <w:semiHidden/>
    <w:unhideWhenUsed/>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uiPriority w:val="9"/>
    <w:semiHidden/>
    <w:unhideWhenUsed/>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4D35"/>
    <w:pPr>
      <w:spacing w:before="240" w:after="720" w:line="240" w:lineRule="auto"/>
      <w:jc w:val="right"/>
    </w:pPr>
    <w:rPr>
      <w:rFonts w:ascii="Arial" w:hAnsi="Arial"/>
      <w:b/>
      <w:kern w:val="28"/>
      <w:sz w:val="64"/>
    </w:rPr>
  </w:style>
  <w:style w:type="paragraph" w:styleId="Footer">
    <w:name w:val="footer"/>
    <w:basedOn w:val="Normal"/>
    <w:link w:val="FooterChar"/>
    <w:uiPriority w:val="99"/>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4"/>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0"/>
      </w:numPr>
      <w:tabs>
        <w:tab w:val="num" w:pos="720"/>
      </w:tabs>
      <w:spacing w:after="40" w:line="160" w:lineRule="atLeast"/>
      <w:ind w:left="300" w:hanging="72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uiPriority w:val="99"/>
    <w:rsid w:val="00EC31F1"/>
    <w:rPr>
      <w:b/>
      <w:i/>
    </w:rPr>
  </w:style>
  <w:style w:type="paragraph" w:customStyle="1" w:styleId="NumList0">
    <w:name w:val="Num List"/>
    <w:basedOn w:val="Normal"/>
    <w:qFormat/>
    <w:rsid w:val="00C45FA3"/>
    <w:pPr>
      <w:widowControl w:val="0"/>
      <w:tabs>
        <w:tab w:val="num" w:pos="720"/>
      </w:tabs>
      <w:autoSpaceDE w:val="0"/>
      <w:autoSpaceDN w:val="0"/>
      <w:adjustRightInd w:val="0"/>
      <w:spacing w:after="140" w:line="260" w:lineRule="exact"/>
      <w:ind w:left="720" w:hanging="720"/>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 w:type="character" w:styleId="Hyperlink">
    <w:name w:val="Hyperlink"/>
    <w:basedOn w:val="DefaultParagraphFont"/>
    <w:uiPriority w:val="99"/>
    <w:unhideWhenUsed/>
    <w:rsid w:val="00C93046"/>
    <w:rPr>
      <w:color w:val="0000FF" w:themeColor="hyperlink"/>
      <w:u w:val="single"/>
    </w:rPr>
  </w:style>
  <w:style w:type="character" w:customStyle="1" w:styleId="UnresolvedMention1">
    <w:name w:val="Unresolved Mention1"/>
    <w:basedOn w:val="DefaultParagraphFont"/>
    <w:uiPriority w:val="99"/>
    <w:semiHidden/>
    <w:unhideWhenUsed/>
    <w:rsid w:val="00C93046"/>
    <w:rPr>
      <w:color w:val="605E5C"/>
      <w:shd w:val="clear" w:color="auto" w:fill="E1DFDD"/>
    </w:rPr>
  </w:style>
  <w:style w:type="paragraph" w:styleId="ListBullet3">
    <w:name w:val="List Bullet 3"/>
    <w:basedOn w:val="Normal"/>
    <w:rsid w:val="00113BD1"/>
    <w:pPr>
      <w:spacing w:after="60" w:line="240" w:lineRule="auto"/>
      <w:ind w:left="1800" w:hanging="360"/>
    </w:pPr>
    <w:rPr>
      <w:sz w:val="22"/>
    </w:rPr>
  </w:style>
  <w:style w:type="paragraph" w:styleId="CommentSubject">
    <w:name w:val="annotation subject"/>
    <w:basedOn w:val="CommentText"/>
    <w:next w:val="CommentText"/>
    <w:link w:val="CommentSubjectChar"/>
    <w:uiPriority w:val="99"/>
    <w:semiHidden/>
    <w:unhideWhenUsed/>
    <w:rsid w:val="00A74F3B"/>
    <w:pPr>
      <w:widowControl/>
      <w:autoSpaceDE/>
      <w:autoSpaceDN/>
      <w:adjustRightInd/>
      <w:spacing w:after="0"/>
      <w:ind w:left="0" w:firstLine="0"/>
      <w:textAlignment w:val="auto"/>
    </w:pPr>
    <w:rPr>
      <w:rFonts w:ascii="Times New Roman" w:eastAsia="Times New Roman" w:hAnsi="Times New Roman" w:cs="Times New Roman"/>
      <w:b/>
      <w:bCs/>
      <w:color w:val="auto"/>
    </w:rPr>
  </w:style>
  <w:style w:type="character" w:customStyle="1" w:styleId="CommentSubjectChar">
    <w:name w:val="Comment Subject Char"/>
    <w:basedOn w:val="CommentTextChar"/>
    <w:link w:val="CommentSubject"/>
    <w:uiPriority w:val="99"/>
    <w:semiHidden/>
    <w:rsid w:val="00A74F3B"/>
    <w:rPr>
      <w:rFonts w:ascii="Segoe" w:eastAsiaTheme="minorEastAsia" w:hAnsi="Segoe" w:cs="Segoe"/>
      <w:b/>
      <w:bCs/>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98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6D17"/>
    <w:rPr>
      <w:rFonts w:ascii="Courier New" w:hAnsi="Courier New" w:cs="Courier New"/>
      <w:sz w:val="20"/>
      <w:szCs w:val="20"/>
    </w:rPr>
  </w:style>
  <w:style w:type="character" w:customStyle="1" w:styleId="y2iqfc">
    <w:name w:val="y2iqfc"/>
    <w:basedOn w:val="DefaultParagraphFont"/>
    <w:rsid w:val="00986D17"/>
  </w:style>
  <w:style w:type="paragraph" w:styleId="NormalWeb">
    <w:name w:val="Normal (Web)"/>
    <w:basedOn w:val="Normal"/>
    <w:uiPriority w:val="99"/>
    <w:unhideWhenUsed/>
    <w:rsid w:val="006F29ED"/>
    <w:pPr>
      <w:spacing w:before="100" w:beforeAutospacing="1" w:after="100" w:afterAutospacing="1" w:line="240" w:lineRule="auto"/>
    </w:pPr>
    <w:rPr>
      <w:lang w:val="vi-VN" w:eastAsia="vi-VN"/>
    </w:r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character" w:customStyle="1" w:styleId="Heading2Char">
    <w:name w:val="Heading 2 Char"/>
    <w:basedOn w:val="DefaultParagraphFont"/>
    <w:link w:val="Heading2"/>
    <w:uiPriority w:val="9"/>
    <w:rsid w:val="00071653"/>
    <w:rPr>
      <w:b/>
      <w:sz w:val="28"/>
    </w:rPr>
  </w:style>
  <w:style w:type="character" w:customStyle="1" w:styleId="UnresolvedMention">
    <w:name w:val="Unresolved Mention"/>
    <w:basedOn w:val="DefaultParagraphFont"/>
    <w:uiPriority w:val="99"/>
    <w:semiHidden/>
    <w:unhideWhenUsed/>
    <w:rsid w:val="0024751F"/>
    <w:rPr>
      <w:color w:val="605E5C"/>
      <w:shd w:val="clear" w:color="auto" w:fill="E1DFDD"/>
    </w:rPr>
  </w:style>
  <w:style w:type="character" w:styleId="FollowedHyperlink">
    <w:name w:val="FollowedHyperlink"/>
    <w:basedOn w:val="DefaultParagraphFont"/>
    <w:uiPriority w:val="99"/>
    <w:semiHidden/>
    <w:unhideWhenUsed/>
    <w:rsid w:val="002042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2032">
      <w:bodyDiv w:val="1"/>
      <w:marLeft w:val="0"/>
      <w:marRight w:val="0"/>
      <w:marTop w:val="0"/>
      <w:marBottom w:val="0"/>
      <w:divBdr>
        <w:top w:val="none" w:sz="0" w:space="0" w:color="auto"/>
        <w:left w:val="none" w:sz="0" w:space="0" w:color="auto"/>
        <w:bottom w:val="none" w:sz="0" w:space="0" w:color="auto"/>
        <w:right w:val="none" w:sz="0" w:space="0" w:color="auto"/>
      </w:divBdr>
    </w:div>
    <w:div w:id="283118180">
      <w:bodyDiv w:val="1"/>
      <w:marLeft w:val="0"/>
      <w:marRight w:val="0"/>
      <w:marTop w:val="0"/>
      <w:marBottom w:val="0"/>
      <w:divBdr>
        <w:top w:val="none" w:sz="0" w:space="0" w:color="auto"/>
        <w:left w:val="none" w:sz="0" w:space="0" w:color="auto"/>
        <w:bottom w:val="none" w:sz="0" w:space="0" w:color="auto"/>
        <w:right w:val="none" w:sz="0" w:space="0" w:color="auto"/>
      </w:divBdr>
    </w:div>
    <w:div w:id="329525761">
      <w:bodyDiv w:val="1"/>
      <w:marLeft w:val="0"/>
      <w:marRight w:val="0"/>
      <w:marTop w:val="0"/>
      <w:marBottom w:val="0"/>
      <w:divBdr>
        <w:top w:val="none" w:sz="0" w:space="0" w:color="auto"/>
        <w:left w:val="none" w:sz="0" w:space="0" w:color="auto"/>
        <w:bottom w:val="none" w:sz="0" w:space="0" w:color="auto"/>
        <w:right w:val="none" w:sz="0" w:space="0" w:color="auto"/>
      </w:divBdr>
    </w:div>
    <w:div w:id="337579440">
      <w:bodyDiv w:val="1"/>
      <w:marLeft w:val="0"/>
      <w:marRight w:val="0"/>
      <w:marTop w:val="0"/>
      <w:marBottom w:val="0"/>
      <w:divBdr>
        <w:top w:val="none" w:sz="0" w:space="0" w:color="auto"/>
        <w:left w:val="none" w:sz="0" w:space="0" w:color="auto"/>
        <w:bottom w:val="none" w:sz="0" w:space="0" w:color="auto"/>
        <w:right w:val="none" w:sz="0" w:space="0" w:color="auto"/>
      </w:divBdr>
    </w:div>
    <w:div w:id="547186959">
      <w:bodyDiv w:val="1"/>
      <w:marLeft w:val="0"/>
      <w:marRight w:val="0"/>
      <w:marTop w:val="0"/>
      <w:marBottom w:val="0"/>
      <w:divBdr>
        <w:top w:val="none" w:sz="0" w:space="0" w:color="auto"/>
        <w:left w:val="none" w:sz="0" w:space="0" w:color="auto"/>
        <w:bottom w:val="none" w:sz="0" w:space="0" w:color="auto"/>
        <w:right w:val="none" w:sz="0" w:space="0" w:color="auto"/>
      </w:divBdr>
    </w:div>
    <w:div w:id="632638731">
      <w:bodyDiv w:val="1"/>
      <w:marLeft w:val="0"/>
      <w:marRight w:val="0"/>
      <w:marTop w:val="0"/>
      <w:marBottom w:val="0"/>
      <w:divBdr>
        <w:top w:val="none" w:sz="0" w:space="0" w:color="auto"/>
        <w:left w:val="none" w:sz="0" w:space="0" w:color="auto"/>
        <w:bottom w:val="none" w:sz="0" w:space="0" w:color="auto"/>
        <w:right w:val="none" w:sz="0" w:space="0" w:color="auto"/>
      </w:divBdr>
    </w:div>
    <w:div w:id="993530512">
      <w:bodyDiv w:val="1"/>
      <w:marLeft w:val="0"/>
      <w:marRight w:val="0"/>
      <w:marTop w:val="0"/>
      <w:marBottom w:val="0"/>
      <w:divBdr>
        <w:top w:val="none" w:sz="0" w:space="0" w:color="auto"/>
        <w:left w:val="none" w:sz="0" w:space="0" w:color="auto"/>
        <w:bottom w:val="none" w:sz="0" w:space="0" w:color="auto"/>
        <w:right w:val="none" w:sz="0" w:space="0" w:color="auto"/>
      </w:divBdr>
    </w:div>
    <w:div w:id="1135760937">
      <w:bodyDiv w:val="1"/>
      <w:marLeft w:val="0"/>
      <w:marRight w:val="0"/>
      <w:marTop w:val="0"/>
      <w:marBottom w:val="0"/>
      <w:divBdr>
        <w:top w:val="none" w:sz="0" w:space="0" w:color="auto"/>
        <w:left w:val="none" w:sz="0" w:space="0" w:color="auto"/>
        <w:bottom w:val="none" w:sz="0" w:space="0" w:color="auto"/>
        <w:right w:val="none" w:sz="0" w:space="0" w:color="auto"/>
      </w:divBdr>
    </w:div>
    <w:div w:id="1182620131">
      <w:bodyDiv w:val="1"/>
      <w:marLeft w:val="0"/>
      <w:marRight w:val="0"/>
      <w:marTop w:val="0"/>
      <w:marBottom w:val="0"/>
      <w:divBdr>
        <w:top w:val="none" w:sz="0" w:space="0" w:color="auto"/>
        <w:left w:val="none" w:sz="0" w:space="0" w:color="auto"/>
        <w:bottom w:val="none" w:sz="0" w:space="0" w:color="auto"/>
        <w:right w:val="none" w:sz="0" w:space="0" w:color="auto"/>
      </w:divBdr>
    </w:div>
    <w:div w:id="1234589077">
      <w:bodyDiv w:val="1"/>
      <w:marLeft w:val="0"/>
      <w:marRight w:val="0"/>
      <w:marTop w:val="0"/>
      <w:marBottom w:val="0"/>
      <w:divBdr>
        <w:top w:val="none" w:sz="0" w:space="0" w:color="auto"/>
        <w:left w:val="none" w:sz="0" w:space="0" w:color="auto"/>
        <w:bottom w:val="none" w:sz="0" w:space="0" w:color="auto"/>
        <w:right w:val="none" w:sz="0" w:space="0" w:color="auto"/>
      </w:divBdr>
    </w:div>
    <w:div w:id="1492870599">
      <w:bodyDiv w:val="1"/>
      <w:marLeft w:val="0"/>
      <w:marRight w:val="0"/>
      <w:marTop w:val="0"/>
      <w:marBottom w:val="0"/>
      <w:divBdr>
        <w:top w:val="none" w:sz="0" w:space="0" w:color="auto"/>
        <w:left w:val="none" w:sz="0" w:space="0" w:color="auto"/>
        <w:bottom w:val="none" w:sz="0" w:space="0" w:color="auto"/>
        <w:right w:val="none" w:sz="0" w:space="0" w:color="auto"/>
      </w:divBdr>
    </w:div>
    <w:div w:id="1570843831">
      <w:bodyDiv w:val="1"/>
      <w:marLeft w:val="0"/>
      <w:marRight w:val="0"/>
      <w:marTop w:val="0"/>
      <w:marBottom w:val="0"/>
      <w:divBdr>
        <w:top w:val="none" w:sz="0" w:space="0" w:color="auto"/>
        <w:left w:val="none" w:sz="0" w:space="0" w:color="auto"/>
        <w:bottom w:val="none" w:sz="0" w:space="0" w:color="auto"/>
        <w:right w:val="none" w:sz="0" w:space="0" w:color="auto"/>
      </w:divBdr>
    </w:div>
    <w:div w:id="1679037341">
      <w:bodyDiv w:val="1"/>
      <w:marLeft w:val="0"/>
      <w:marRight w:val="0"/>
      <w:marTop w:val="0"/>
      <w:marBottom w:val="0"/>
      <w:divBdr>
        <w:top w:val="none" w:sz="0" w:space="0" w:color="auto"/>
        <w:left w:val="none" w:sz="0" w:space="0" w:color="auto"/>
        <w:bottom w:val="none" w:sz="0" w:space="0" w:color="auto"/>
        <w:right w:val="none" w:sz="0" w:space="0" w:color="auto"/>
      </w:divBdr>
    </w:div>
    <w:div w:id="1852184918">
      <w:bodyDiv w:val="1"/>
      <w:marLeft w:val="0"/>
      <w:marRight w:val="0"/>
      <w:marTop w:val="0"/>
      <w:marBottom w:val="0"/>
      <w:divBdr>
        <w:top w:val="none" w:sz="0" w:space="0" w:color="auto"/>
        <w:left w:val="none" w:sz="0" w:space="0" w:color="auto"/>
        <w:bottom w:val="none" w:sz="0" w:space="0" w:color="auto"/>
        <w:right w:val="none" w:sz="0" w:space="0" w:color="auto"/>
      </w:divBdr>
    </w:div>
    <w:div w:id="1878076890">
      <w:bodyDiv w:val="1"/>
      <w:marLeft w:val="0"/>
      <w:marRight w:val="0"/>
      <w:marTop w:val="0"/>
      <w:marBottom w:val="0"/>
      <w:divBdr>
        <w:top w:val="none" w:sz="0" w:space="0" w:color="auto"/>
        <w:left w:val="none" w:sz="0" w:space="0" w:color="auto"/>
        <w:bottom w:val="none" w:sz="0" w:space="0" w:color="auto"/>
        <w:right w:val="none" w:sz="0" w:space="0" w:color="auto"/>
      </w:divBdr>
    </w:div>
    <w:div w:id="1895192000">
      <w:bodyDiv w:val="1"/>
      <w:marLeft w:val="0"/>
      <w:marRight w:val="0"/>
      <w:marTop w:val="0"/>
      <w:marBottom w:val="0"/>
      <w:divBdr>
        <w:top w:val="none" w:sz="0" w:space="0" w:color="auto"/>
        <w:left w:val="none" w:sz="0" w:space="0" w:color="auto"/>
        <w:bottom w:val="none" w:sz="0" w:space="0" w:color="auto"/>
        <w:right w:val="none" w:sz="0" w:space="0" w:color="auto"/>
      </w:divBdr>
    </w:div>
    <w:div w:id="1910460504">
      <w:bodyDiv w:val="1"/>
      <w:marLeft w:val="0"/>
      <w:marRight w:val="0"/>
      <w:marTop w:val="0"/>
      <w:marBottom w:val="0"/>
      <w:divBdr>
        <w:top w:val="none" w:sz="0" w:space="0" w:color="auto"/>
        <w:left w:val="none" w:sz="0" w:space="0" w:color="auto"/>
        <w:bottom w:val="none" w:sz="0" w:space="0" w:color="auto"/>
        <w:right w:val="none" w:sz="0" w:space="0" w:color="auto"/>
      </w:divBdr>
    </w:div>
    <w:div w:id="1944678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ullstack.edu.v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figma.com/file/4pIGik6IzHi2OUBxai5v3T/Thiet_ke_giao_dien_Web_ban_khoa_hoc_LT?type=design&amp;node-id=0-1&amp;mode=design&amp;t=jhB1ZSc135wXNrx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cessimpact.com/corporate/standards/PI%20Internet%20UI%20Standard.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PiTK7lzrxvL4zhJneGZet0lOTg==">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327EE3-FF19-4AE4-8B29-019DF2AD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38</Pages>
  <Words>6864</Words>
  <Characters>39126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DELL 7425</cp:lastModifiedBy>
  <cp:revision>13</cp:revision>
  <dcterms:created xsi:type="dcterms:W3CDTF">2023-10-17T05:57:00Z</dcterms:created>
  <dcterms:modified xsi:type="dcterms:W3CDTF">2023-10-18T07:50:00Z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4acd8c2249d876bc1370e4f5d3962a2e843cfd28421ee3e04fa8fe22c47b68be</vt:lpwstr>
  </property>
</Properties>
</file>